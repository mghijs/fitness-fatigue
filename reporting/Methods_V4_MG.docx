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7BF0" w14:textId="77777777" w:rsidR="006D3864" w:rsidRPr="00413488" w:rsidRDefault="006D3864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13488">
        <w:rPr>
          <w:rFonts w:ascii="Times New Roman" w:hAnsi="Times New Roman" w:cs="Times New Roman"/>
          <w:b/>
          <w:sz w:val="24"/>
          <w:lang w:val="en-US"/>
        </w:rPr>
        <w:t>METHODS</w:t>
      </w:r>
    </w:p>
    <w:p w14:paraId="51A3A929" w14:textId="77777777" w:rsidR="006D3864" w:rsidRPr="00413488" w:rsidRDefault="006D3864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13488">
        <w:rPr>
          <w:rFonts w:ascii="Times New Roman" w:hAnsi="Times New Roman" w:cs="Times New Roman"/>
          <w:b/>
          <w:sz w:val="24"/>
          <w:lang w:val="en-US"/>
        </w:rPr>
        <w:t>Experimental design</w:t>
      </w:r>
    </w:p>
    <w:p w14:paraId="0E9D7738" w14:textId="47A747E2" w:rsidR="00807353" w:rsidRPr="00413488" w:rsidRDefault="00E0752F" w:rsidP="001D636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modelling longitudinal research design was used to</w:t>
      </w:r>
      <w:commentRangeStart w:id="0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35085">
        <w:rPr>
          <w:rFonts w:ascii="Times New Roman" w:hAnsi="Times New Roman" w:cs="Times New Roman"/>
          <w:sz w:val="24"/>
          <w:lang w:val="en-US"/>
        </w:rPr>
        <w:t>analyze</w:t>
      </w:r>
      <w:commentRangeEnd w:id="0"/>
      <w:r w:rsidR="009D12D2">
        <w:rPr>
          <w:rStyle w:val="CommentReference"/>
        </w:rPr>
        <w:commentReference w:id="0"/>
      </w:r>
      <w:r w:rsidR="00980AB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performance, fitness and fatigue over an 11-week period. </w:t>
      </w:r>
      <w:r w:rsidR="00807353">
        <w:rPr>
          <w:rFonts w:ascii="Times New Roman" w:hAnsi="Times New Roman" w:cs="Times New Roman"/>
          <w:sz w:val="24"/>
          <w:lang w:val="en-US"/>
        </w:rPr>
        <w:t>An 8</w:t>
      </w:r>
      <w:r w:rsidR="003E70E1">
        <w:rPr>
          <w:rFonts w:ascii="Times New Roman" w:hAnsi="Times New Roman" w:cs="Times New Roman"/>
          <w:sz w:val="24"/>
          <w:lang w:val="en-US"/>
        </w:rPr>
        <w:t>-</w:t>
      </w:r>
      <w:r w:rsidR="00807353">
        <w:rPr>
          <w:rFonts w:ascii="Times New Roman" w:hAnsi="Times New Roman" w:cs="Times New Roman"/>
          <w:sz w:val="24"/>
          <w:lang w:val="en-US"/>
        </w:rPr>
        <w:t>week training period was implemented where subjects completed 3 interval training sessions per week. Before every third training session of the week, the subjects also performed a 3 km time trial (TT) in order to monitor the weekly changes in performance.</w:t>
      </w:r>
      <w:r w:rsidR="009268D8">
        <w:rPr>
          <w:rFonts w:ascii="Times New Roman" w:hAnsi="Times New Roman" w:cs="Times New Roman"/>
          <w:sz w:val="24"/>
          <w:lang w:val="en-US"/>
        </w:rPr>
        <w:t xml:space="preserve"> Before the start of the training period, subjects performed an incremental exercise test to assess their fitness level and </w:t>
      </w:r>
      <w:r w:rsidR="000561A7">
        <w:rPr>
          <w:rFonts w:ascii="Times New Roman" w:hAnsi="Times New Roman" w:cs="Times New Roman"/>
          <w:sz w:val="24"/>
          <w:lang w:val="en-US"/>
        </w:rPr>
        <w:t xml:space="preserve">also </w:t>
      </w:r>
      <w:r w:rsidR="009268D8">
        <w:rPr>
          <w:rFonts w:ascii="Times New Roman" w:hAnsi="Times New Roman" w:cs="Times New Roman"/>
          <w:sz w:val="24"/>
          <w:lang w:val="en-US"/>
        </w:rPr>
        <w:t xml:space="preserve">in order to be able to individualize the training program. On the Friday before the start of the </w:t>
      </w:r>
      <w:r w:rsidR="00A93EF4">
        <w:rPr>
          <w:rFonts w:ascii="Times New Roman" w:hAnsi="Times New Roman" w:cs="Times New Roman"/>
          <w:sz w:val="24"/>
          <w:lang w:val="en-US"/>
        </w:rPr>
        <w:t>training period</w:t>
      </w:r>
      <w:r w:rsidR="009D12D2">
        <w:rPr>
          <w:rStyle w:val="CommentReference"/>
        </w:rPr>
        <w:commentReference w:id="1"/>
      </w:r>
      <w:r w:rsidR="000B4021">
        <w:rPr>
          <w:rFonts w:ascii="Times New Roman" w:hAnsi="Times New Roman" w:cs="Times New Roman"/>
          <w:sz w:val="24"/>
          <w:lang w:val="en-US"/>
        </w:rPr>
        <w:t xml:space="preserve">, they also performed a 3 km TT in order to assess the initial performance level. After the training period, there was a 3 week follow-up period where subjects </w:t>
      </w:r>
      <w:r>
        <w:rPr>
          <w:rFonts w:ascii="Times New Roman" w:hAnsi="Times New Roman" w:cs="Times New Roman"/>
          <w:sz w:val="24"/>
          <w:lang w:val="en-US"/>
        </w:rPr>
        <w:t>stopped training</w:t>
      </w:r>
      <w:r w:rsidR="000B402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 only</w:t>
      </w:r>
      <w:r w:rsidR="000B4021">
        <w:rPr>
          <w:rFonts w:ascii="Times New Roman" w:hAnsi="Times New Roman" w:cs="Times New Roman"/>
          <w:sz w:val="24"/>
          <w:lang w:val="en-US"/>
        </w:rPr>
        <w:t xml:space="preserve"> performed </w:t>
      </w:r>
      <w:r w:rsidR="00283981">
        <w:rPr>
          <w:rFonts w:ascii="Times New Roman" w:hAnsi="Times New Roman" w:cs="Times New Roman"/>
          <w:sz w:val="24"/>
          <w:lang w:val="en-US"/>
        </w:rPr>
        <w:t>the</w:t>
      </w:r>
      <w:r w:rsidR="000B4021">
        <w:rPr>
          <w:rFonts w:ascii="Times New Roman" w:hAnsi="Times New Roman" w:cs="Times New Roman"/>
          <w:sz w:val="24"/>
          <w:lang w:val="en-US"/>
        </w:rPr>
        <w:t xml:space="preserve"> 3 km TT on Friday</w:t>
      </w:r>
      <w:r w:rsidR="00C312B0">
        <w:rPr>
          <w:rFonts w:ascii="Times New Roman" w:hAnsi="Times New Roman" w:cs="Times New Roman"/>
          <w:sz w:val="24"/>
          <w:lang w:val="en-US"/>
        </w:rPr>
        <w:t>s</w:t>
      </w:r>
      <w:r w:rsidR="000B4021">
        <w:rPr>
          <w:rFonts w:ascii="Times New Roman" w:hAnsi="Times New Roman" w:cs="Times New Roman"/>
          <w:sz w:val="24"/>
          <w:lang w:val="en-US"/>
        </w:rPr>
        <w:t xml:space="preserve"> so that the effect of dissipating fatigue and/or fitness could be monitored.</w:t>
      </w:r>
      <w:r w:rsidR="00E7270D">
        <w:rPr>
          <w:rFonts w:ascii="Times New Roman" w:hAnsi="Times New Roman" w:cs="Times New Roman"/>
          <w:sz w:val="24"/>
          <w:lang w:val="en-US"/>
        </w:rPr>
        <w:t xml:space="preserve"> </w:t>
      </w:r>
      <w:r w:rsidR="001D636A">
        <w:rPr>
          <w:rFonts w:ascii="Times New Roman" w:hAnsi="Times New Roman" w:cs="Times New Roman"/>
          <w:sz w:val="24"/>
          <w:lang w:val="en-US"/>
        </w:rPr>
        <w:t xml:space="preserve">All tests and training sessions </w:t>
      </w:r>
      <w:r w:rsidR="001D636A" w:rsidRPr="001D636A">
        <w:rPr>
          <w:rFonts w:ascii="Times New Roman" w:hAnsi="Times New Roman" w:cs="Times New Roman"/>
          <w:sz w:val="24"/>
          <w:lang w:val="en-US"/>
        </w:rPr>
        <w:t>took place in the Sport Science</w:t>
      </w:r>
      <w:r w:rsidR="001D636A">
        <w:rPr>
          <w:rFonts w:ascii="Times New Roman" w:hAnsi="Times New Roman" w:cs="Times New Roman"/>
          <w:sz w:val="24"/>
          <w:lang w:val="en-US"/>
        </w:rPr>
        <w:t xml:space="preserve"> </w:t>
      </w:r>
      <w:r w:rsidR="001D636A" w:rsidRPr="001D636A">
        <w:rPr>
          <w:rFonts w:ascii="Times New Roman" w:hAnsi="Times New Roman" w:cs="Times New Roman"/>
          <w:sz w:val="24"/>
          <w:lang w:val="en-US"/>
        </w:rPr>
        <w:t>Laboratory—Jacques Rogge (Ghent University, Belgium),</w:t>
      </w:r>
      <w:r w:rsidR="001D636A">
        <w:rPr>
          <w:rFonts w:ascii="Times New Roman" w:hAnsi="Times New Roman" w:cs="Times New Roman"/>
          <w:sz w:val="24"/>
          <w:lang w:val="en-US"/>
        </w:rPr>
        <w:t xml:space="preserve"> </w:t>
      </w:r>
      <w:r w:rsidR="001D636A" w:rsidRPr="001D636A">
        <w:rPr>
          <w:rFonts w:ascii="Times New Roman" w:hAnsi="Times New Roman" w:cs="Times New Roman"/>
          <w:sz w:val="24"/>
          <w:lang w:val="en-US"/>
        </w:rPr>
        <w:t>under controlled environmental conditions (18–19° C, 50% relative</w:t>
      </w:r>
      <w:r w:rsidR="001D636A">
        <w:rPr>
          <w:rFonts w:ascii="Times New Roman" w:hAnsi="Times New Roman" w:cs="Times New Roman"/>
          <w:sz w:val="24"/>
          <w:lang w:val="en-US"/>
        </w:rPr>
        <w:t xml:space="preserve"> </w:t>
      </w:r>
      <w:r w:rsidR="001D636A" w:rsidRPr="001D636A">
        <w:rPr>
          <w:rFonts w:ascii="Times New Roman" w:hAnsi="Times New Roman" w:cs="Times New Roman"/>
          <w:sz w:val="24"/>
          <w:lang w:val="en-US"/>
        </w:rPr>
        <w:t>humidity)</w:t>
      </w:r>
      <w:r w:rsidR="004B6DB9">
        <w:rPr>
          <w:rFonts w:ascii="Times New Roman" w:hAnsi="Times New Roman" w:cs="Times New Roman"/>
          <w:sz w:val="24"/>
          <w:lang w:val="en-US"/>
        </w:rPr>
        <w:t>.</w:t>
      </w:r>
      <w:r w:rsidR="001D636A">
        <w:rPr>
          <w:rFonts w:ascii="Times New Roman" w:hAnsi="Times New Roman" w:cs="Times New Roman"/>
          <w:sz w:val="24"/>
          <w:lang w:val="en-US"/>
        </w:rPr>
        <w:t xml:space="preserve"> </w:t>
      </w:r>
      <w:r w:rsidR="00557EAC">
        <w:rPr>
          <w:rFonts w:ascii="Times New Roman" w:hAnsi="Times New Roman" w:cs="Times New Roman"/>
          <w:sz w:val="24"/>
          <w:lang w:val="en-US"/>
        </w:rPr>
        <w:t>During all sessions</w:t>
      </w:r>
      <w:r w:rsidR="00092394">
        <w:rPr>
          <w:rFonts w:ascii="Times New Roman" w:hAnsi="Times New Roman" w:cs="Times New Roman"/>
          <w:sz w:val="24"/>
          <w:lang w:val="en-US"/>
        </w:rPr>
        <w:t xml:space="preserve">, </w:t>
      </w:r>
      <w:commentRangeStart w:id="2"/>
      <w:r w:rsidR="00092394">
        <w:rPr>
          <w:rFonts w:ascii="Times New Roman" w:hAnsi="Times New Roman" w:cs="Times New Roman"/>
          <w:sz w:val="24"/>
          <w:lang w:val="en-US"/>
        </w:rPr>
        <w:t>HR</w:t>
      </w:r>
      <w:commentRangeEnd w:id="2"/>
      <w:r w:rsidR="000561A7">
        <w:rPr>
          <w:rStyle w:val="CommentReference"/>
        </w:rPr>
        <w:commentReference w:id="2"/>
      </w:r>
      <w:r w:rsidR="00092394">
        <w:rPr>
          <w:rFonts w:ascii="Times New Roman" w:hAnsi="Times New Roman" w:cs="Times New Roman"/>
          <w:sz w:val="24"/>
          <w:lang w:val="en-US"/>
        </w:rPr>
        <w:t xml:space="preserve"> </w:t>
      </w:r>
      <w:r w:rsidR="00092394" w:rsidRPr="00E45593">
        <w:rPr>
          <w:rFonts w:ascii="Times New Roman" w:hAnsi="Times New Roman" w:cs="Times New Roman"/>
          <w:sz w:val="24"/>
          <w:lang w:val="en-US"/>
        </w:rPr>
        <w:t>(H7 Sensor; Polar, Kempele, Finland</w:t>
      </w:r>
      <w:r w:rsidR="00092394">
        <w:rPr>
          <w:rFonts w:ascii="Times New Roman" w:hAnsi="Times New Roman" w:cs="Times New Roman"/>
          <w:sz w:val="24"/>
          <w:lang w:val="en-US"/>
        </w:rPr>
        <w:t xml:space="preserve">) and power output </w:t>
      </w:r>
      <w:r w:rsidR="004B6DB9">
        <w:rPr>
          <w:rFonts w:ascii="Times New Roman" w:hAnsi="Times New Roman" w:cs="Times New Roman"/>
          <w:sz w:val="24"/>
          <w:lang w:val="en-US"/>
        </w:rPr>
        <w:t xml:space="preserve">(Cyclus2 ergometer; RBM Electronics, Leipzig, Germany) </w:t>
      </w:r>
      <w:r w:rsidR="00092394">
        <w:rPr>
          <w:rFonts w:ascii="Times New Roman" w:hAnsi="Times New Roman" w:cs="Times New Roman"/>
          <w:sz w:val="24"/>
          <w:lang w:val="en-US"/>
        </w:rPr>
        <w:t>were continuously monitored</w:t>
      </w:r>
      <w:r>
        <w:rPr>
          <w:rFonts w:ascii="Times New Roman" w:hAnsi="Times New Roman" w:cs="Times New Roman"/>
          <w:sz w:val="24"/>
          <w:lang w:val="en-US"/>
        </w:rPr>
        <w:t xml:space="preserve"> in order to quantify TL.</w:t>
      </w:r>
    </w:p>
    <w:p w14:paraId="49F35358" w14:textId="77777777" w:rsidR="006D3864" w:rsidRDefault="006D3864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13488">
        <w:rPr>
          <w:rFonts w:ascii="Times New Roman" w:hAnsi="Times New Roman" w:cs="Times New Roman"/>
          <w:b/>
          <w:sz w:val="24"/>
          <w:lang w:val="en-US"/>
        </w:rPr>
        <w:t>Subject</w:t>
      </w:r>
      <w:r w:rsidR="00345037">
        <w:rPr>
          <w:rFonts w:ascii="Times New Roman" w:hAnsi="Times New Roman" w:cs="Times New Roman"/>
          <w:b/>
          <w:sz w:val="24"/>
          <w:lang w:val="en-US"/>
        </w:rPr>
        <w:t>s</w:t>
      </w:r>
    </w:p>
    <w:p w14:paraId="16D1330F" w14:textId="7FED74A5" w:rsidR="007851D9" w:rsidRPr="007851D9" w:rsidRDefault="006948D0" w:rsidP="00004506">
      <w:pPr>
        <w:jc w:val="both"/>
        <w:rPr>
          <w:rFonts w:ascii="Times New Roman" w:hAnsi="Times New Roman" w:cs="Times New Roman"/>
          <w:sz w:val="24"/>
          <w:lang w:val="en-US"/>
        </w:rPr>
      </w:pPr>
      <w:r w:rsidRPr="00345037">
        <w:rPr>
          <w:rFonts w:ascii="Times New Roman" w:hAnsi="Times New Roman" w:cs="Times New Roman"/>
          <w:sz w:val="24"/>
          <w:lang w:val="en-US"/>
        </w:rPr>
        <w:t>Ten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healthy</w:t>
      </w:r>
      <w:r w:rsidR="007851D9">
        <w:rPr>
          <w:rFonts w:ascii="Times New Roman" w:hAnsi="Times New Roman" w:cs="Times New Roman"/>
          <w:sz w:val="24"/>
          <w:lang w:val="en-US"/>
        </w:rPr>
        <w:t xml:space="preserve"> physically active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m</w:t>
      </w:r>
      <w:r w:rsidR="007851D9">
        <w:rPr>
          <w:rFonts w:ascii="Times New Roman" w:hAnsi="Times New Roman" w:cs="Times New Roman"/>
          <w:sz w:val="24"/>
          <w:lang w:val="en-US"/>
        </w:rPr>
        <w:t>en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(</w:t>
      </w:r>
      <w:r w:rsidR="00004506">
        <w:rPr>
          <w:rFonts w:ascii="Times New Roman" w:hAnsi="Times New Roman" w:cs="Times New Roman"/>
          <w:sz w:val="24"/>
          <w:lang w:val="en-US"/>
        </w:rPr>
        <w:t>22.0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± </w:t>
      </w:r>
      <w:r w:rsidR="00004506">
        <w:rPr>
          <w:rFonts w:ascii="Times New Roman" w:hAnsi="Times New Roman" w:cs="Times New Roman"/>
          <w:sz w:val="24"/>
          <w:lang w:val="en-US"/>
        </w:rPr>
        <w:t>1.6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yr</w:t>
      </w:r>
      <w:r w:rsidR="00DA0356">
        <w:rPr>
          <w:rFonts w:ascii="Times New Roman" w:hAnsi="Times New Roman" w:cs="Times New Roman"/>
          <w:sz w:val="24"/>
          <w:lang w:val="en-US"/>
        </w:rPr>
        <w:t>.</w:t>
      </w:r>
      <w:r w:rsidR="007851D9" w:rsidRPr="007851D9">
        <w:rPr>
          <w:rFonts w:ascii="Times New Roman" w:hAnsi="Times New Roman" w:cs="Times New Roman"/>
          <w:sz w:val="24"/>
          <w:lang w:val="en-US"/>
        </w:rPr>
        <w:t>, 17</w:t>
      </w:r>
      <w:r w:rsidR="00004506">
        <w:rPr>
          <w:rFonts w:ascii="Times New Roman" w:hAnsi="Times New Roman" w:cs="Times New Roman"/>
          <w:sz w:val="24"/>
          <w:lang w:val="en-US"/>
        </w:rPr>
        <w:t>7.5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± 4.</w:t>
      </w:r>
      <w:r w:rsidR="00004506">
        <w:rPr>
          <w:rFonts w:ascii="Times New Roman" w:hAnsi="Times New Roman" w:cs="Times New Roman"/>
          <w:sz w:val="24"/>
          <w:lang w:val="en-US"/>
        </w:rPr>
        <w:t>5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cm, 7</w:t>
      </w:r>
      <w:r w:rsidR="00004506">
        <w:rPr>
          <w:rFonts w:ascii="Times New Roman" w:hAnsi="Times New Roman" w:cs="Times New Roman"/>
          <w:sz w:val="24"/>
          <w:lang w:val="en-US"/>
        </w:rPr>
        <w:t>3.0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± </w:t>
      </w:r>
      <w:r w:rsidR="00004506">
        <w:rPr>
          <w:rFonts w:ascii="Times New Roman" w:hAnsi="Times New Roman" w:cs="Times New Roman"/>
          <w:sz w:val="24"/>
          <w:lang w:val="en-US"/>
        </w:rPr>
        <w:t>9.3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kg) participated voluntarily for this study. Subjects </w:t>
      </w:r>
      <w:r w:rsidR="007851D9">
        <w:rPr>
          <w:rFonts w:ascii="Times New Roman" w:hAnsi="Times New Roman" w:cs="Times New Roman"/>
          <w:sz w:val="24"/>
          <w:lang w:val="en-US"/>
        </w:rPr>
        <w:t xml:space="preserve">had no previous </w:t>
      </w:r>
      <w:r w:rsidR="00004506">
        <w:rPr>
          <w:rFonts w:ascii="Times New Roman" w:hAnsi="Times New Roman" w:cs="Times New Roman"/>
          <w:sz w:val="24"/>
          <w:lang w:val="en-US"/>
        </w:rPr>
        <w:t xml:space="preserve">structured </w:t>
      </w:r>
      <w:r w:rsidR="007851D9">
        <w:rPr>
          <w:rFonts w:ascii="Times New Roman" w:hAnsi="Times New Roman" w:cs="Times New Roman"/>
          <w:sz w:val="24"/>
          <w:lang w:val="en-US"/>
        </w:rPr>
        <w:t>training</w:t>
      </w:r>
      <w:r w:rsidR="00004506">
        <w:rPr>
          <w:rFonts w:ascii="Times New Roman" w:hAnsi="Times New Roman" w:cs="Times New Roman"/>
          <w:sz w:val="24"/>
          <w:lang w:val="en-US"/>
        </w:rPr>
        <w:t xml:space="preserve"> </w:t>
      </w:r>
      <w:r w:rsidR="007851D9">
        <w:rPr>
          <w:rFonts w:ascii="Times New Roman" w:hAnsi="Times New Roman" w:cs="Times New Roman"/>
          <w:sz w:val="24"/>
          <w:lang w:val="en-US"/>
        </w:rPr>
        <w:t>in cycling</w:t>
      </w:r>
      <w:r w:rsidR="00AA76B1">
        <w:rPr>
          <w:rFonts w:ascii="Times New Roman" w:hAnsi="Times New Roman" w:cs="Times New Roman"/>
          <w:sz w:val="24"/>
          <w:lang w:val="en-US"/>
        </w:rPr>
        <w:t xml:space="preserve"> but were recreationally active in different sports.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</w:t>
      </w:r>
      <w:r w:rsidR="00AA76B1">
        <w:rPr>
          <w:rFonts w:ascii="Times New Roman" w:hAnsi="Times New Roman" w:cs="Times New Roman"/>
          <w:sz w:val="24"/>
          <w:lang w:val="en-US"/>
        </w:rPr>
        <w:t>Subjects had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no history of disease or metabolic disorders. Participants were informed about the risks of the study and written informed consent was obtained from all subjects before participation. </w:t>
      </w:r>
      <w:r w:rsidR="00004506" w:rsidRPr="00004506">
        <w:rPr>
          <w:rFonts w:ascii="Times New Roman" w:hAnsi="Times New Roman" w:cs="Times New Roman"/>
          <w:sz w:val="24"/>
          <w:lang w:val="en-US"/>
        </w:rPr>
        <w:t>Before the study,</w:t>
      </w:r>
      <w:r w:rsidR="00004506">
        <w:rPr>
          <w:rFonts w:ascii="Times New Roman" w:hAnsi="Times New Roman" w:cs="Times New Roman"/>
          <w:sz w:val="24"/>
          <w:lang w:val="en-US"/>
        </w:rPr>
        <w:t xml:space="preserve"> </w:t>
      </w:r>
      <w:r w:rsidR="00004506" w:rsidRPr="00004506">
        <w:rPr>
          <w:rFonts w:ascii="Times New Roman" w:hAnsi="Times New Roman" w:cs="Times New Roman"/>
          <w:sz w:val="24"/>
          <w:lang w:val="en-US"/>
        </w:rPr>
        <w:t>each participant underwent a medical examination. Each subject was declared to be in good health</w:t>
      </w:r>
      <w:r w:rsidR="00004506">
        <w:rPr>
          <w:rFonts w:ascii="Times New Roman" w:hAnsi="Times New Roman" w:cs="Times New Roman"/>
          <w:sz w:val="24"/>
          <w:lang w:val="en-US"/>
        </w:rPr>
        <w:t xml:space="preserve"> </w:t>
      </w:r>
      <w:r w:rsidR="00004506" w:rsidRPr="00004506">
        <w:rPr>
          <w:rFonts w:ascii="Times New Roman" w:hAnsi="Times New Roman" w:cs="Times New Roman"/>
          <w:sz w:val="24"/>
          <w:lang w:val="en-US"/>
        </w:rPr>
        <w:t>and no contraindications for participation were detected.</w:t>
      </w:r>
      <w:r w:rsidR="00004506">
        <w:rPr>
          <w:rFonts w:ascii="Times New Roman" w:hAnsi="Times New Roman" w:cs="Times New Roman"/>
          <w:sz w:val="24"/>
          <w:lang w:val="en-US"/>
        </w:rPr>
        <w:t xml:space="preserve"> 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This </w:t>
      </w:r>
      <w:r w:rsidR="00DA0356">
        <w:rPr>
          <w:rFonts w:ascii="Times New Roman" w:hAnsi="Times New Roman" w:cs="Times New Roman"/>
          <w:sz w:val="24"/>
          <w:lang w:val="en-US"/>
        </w:rPr>
        <w:t>study</w:t>
      </w:r>
      <w:r w:rsidR="007851D9" w:rsidRPr="007851D9">
        <w:rPr>
          <w:rFonts w:ascii="Times New Roman" w:hAnsi="Times New Roman" w:cs="Times New Roman"/>
          <w:sz w:val="24"/>
          <w:lang w:val="en-US"/>
        </w:rPr>
        <w:t xml:space="preserve"> was approved by the Ethical Committee of the Ghent University Hospital, Ghent, Belgium.</w:t>
      </w:r>
      <w:r w:rsidR="00345037">
        <w:rPr>
          <w:rFonts w:ascii="Times New Roman" w:hAnsi="Times New Roman" w:cs="Times New Roman"/>
          <w:sz w:val="24"/>
          <w:lang w:val="en-US"/>
        </w:rPr>
        <w:t xml:space="preserve"> </w:t>
      </w:r>
      <w:r w:rsidR="00735085">
        <w:rPr>
          <w:rFonts w:ascii="Times New Roman" w:hAnsi="Times New Roman" w:cs="Times New Roman"/>
          <w:sz w:val="24"/>
          <w:lang w:val="en-US"/>
        </w:rPr>
        <w:t>One of the subjects missed out on a</w:t>
      </w:r>
      <w:ins w:id="3" w:author="Michael Ghijs" w:date="2020-06-22T14:13:00Z">
        <w:r w:rsidR="000561A7">
          <w:rPr>
            <w:rFonts w:ascii="Times New Roman" w:hAnsi="Times New Roman" w:cs="Times New Roman"/>
            <w:sz w:val="24"/>
            <w:lang w:val="en-US"/>
          </w:rPr>
          <w:t xml:space="preserve">n entire </w:t>
        </w:r>
      </w:ins>
      <w:del w:id="4" w:author="Michael Ghijs" w:date="2020-06-22T14:13:00Z">
        <w:r w:rsidR="00735085" w:rsidDel="000561A7">
          <w:rPr>
            <w:rFonts w:ascii="Times New Roman" w:hAnsi="Times New Roman" w:cs="Times New Roman"/>
            <w:sz w:val="24"/>
            <w:lang w:val="en-US"/>
          </w:rPr>
          <w:delText xml:space="preserve"> whole </w:delText>
        </w:r>
      </w:del>
      <w:r w:rsidR="00735085">
        <w:rPr>
          <w:rFonts w:ascii="Times New Roman" w:hAnsi="Times New Roman" w:cs="Times New Roman"/>
          <w:sz w:val="24"/>
          <w:lang w:val="en-US"/>
        </w:rPr>
        <w:t>week of the training program due to illness and was therefore excluded from further analysis.</w:t>
      </w:r>
    </w:p>
    <w:p w14:paraId="72A082FD" w14:textId="77777777" w:rsidR="006D3864" w:rsidRDefault="00031191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test</w:t>
      </w:r>
    </w:p>
    <w:p w14:paraId="12CE1B20" w14:textId="3E0DF356" w:rsidR="00E45593" w:rsidRPr="00E45593" w:rsidRDefault="00E45593" w:rsidP="00E4559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Subjects performed a ramp incremental exercise test in order to assess their fitness levels and to individualize their training program. 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After a 3-min warm-up at </w:t>
      </w:r>
      <w:r w:rsidR="007D12DA">
        <w:rPr>
          <w:rFonts w:ascii="Times New Roman" w:hAnsi="Times New Roman" w:cs="Times New Roman"/>
          <w:sz w:val="24"/>
          <w:lang w:val="en-US"/>
        </w:rPr>
        <w:t>40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 W,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0F30">
        <w:rPr>
          <w:rFonts w:ascii="Times New Roman" w:hAnsi="Times New Roman" w:cs="Times New Roman"/>
          <w:sz w:val="24"/>
          <w:lang w:val="en-US"/>
        </w:rPr>
        <w:t>work rate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 increased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continuously with </w:t>
      </w:r>
      <w:r w:rsidR="007D12DA">
        <w:rPr>
          <w:rFonts w:ascii="Times New Roman" w:hAnsi="Times New Roman" w:cs="Times New Roman"/>
          <w:sz w:val="24"/>
          <w:lang w:val="en-US"/>
        </w:rPr>
        <w:t>35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 W</w:t>
      </w:r>
      <w:r>
        <w:rPr>
          <w:rFonts w:ascii="Times New Roman" w:hAnsi="Times New Roman" w:cs="Times New Roman"/>
          <w:sz w:val="24"/>
          <w:lang w:val="en-US"/>
        </w:rPr>
        <w:t>.min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-1</w:t>
      </w:r>
      <w:r w:rsidRPr="00E45593">
        <w:rPr>
          <w:rFonts w:ascii="Times New Roman" w:hAnsi="Times New Roman" w:cs="Times New Roman"/>
          <w:sz w:val="24"/>
          <w:lang w:val="en-US"/>
        </w:rPr>
        <w:t>. Participants were instructed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to keep their cadence between 70 and 80 rpm, and strong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verbal encouragement was provided throughout the test to ensure maximum effort. The protocol was terminated at voluntary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exhaustion, which was defined as the inability to maintain 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minimal cadence of 70 rpm for more than 5 consecutive seconds</w:t>
      </w:r>
      <w:r w:rsidR="00AA76B1">
        <w:rPr>
          <w:rFonts w:ascii="Times New Roman" w:hAnsi="Times New Roman" w:cs="Times New Roman"/>
          <w:sz w:val="24"/>
          <w:lang w:val="en-US"/>
        </w:rPr>
        <w:t xml:space="preserve"> despite strong verbal encouragements</w:t>
      </w:r>
      <w:r w:rsidRPr="00E45593">
        <w:rPr>
          <w:rFonts w:ascii="Times New Roman" w:hAnsi="Times New Roman" w:cs="Times New Roman"/>
          <w:sz w:val="24"/>
          <w:lang w:val="en-US"/>
        </w:rPr>
        <w:t>. Pulmonary gas exchange (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Pr="00E45593">
        <w:rPr>
          <w:rFonts w:ascii="Times New Roman" w:hAnsi="Times New Roman" w:cs="Times New Roman"/>
          <w:sz w:val="24"/>
          <w:lang w:val="en-US"/>
        </w:rPr>
        <w:t>O</w:t>
      </w:r>
      <w:r w:rsidRPr="007D12DA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5593">
        <w:rPr>
          <w:rFonts w:ascii="Times New Roman" w:hAnsi="Times New Roman" w:cs="Times New Roman"/>
          <w:sz w:val="24"/>
          <w:lang w:val="en-US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Pr="00E45593">
        <w:rPr>
          <w:rFonts w:ascii="Times New Roman" w:hAnsi="Times New Roman" w:cs="Times New Roman"/>
          <w:sz w:val="24"/>
          <w:lang w:val="en-US"/>
        </w:rPr>
        <w:t>CO</w:t>
      </w:r>
      <w:r w:rsidR="007D12DA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5593">
        <w:rPr>
          <w:rFonts w:ascii="Times New Roman" w:hAnsi="Times New Roman" w:cs="Times New Roman"/>
          <w:sz w:val="24"/>
          <w:lang w:val="en-US"/>
        </w:rPr>
        <w:t>) was measured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breath-by-breath (Jaeger Oxycon Pro; Viasys Healthcare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45593">
        <w:rPr>
          <w:rFonts w:ascii="Times New Roman" w:hAnsi="Times New Roman" w:cs="Times New Roman"/>
          <w:sz w:val="24"/>
          <w:lang w:val="en-US"/>
        </w:rPr>
        <w:t>GmbH, H</w:t>
      </w:r>
      <w:r w:rsidR="00C9522D">
        <w:rPr>
          <w:rFonts w:ascii="Times New Roman" w:hAnsi="Times New Roman" w:cs="Times New Roman"/>
          <w:sz w:val="24"/>
          <w:lang w:val="en-US"/>
        </w:rPr>
        <w:t>ö</w:t>
      </w:r>
      <w:r w:rsidRPr="00E45593">
        <w:rPr>
          <w:rFonts w:ascii="Times New Roman" w:hAnsi="Times New Roman" w:cs="Times New Roman"/>
          <w:sz w:val="24"/>
          <w:lang w:val="en-US"/>
        </w:rPr>
        <w:t>chberg, Germany)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12215C" w:rsidRPr="0012215C">
        <w:rPr>
          <w:rFonts w:ascii="Times New Roman" w:hAnsi="Times New Roman" w:cs="Times New Roman"/>
          <w:sz w:val="24"/>
          <w:lang w:val="en-US"/>
        </w:rPr>
        <w:t xml:space="preserve">For at least 48h </w:t>
      </w:r>
      <w:r w:rsidR="0012215C">
        <w:rPr>
          <w:rFonts w:ascii="Times New Roman" w:hAnsi="Times New Roman" w:cs="Times New Roman"/>
          <w:sz w:val="24"/>
          <w:lang w:val="en-US"/>
        </w:rPr>
        <w:t>preceding the test</w:t>
      </w:r>
      <w:ins w:id="5" w:author="Michael Ghijs" w:date="2020-06-22T14:14:00Z">
        <w:r w:rsidR="000561A7">
          <w:rPr>
            <w:rFonts w:ascii="Times New Roman" w:hAnsi="Times New Roman" w:cs="Times New Roman"/>
            <w:sz w:val="24"/>
            <w:lang w:val="en-US"/>
          </w:rPr>
          <w:t>, the</w:t>
        </w:r>
      </w:ins>
      <w:r w:rsidR="0012215C">
        <w:rPr>
          <w:rFonts w:ascii="Times New Roman" w:hAnsi="Times New Roman" w:cs="Times New Roman"/>
          <w:sz w:val="24"/>
          <w:lang w:val="en-US"/>
        </w:rPr>
        <w:t xml:space="preserve"> </w:t>
      </w:r>
      <w:r w:rsidR="0012215C" w:rsidRPr="0012215C">
        <w:rPr>
          <w:rFonts w:ascii="Times New Roman" w:hAnsi="Times New Roman" w:cs="Times New Roman"/>
          <w:sz w:val="24"/>
          <w:lang w:val="en-US"/>
        </w:rPr>
        <w:t>subjects did not perform any exercise. Before the start of the test, the resting HR (HR</w:t>
      </w:r>
      <w:r w:rsidR="002E3126" w:rsidRPr="002E3126">
        <w:rPr>
          <w:rFonts w:ascii="Times New Roman" w:hAnsi="Times New Roman" w:cs="Times New Roman"/>
          <w:sz w:val="24"/>
          <w:vertAlign w:val="subscript"/>
          <w:lang w:val="en-US"/>
        </w:rPr>
        <w:t>REST</w:t>
      </w:r>
      <w:r w:rsidR="0012215C" w:rsidRPr="0012215C">
        <w:rPr>
          <w:rFonts w:ascii="Times New Roman" w:hAnsi="Times New Roman" w:cs="Times New Roman"/>
          <w:sz w:val="24"/>
          <w:lang w:val="en-US"/>
        </w:rPr>
        <w:t>) was defined as the lowest 5</w:t>
      </w:r>
      <w:r w:rsidR="0012215C">
        <w:rPr>
          <w:rFonts w:ascii="Times New Roman" w:hAnsi="Times New Roman" w:cs="Times New Roman"/>
          <w:sz w:val="24"/>
          <w:lang w:val="en-US"/>
        </w:rPr>
        <w:t xml:space="preserve"> </w:t>
      </w:r>
      <w:r w:rsidR="0012215C" w:rsidRPr="0012215C">
        <w:rPr>
          <w:rFonts w:ascii="Times New Roman" w:hAnsi="Times New Roman" w:cs="Times New Roman"/>
          <w:sz w:val="24"/>
          <w:lang w:val="en-US"/>
        </w:rPr>
        <w:t xml:space="preserve">s average HR when subjects lay in a supine position for </w:t>
      </w:r>
      <w:r w:rsidR="00735085">
        <w:rPr>
          <w:rFonts w:ascii="Times New Roman" w:hAnsi="Times New Roman" w:cs="Times New Roman"/>
          <w:sz w:val="24"/>
          <w:lang w:val="en-US"/>
        </w:rPr>
        <w:t>10</w:t>
      </w:r>
      <w:commentRangeStart w:id="6"/>
      <w:r w:rsidR="0012215C" w:rsidRPr="0012215C">
        <w:rPr>
          <w:rFonts w:ascii="Times New Roman" w:hAnsi="Times New Roman" w:cs="Times New Roman"/>
          <w:sz w:val="24"/>
          <w:lang w:val="en-US"/>
        </w:rPr>
        <w:t xml:space="preserve"> min </w:t>
      </w:r>
      <w:commentRangeEnd w:id="6"/>
      <w:r w:rsidR="009D12D2">
        <w:rPr>
          <w:rStyle w:val="CommentReference"/>
        </w:rPr>
        <w:commentReference w:id="6"/>
      </w:r>
      <w:r w:rsidR="0012215C" w:rsidRPr="0012215C">
        <w:rPr>
          <w:rFonts w:ascii="Times New Roman" w:hAnsi="Times New Roman" w:cs="Times New Roman"/>
          <w:sz w:val="24"/>
          <w:lang w:val="en-US"/>
        </w:rPr>
        <w:t>in a quiet room.</w:t>
      </w:r>
    </w:p>
    <w:p w14:paraId="07F34DCE" w14:textId="77777777" w:rsidR="00031191" w:rsidRDefault="00E45593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Time trials</w:t>
      </w:r>
    </w:p>
    <w:p w14:paraId="1BFC8DA3" w14:textId="132DF1D3" w:rsidR="00E7270D" w:rsidRDefault="005E5644" w:rsidP="00B7026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week before the training period</w:t>
      </w:r>
      <w:ins w:id="7" w:author="Michael Ghijs" w:date="2020-06-22T14:15:00Z">
        <w:r w:rsidR="001A6962">
          <w:rPr>
            <w:rFonts w:ascii="Times New Roman" w:hAnsi="Times New Roman" w:cs="Times New Roman"/>
            <w:sz w:val="24"/>
            <w:lang w:val="en-US"/>
          </w:rPr>
          <w:t>,</w:t>
        </w:r>
      </w:ins>
      <w:r w:rsidR="003F47FB">
        <w:rPr>
          <w:rFonts w:ascii="Times New Roman" w:hAnsi="Times New Roman" w:cs="Times New Roman"/>
          <w:sz w:val="24"/>
          <w:lang w:val="en-US"/>
        </w:rPr>
        <w:t xml:space="preserve"> subjects were familiarized with the TT during 2 sessions. In those sessions they chose their preferred gear settings to perform the TTs. They also got the </w:t>
      </w:r>
      <w:r w:rsidR="003F47FB">
        <w:rPr>
          <w:rFonts w:ascii="Times New Roman" w:hAnsi="Times New Roman" w:cs="Times New Roman"/>
          <w:sz w:val="24"/>
          <w:lang w:val="en-US"/>
        </w:rPr>
        <w:lastRenderedPageBreak/>
        <w:t>chance to perform the TT all-out two times to test their pacing strategy.</w:t>
      </w:r>
      <w:r w:rsidR="00360BCB">
        <w:rPr>
          <w:rFonts w:ascii="Times New Roman" w:hAnsi="Times New Roman" w:cs="Times New Roman"/>
          <w:sz w:val="24"/>
          <w:lang w:val="en-US"/>
        </w:rPr>
        <w:t xml:space="preserve"> On the Friday before the start of the training period, subjects performed</w:t>
      </w:r>
      <w:r w:rsidR="00040634">
        <w:rPr>
          <w:rFonts w:ascii="Times New Roman" w:hAnsi="Times New Roman" w:cs="Times New Roman"/>
          <w:sz w:val="24"/>
          <w:lang w:val="en-US"/>
        </w:rPr>
        <w:t xml:space="preserve"> a </w:t>
      </w:r>
      <w:r w:rsidR="00AE5689">
        <w:rPr>
          <w:rFonts w:ascii="Times New Roman" w:hAnsi="Times New Roman" w:cs="Times New Roman"/>
          <w:sz w:val="24"/>
          <w:lang w:val="en-US"/>
        </w:rPr>
        <w:t xml:space="preserve">TT </w:t>
      </w:r>
      <w:r w:rsidR="00040634">
        <w:rPr>
          <w:rFonts w:ascii="Times New Roman" w:hAnsi="Times New Roman" w:cs="Times New Roman"/>
          <w:sz w:val="24"/>
          <w:lang w:val="en-US"/>
        </w:rPr>
        <w:t>in order to determine</w:t>
      </w:r>
      <w:r w:rsidR="00AE5689">
        <w:rPr>
          <w:rFonts w:ascii="Times New Roman" w:hAnsi="Times New Roman" w:cs="Times New Roman"/>
          <w:sz w:val="24"/>
          <w:lang w:val="en-US"/>
        </w:rPr>
        <w:t xml:space="preserve"> the initial performance level </w:t>
      </w:r>
      <w:r w:rsidR="00AA76B1">
        <w:rPr>
          <w:rFonts w:ascii="Times New Roman" w:hAnsi="Times New Roman" w:cs="Times New Roman"/>
          <w:sz w:val="24"/>
          <w:lang w:val="en-US"/>
        </w:rPr>
        <w:t>used for the</w:t>
      </w:r>
      <w:r w:rsidR="00AE5689">
        <w:rPr>
          <w:rFonts w:ascii="Times New Roman" w:hAnsi="Times New Roman" w:cs="Times New Roman"/>
          <w:sz w:val="24"/>
          <w:lang w:val="en-US"/>
        </w:rPr>
        <w:t xml:space="preserve"> study (p*).</w:t>
      </w:r>
      <w:r w:rsidR="003F47FB">
        <w:rPr>
          <w:rFonts w:ascii="Times New Roman" w:hAnsi="Times New Roman" w:cs="Times New Roman"/>
          <w:sz w:val="24"/>
          <w:lang w:val="en-US"/>
        </w:rPr>
        <w:t xml:space="preserve"> </w:t>
      </w:r>
      <w:r w:rsidR="00E75049">
        <w:rPr>
          <w:rFonts w:ascii="Times New Roman" w:hAnsi="Times New Roman" w:cs="Times New Roman"/>
          <w:sz w:val="24"/>
          <w:lang w:val="en-US"/>
        </w:rPr>
        <w:t>TTs</w:t>
      </w:r>
      <w:r w:rsidR="00C9522D">
        <w:rPr>
          <w:rFonts w:ascii="Times New Roman" w:hAnsi="Times New Roman" w:cs="Times New Roman"/>
          <w:sz w:val="24"/>
          <w:lang w:val="en-US"/>
        </w:rPr>
        <w:t xml:space="preserve"> were preceded by a standard warm-up of low intensity</w:t>
      </w:r>
      <w:r w:rsidR="0033696C">
        <w:rPr>
          <w:rFonts w:ascii="Times New Roman" w:hAnsi="Times New Roman" w:cs="Times New Roman"/>
          <w:sz w:val="24"/>
          <w:lang w:val="en-US"/>
        </w:rPr>
        <w:t xml:space="preserve"> cycling at 100W for five minutes.</w:t>
      </w:r>
      <w:r w:rsidR="009C3F5C">
        <w:rPr>
          <w:rFonts w:ascii="Times New Roman" w:hAnsi="Times New Roman" w:cs="Times New Roman"/>
          <w:sz w:val="24"/>
          <w:lang w:val="en-US"/>
        </w:rPr>
        <w:t xml:space="preserve"> </w:t>
      </w:r>
      <w:commentRangeStart w:id="8"/>
      <w:r w:rsidR="00E75049">
        <w:rPr>
          <w:rFonts w:ascii="Times New Roman" w:hAnsi="Times New Roman" w:cs="Times New Roman"/>
          <w:sz w:val="24"/>
          <w:lang w:val="en-US"/>
        </w:rPr>
        <w:t>After</w:t>
      </w:r>
      <w:commentRangeEnd w:id="8"/>
      <w:r w:rsidR="009D12D2">
        <w:rPr>
          <w:rStyle w:val="CommentReference"/>
        </w:rPr>
        <w:commentReference w:id="8"/>
      </w:r>
      <w:r w:rsidR="00E75049">
        <w:rPr>
          <w:rFonts w:ascii="Times New Roman" w:hAnsi="Times New Roman" w:cs="Times New Roman"/>
          <w:sz w:val="24"/>
          <w:lang w:val="en-US"/>
        </w:rPr>
        <w:t xml:space="preserve"> this warm-up</w:t>
      </w:r>
      <w:r w:rsidR="00980AB0">
        <w:rPr>
          <w:rFonts w:ascii="Times New Roman" w:hAnsi="Times New Roman" w:cs="Times New Roman"/>
          <w:sz w:val="24"/>
          <w:lang w:val="en-US"/>
        </w:rPr>
        <w:t xml:space="preserve"> subjects stopped pedaling for 45 seconds, giving the researchers time to set up the TT. After this short pause</w:t>
      </w:r>
      <w:ins w:id="9" w:author="Michael Ghijs" w:date="2020-06-22T14:15:00Z">
        <w:r w:rsidR="001A6962">
          <w:rPr>
            <w:rFonts w:ascii="Times New Roman" w:hAnsi="Times New Roman" w:cs="Times New Roman"/>
            <w:sz w:val="24"/>
            <w:lang w:val="en-US"/>
          </w:rPr>
          <w:t>, the</w:t>
        </w:r>
      </w:ins>
      <w:r w:rsidR="00980AB0">
        <w:rPr>
          <w:rFonts w:ascii="Times New Roman" w:hAnsi="Times New Roman" w:cs="Times New Roman"/>
          <w:sz w:val="24"/>
          <w:lang w:val="en-US"/>
        </w:rPr>
        <w:t xml:space="preserve"> subjects started cycling again and resistance was automatically applied when they reached 60 rpm, starting the TT.</w:t>
      </w:r>
      <w:r w:rsidR="00E75049">
        <w:rPr>
          <w:rFonts w:ascii="Times New Roman" w:hAnsi="Times New Roman" w:cs="Times New Roman"/>
          <w:sz w:val="24"/>
          <w:lang w:val="en-US"/>
        </w:rPr>
        <w:t xml:space="preserve"> </w:t>
      </w:r>
      <w:r w:rsidR="00980AB0">
        <w:rPr>
          <w:rFonts w:ascii="Times New Roman" w:hAnsi="Times New Roman" w:cs="Times New Roman"/>
          <w:sz w:val="24"/>
          <w:lang w:val="en-US"/>
        </w:rPr>
        <w:t>S</w:t>
      </w:r>
      <w:r w:rsidR="00E75049">
        <w:rPr>
          <w:rFonts w:ascii="Times New Roman" w:hAnsi="Times New Roman" w:cs="Times New Roman"/>
          <w:sz w:val="24"/>
          <w:lang w:val="en-US"/>
        </w:rPr>
        <w:t xml:space="preserve">ubjects were encouraged to complete the 3 km as fast as they could. The only feedback the subjects received was the cadence and </w:t>
      </w:r>
      <w:r w:rsidR="009D12D2">
        <w:rPr>
          <w:rFonts w:ascii="Times New Roman" w:hAnsi="Times New Roman" w:cs="Times New Roman"/>
          <w:sz w:val="24"/>
          <w:lang w:val="en-US"/>
        </w:rPr>
        <w:t>the remaining distance</w:t>
      </w:r>
      <w:r w:rsidR="00E75049">
        <w:rPr>
          <w:rFonts w:ascii="Times New Roman" w:hAnsi="Times New Roman" w:cs="Times New Roman"/>
          <w:sz w:val="24"/>
          <w:lang w:val="en-US"/>
        </w:rPr>
        <w:t xml:space="preserve">. </w:t>
      </w:r>
      <w:r w:rsidR="00222EF4">
        <w:rPr>
          <w:rFonts w:ascii="Times New Roman" w:hAnsi="Times New Roman" w:cs="Times New Roman"/>
          <w:sz w:val="24"/>
          <w:lang w:val="en-US"/>
        </w:rPr>
        <w:t>S</w:t>
      </w:r>
      <w:r w:rsidR="00222EF4" w:rsidRPr="00E45593">
        <w:rPr>
          <w:rFonts w:ascii="Times New Roman" w:hAnsi="Times New Roman" w:cs="Times New Roman"/>
          <w:sz w:val="24"/>
          <w:lang w:val="en-US"/>
        </w:rPr>
        <w:t>trong</w:t>
      </w:r>
      <w:r w:rsidR="00222EF4">
        <w:rPr>
          <w:rFonts w:ascii="Times New Roman" w:hAnsi="Times New Roman" w:cs="Times New Roman"/>
          <w:sz w:val="24"/>
          <w:lang w:val="en-US"/>
        </w:rPr>
        <w:t xml:space="preserve"> </w:t>
      </w:r>
      <w:r w:rsidR="00222EF4" w:rsidRPr="00E45593">
        <w:rPr>
          <w:rFonts w:ascii="Times New Roman" w:hAnsi="Times New Roman" w:cs="Times New Roman"/>
          <w:sz w:val="24"/>
          <w:lang w:val="en-US"/>
        </w:rPr>
        <w:t>verbal encouragement was provided throughout the test to ensure maximum effort</w:t>
      </w:r>
      <w:r w:rsidR="00222EF4">
        <w:rPr>
          <w:rFonts w:ascii="Times New Roman" w:hAnsi="Times New Roman" w:cs="Times New Roman"/>
          <w:sz w:val="24"/>
          <w:lang w:val="en-US"/>
        </w:rPr>
        <w:t xml:space="preserve">. </w:t>
      </w:r>
      <w:r w:rsidR="003F47FB">
        <w:rPr>
          <w:rFonts w:ascii="Times New Roman" w:hAnsi="Times New Roman" w:cs="Times New Roman"/>
          <w:sz w:val="24"/>
          <w:lang w:val="en-US"/>
        </w:rPr>
        <w:t xml:space="preserve">Gear settings were only changed when the subject explicitly asked for it during the TTs. </w:t>
      </w:r>
    </w:p>
    <w:p w14:paraId="42D269BA" w14:textId="77777777" w:rsidR="00E45593" w:rsidRDefault="00E45593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Training period</w:t>
      </w:r>
    </w:p>
    <w:p w14:paraId="1D2ED14D" w14:textId="77777777" w:rsidR="00FD18C3" w:rsidRDefault="00AE5689" w:rsidP="00B7026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During a period of 8 weeks, subjects trained 3 times a week</w:t>
      </w:r>
      <w:r w:rsidR="006C5A89">
        <w:rPr>
          <w:rFonts w:ascii="Times New Roman" w:hAnsi="Times New Roman" w:cs="Times New Roman"/>
          <w:sz w:val="24"/>
          <w:lang w:val="en-US"/>
        </w:rPr>
        <w:t xml:space="preserve"> on Monday, Wednesday and Friday</w:t>
      </w:r>
      <w:r>
        <w:rPr>
          <w:rFonts w:ascii="Times New Roman" w:hAnsi="Times New Roman" w:cs="Times New Roman"/>
          <w:sz w:val="24"/>
          <w:lang w:val="en-US"/>
        </w:rPr>
        <w:t xml:space="preserve">. A 45 min interval training was performed consisting of 5 bouts of 4 min cycling at </w:t>
      </w:r>
      <w:r w:rsidR="00873426">
        <w:rPr>
          <w:rFonts w:ascii="Times New Roman" w:hAnsi="Times New Roman" w:cs="Times New Roman"/>
          <w:sz w:val="24"/>
          <w:lang w:val="en-US"/>
        </w:rPr>
        <w:t xml:space="preserve">a power output </w:t>
      </w:r>
      <w:r>
        <w:rPr>
          <w:rFonts w:ascii="Times New Roman" w:hAnsi="Times New Roman" w:cs="Times New Roman"/>
          <w:sz w:val="24"/>
          <w:lang w:val="en-US"/>
        </w:rPr>
        <w:t>equ</w:t>
      </w:r>
      <w:r w:rsidR="00873426">
        <w:rPr>
          <w:rFonts w:ascii="Times New Roman" w:hAnsi="Times New Roman" w:cs="Times New Roman"/>
          <w:sz w:val="24"/>
          <w:lang w:val="en-US"/>
        </w:rPr>
        <w:t>ivalent</w:t>
      </w:r>
      <w:r>
        <w:rPr>
          <w:rFonts w:ascii="Times New Roman" w:hAnsi="Times New Roman" w:cs="Times New Roman"/>
          <w:sz w:val="24"/>
          <w:lang w:val="en-US"/>
        </w:rPr>
        <w:t xml:space="preserve"> to the respiratory compensation point (RCP) </w:t>
      </w:r>
      <w:r w:rsidR="00873426">
        <w:rPr>
          <w:rFonts w:ascii="Times New Roman" w:hAnsi="Times New Roman" w:cs="Times New Roman"/>
          <w:sz w:val="24"/>
          <w:lang w:val="en-US"/>
        </w:rPr>
        <w:t>alternated</w:t>
      </w:r>
      <w:r>
        <w:rPr>
          <w:rFonts w:ascii="Times New Roman" w:hAnsi="Times New Roman" w:cs="Times New Roman"/>
          <w:sz w:val="24"/>
          <w:lang w:val="en-US"/>
        </w:rPr>
        <w:t xml:space="preserve"> with 3 min of recovery at a power output that was associated with the gas exchange threshold (GET). Each training session included a warm-up</w:t>
      </w:r>
      <w:r w:rsidR="00873426">
        <w:rPr>
          <w:rFonts w:ascii="Times New Roman" w:hAnsi="Times New Roman" w:cs="Times New Roman"/>
          <w:sz w:val="24"/>
          <w:lang w:val="en-US"/>
        </w:rPr>
        <w:t xml:space="preserve"> and cool-down</w:t>
      </w:r>
      <w:r>
        <w:rPr>
          <w:rFonts w:ascii="Times New Roman" w:hAnsi="Times New Roman" w:cs="Times New Roman"/>
          <w:sz w:val="24"/>
          <w:lang w:val="en-US"/>
        </w:rPr>
        <w:t xml:space="preserve"> of 5 min at the level of GET.</w:t>
      </w:r>
      <w:r w:rsidR="006C5A89">
        <w:rPr>
          <w:rFonts w:ascii="Times New Roman" w:hAnsi="Times New Roman" w:cs="Times New Roman"/>
          <w:sz w:val="24"/>
          <w:lang w:val="en-US"/>
        </w:rPr>
        <w:t xml:space="preserve"> On Friday the training was preceded by a 3 km TT, followed by a 10 min rest period. </w:t>
      </w:r>
      <w:r w:rsidR="00FD18C3">
        <w:rPr>
          <w:rFonts w:ascii="Times New Roman" w:hAnsi="Times New Roman" w:cs="Times New Roman"/>
          <w:sz w:val="24"/>
          <w:lang w:val="en-US"/>
        </w:rPr>
        <w:t>In the 3 weeks following the training program, subjects performed a 3 km TT on Fridays and ceased training completely.</w:t>
      </w:r>
    </w:p>
    <w:p w14:paraId="28202A73" w14:textId="77777777" w:rsidR="006D3864" w:rsidRDefault="006D3864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13488">
        <w:rPr>
          <w:rFonts w:ascii="Times New Roman" w:hAnsi="Times New Roman" w:cs="Times New Roman"/>
          <w:b/>
          <w:sz w:val="24"/>
          <w:lang w:val="en-US"/>
        </w:rPr>
        <w:t>Data analysis</w:t>
      </w:r>
    </w:p>
    <w:p w14:paraId="75094F72" w14:textId="77777777" w:rsidR="00C10018" w:rsidRPr="00B13DD2" w:rsidRDefault="00C10018" w:rsidP="00B70266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B13DD2">
        <w:rPr>
          <w:rFonts w:ascii="Times New Roman" w:hAnsi="Times New Roman" w:cs="Times New Roman"/>
          <w:i/>
          <w:sz w:val="24"/>
          <w:lang w:val="en-US"/>
        </w:rPr>
        <w:t>Ramp incremental test</w:t>
      </w:r>
    </w:p>
    <w:p w14:paraId="0139C82C" w14:textId="77777777" w:rsidR="00C10018" w:rsidRPr="005D5208" w:rsidRDefault="00E65DE8" w:rsidP="00630878">
      <w:pPr>
        <w:jc w:val="both"/>
        <w:rPr>
          <w:rFonts w:ascii="Times New Roman" w:hAnsi="Times New Roman" w:cs="Times New Roman"/>
          <w:sz w:val="24"/>
          <w:vertAlign w:val="superscript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2peak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was defined as the highest 30-s average achieved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during the test. GET and RCP were determined by </w:t>
      </w:r>
      <w:r w:rsidR="00B13DD2">
        <w:rPr>
          <w:rFonts w:ascii="Times New Roman" w:hAnsi="Times New Roman" w:cs="Times New Roman"/>
          <w:sz w:val="24"/>
          <w:lang w:val="en-US"/>
        </w:rPr>
        <w:t>three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independent researchers. GET was defined as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>the point where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CO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increased disproportionate to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>, the first departure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>from the linear increase in minute ventilation (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E), and an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increase in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E/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without a simultaneous increase in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E/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CO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. RCP corresponded to the point where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increased disproportionate to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CO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>, the second departure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from linearity in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E, and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an increase in both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E/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and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E/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CO</w:t>
      </w:r>
      <w:r w:rsidR="00630878" w:rsidRPr="00B13DD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. The </w:t>
      </w:r>
      <w:r w:rsidR="00623B43">
        <w:rPr>
          <w:rFonts w:ascii="Times New Roman" w:hAnsi="Times New Roman" w:cs="Times New Roman"/>
          <w:sz w:val="24"/>
          <w:lang w:val="en-US"/>
        </w:rPr>
        <w:t>power output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at the time points corresponding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to GET and RCP were adjusted for the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623B43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mean response</w:t>
      </w:r>
      <w:r w:rsidR="00B13DD2">
        <w:rPr>
          <w:rFonts w:ascii="Times New Roman" w:hAnsi="Times New Roman" w:cs="Times New Roman"/>
          <w:sz w:val="24"/>
          <w:lang w:val="en-US"/>
        </w:rPr>
        <w:t xml:space="preserve"> </w:t>
      </w:r>
      <w:r w:rsidR="00630878" w:rsidRPr="00630878">
        <w:rPr>
          <w:rFonts w:ascii="Times New Roman" w:hAnsi="Times New Roman" w:cs="Times New Roman"/>
          <w:sz w:val="24"/>
          <w:lang w:val="en-US"/>
        </w:rPr>
        <w:t>time (MRT) in each individual to account for the kinetics of</w:t>
      </w:r>
      <w:r w:rsidR="00623B43">
        <w:rPr>
          <w:rFonts w:ascii="Times New Roman" w:hAnsi="Times New Roman" w:cs="Times New Roman"/>
          <w:sz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</m:acc>
      </m:oMath>
      <w:r w:rsidR="00630878" w:rsidRPr="00630878">
        <w:rPr>
          <w:rFonts w:ascii="Times New Roman" w:hAnsi="Times New Roman" w:cs="Times New Roman"/>
          <w:sz w:val="24"/>
          <w:lang w:val="en-US"/>
        </w:rPr>
        <w:t>O</w:t>
      </w:r>
      <w:r w:rsidR="00630878" w:rsidRPr="00623B43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30878" w:rsidRPr="00630878">
        <w:rPr>
          <w:rFonts w:ascii="Times New Roman" w:hAnsi="Times New Roman" w:cs="Times New Roman"/>
          <w:sz w:val="24"/>
          <w:lang w:val="en-US"/>
        </w:rPr>
        <w:t xml:space="preserve"> and the delay between the muscles and the lungs</w:t>
      </w:r>
      <w:r w:rsidR="005D5208">
        <w:rPr>
          <w:rFonts w:ascii="Times New Roman" w:hAnsi="Times New Roman" w:cs="Times New Roman"/>
          <w:sz w:val="24"/>
          <w:lang w:val="en-US"/>
        </w:rPr>
        <w:t xml:space="preserve"> inherent to a ramp incremental exercise test</w:t>
      </w:r>
      <w:r w:rsidR="00630878" w:rsidRPr="00630878">
        <w:rPr>
          <w:rFonts w:ascii="Times New Roman" w:hAnsi="Times New Roman" w:cs="Times New Roman"/>
          <w:sz w:val="24"/>
          <w:lang w:val="en-US"/>
        </w:rPr>
        <w:t>.</w:t>
      </w:r>
      <w:r w:rsidR="005D5208">
        <w:rPr>
          <w:rFonts w:ascii="Times New Roman" w:hAnsi="Times New Roman" w:cs="Times New Roman"/>
          <w:sz w:val="24"/>
          <w:vertAlign w:val="superscript"/>
          <w:lang w:val="en-US"/>
        </w:rPr>
        <w:t>20</w:t>
      </w:r>
    </w:p>
    <w:p w14:paraId="20C0E7EC" w14:textId="77777777" w:rsidR="007851D9" w:rsidRPr="00B13DD2" w:rsidRDefault="00337EE9" w:rsidP="00B70266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B13DD2">
        <w:rPr>
          <w:rFonts w:ascii="Times New Roman" w:hAnsi="Times New Roman" w:cs="Times New Roman"/>
          <w:i/>
          <w:sz w:val="24"/>
          <w:lang w:val="en-US"/>
        </w:rPr>
        <w:t>Training load</w:t>
      </w:r>
    </w:p>
    <w:p w14:paraId="238E1B75" w14:textId="2575B786" w:rsidR="00B9450C" w:rsidRPr="00B9450C" w:rsidRDefault="00B9450C" w:rsidP="00B9450C">
      <w:pPr>
        <w:jc w:val="both"/>
        <w:rPr>
          <w:rFonts w:ascii="Times New Roman" w:hAnsi="Times New Roman" w:cs="Times New Roman"/>
          <w:sz w:val="24"/>
          <w:lang w:val="en-US"/>
        </w:rPr>
      </w:pPr>
      <w:r w:rsidRPr="00B9450C">
        <w:rPr>
          <w:rFonts w:ascii="Times New Roman" w:hAnsi="Times New Roman" w:cs="Times New Roman"/>
          <w:sz w:val="24"/>
          <w:lang w:val="en-US"/>
        </w:rPr>
        <w:t xml:space="preserve">TL was calculated using different methods of HR-based </w:t>
      </w:r>
      <w:r w:rsidR="001E6B13">
        <w:rPr>
          <w:rFonts w:ascii="Times New Roman" w:hAnsi="Times New Roman" w:cs="Times New Roman"/>
          <w:sz w:val="24"/>
          <w:lang w:val="en-US"/>
        </w:rPr>
        <w:t>training impulses (TRIMP)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. </w:t>
      </w:r>
      <w:r w:rsidR="001E6B13">
        <w:rPr>
          <w:rFonts w:ascii="Times New Roman" w:hAnsi="Times New Roman" w:cs="Times New Roman"/>
          <w:sz w:val="24"/>
          <w:lang w:val="en-US"/>
        </w:rPr>
        <w:t>The Banister TRIMP (bTRIMP)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was calculated using the training duration, average HR and an </w:t>
      </w:r>
      <w:commentRangeStart w:id="10"/>
      <w:r w:rsidRPr="00B9450C">
        <w:rPr>
          <w:rFonts w:ascii="Times New Roman" w:hAnsi="Times New Roman" w:cs="Times New Roman"/>
          <w:sz w:val="24"/>
          <w:lang w:val="en-US"/>
        </w:rPr>
        <w:t xml:space="preserve">IF </w:t>
      </w:r>
      <w:commentRangeEnd w:id="10"/>
      <w:r w:rsidR="003D3D64">
        <w:rPr>
          <w:rStyle w:val="CommentReference"/>
        </w:rPr>
        <w:commentReference w:id="10"/>
      </w:r>
      <w:r w:rsidRPr="00B9450C">
        <w:rPr>
          <w:rFonts w:ascii="Times New Roman" w:hAnsi="Times New Roman" w:cs="Times New Roman"/>
          <w:sz w:val="24"/>
          <w:lang w:val="en-US"/>
        </w:rPr>
        <w:t xml:space="preserve">using </w:t>
      </w:r>
      <w:ins w:id="11" w:author="Michael Ghijs" w:date="2020-06-22T14:32:00Z">
        <w:r w:rsidR="003D3D64">
          <w:rPr>
            <w:rFonts w:ascii="Times New Roman" w:hAnsi="Times New Roman" w:cs="Times New Roman"/>
            <w:sz w:val="24"/>
            <w:lang w:val="en-US"/>
          </w:rPr>
          <w:t xml:space="preserve">the </w:t>
        </w:r>
      </w:ins>
      <w:r w:rsidRPr="00B9450C">
        <w:rPr>
          <w:rFonts w:ascii="Times New Roman" w:hAnsi="Times New Roman" w:cs="Times New Roman"/>
          <w:sz w:val="24"/>
          <w:lang w:val="en-US"/>
        </w:rPr>
        <w:t>following equation:</w:t>
      </w:r>
    </w:p>
    <w:p w14:paraId="1DC02ADD" w14:textId="77777777" w:rsidR="00D0476F" w:rsidRPr="00D0476F" w:rsidRDefault="00B9450C" w:rsidP="00B9450C">
      <w:pPr>
        <w:jc w:val="both"/>
        <w:rPr>
          <w:rFonts w:ascii="Times New Roman" w:hAnsi="Times New Roman" w:cs="Times New Roman"/>
          <w:sz w:val="24"/>
          <w:vertAlign w:val="superscript"/>
          <w:lang w:val="en-US"/>
        </w:rPr>
      </w:pPr>
      <w:r w:rsidRPr="00B9450C">
        <w:rPr>
          <w:rFonts w:ascii="Times New Roman" w:hAnsi="Times New Roman" w:cs="Times New Roman"/>
          <w:sz w:val="24"/>
          <w:lang w:val="en-US"/>
        </w:rPr>
        <w:tab/>
        <w:t xml:space="preserve">bTRIMP = duration training (min) x </w:t>
      </w:r>
      <w:r w:rsidRPr="00D0476F">
        <w:rPr>
          <w:rFonts w:ascii="Symbol" w:hAnsi="Symbol" w:cs="Times New Roman"/>
          <w:sz w:val="24"/>
          <w:lang w:val="en-US"/>
        </w:rPr>
        <w:t></w:t>
      </w:r>
      <w:r w:rsidRPr="00B9450C">
        <w:rPr>
          <w:rFonts w:ascii="Times New Roman" w:hAnsi="Times New Roman" w:cs="Times New Roman"/>
          <w:sz w:val="24"/>
          <w:lang w:val="en-US"/>
        </w:rPr>
        <w:t>HR x 0.</w:t>
      </w:r>
      <w:r w:rsidRPr="00D0476F">
        <w:rPr>
          <w:rFonts w:ascii="Times New Roman" w:hAnsi="Times New Roman" w:cs="Times New Roman"/>
          <w:sz w:val="24"/>
          <w:lang w:val="en-US"/>
        </w:rPr>
        <w:t>64</w:t>
      </w:r>
      <w:r w:rsidR="00D0476F" w:rsidRPr="00D0476F">
        <w:rPr>
          <w:rFonts w:ascii="Times New Roman" w:hAnsi="Times New Roman" w:cs="Times New Roman"/>
          <w:sz w:val="24"/>
          <w:lang w:val="en-US"/>
        </w:rPr>
        <w:t>e</w:t>
      </w:r>
      <w:r w:rsidR="00D0476F">
        <w:rPr>
          <w:rFonts w:ascii="Times New Roman" w:hAnsi="Times New Roman" w:cs="Times New Roman"/>
          <w:sz w:val="24"/>
          <w:vertAlign w:val="superscript"/>
          <w:lang w:val="en-US"/>
        </w:rPr>
        <w:t>1.92x</w:t>
      </w:r>
    </w:p>
    <w:p w14:paraId="703929D3" w14:textId="79A4C145" w:rsidR="00337EE9" w:rsidRDefault="00B9450C" w:rsidP="00B9450C">
      <w:pPr>
        <w:jc w:val="both"/>
        <w:rPr>
          <w:rFonts w:ascii="Times New Roman" w:hAnsi="Times New Roman" w:cs="Times New Roman"/>
          <w:sz w:val="24"/>
          <w:lang w:val="en-US"/>
        </w:rPr>
      </w:pPr>
      <w:r w:rsidRPr="00B9450C">
        <w:rPr>
          <w:rFonts w:ascii="Times New Roman" w:hAnsi="Times New Roman" w:cs="Times New Roman"/>
          <w:sz w:val="24"/>
          <w:lang w:val="en-US"/>
        </w:rPr>
        <w:t xml:space="preserve">where </w:t>
      </w:r>
      <w:r w:rsidRPr="00D0476F">
        <w:rPr>
          <w:rFonts w:ascii="Symbol" w:hAnsi="Symbol" w:cs="Times New Roman"/>
          <w:sz w:val="24"/>
          <w:lang w:val="en-US"/>
        </w:rPr>
        <w:t></w:t>
      </w:r>
      <w:r w:rsidRPr="00B9450C">
        <w:rPr>
          <w:rFonts w:ascii="Times New Roman" w:hAnsi="Times New Roman" w:cs="Times New Roman"/>
          <w:sz w:val="24"/>
          <w:lang w:val="en-US"/>
        </w:rPr>
        <w:t>HR  = (HR</w:t>
      </w:r>
      <w:r w:rsidR="002E3126">
        <w:rPr>
          <w:rFonts w:ascii="Times New Roman" w:hAnsi="Times New Roman" w:cs="Times New Roman"/>
          <w:sz w:val="24"/>
          <w:vertAlign w:val="subscript"/>
          <w:lang w:val="en-US"/>
        </w:rPr>
        <w:t>MEAN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– HR</w:t>
      </w:r>
      <w:r w:rsidR="002E3126">
        <w:rPr>
          <w:rFonts w:ascii="Times New Roman" w:hAnsi="Times New Roman" w:cs="Times New Roman"/>
          <w:sz w:val="24"/>
          <w:vertAlign w:val="subscript"/>
          <w:lang w:val="en-US"/>
        </w:rPr>
        <w:t>REST</w:t>
      </w:r>
      <w:r w:rsidRPr="00B9450C">
        <w:rPr>
          <w:rFonts w:ascii="Times New Roman" w:hAnsi="Times New Roman" w:cs="Times New Roman"/>
          <w:sz w:val="24"/>
          <w:lang w:val="en-US"/>
        </w:rPr>
        <w:t>)/(HR</w:t>
      </w:r>
      <w:r w:rsidR="002E3126" w:rsidRPr="002E3126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– HR</w:t>
      </w:r>
      <w:r w:rsidR="002E3126" w:rsidRPr="002E3126">
        <w:rPr>
          <w:rFonts w:ascii="Times New Roman" w:hAnsi="Times New Roman" w:cs="Times New Roman"/>
          <w:sz w:val="24"/>
          <w:vertAlign w:val="subscript"/>
          <w:lang w:val="en-US"/>
        </w:rPr>
        <w:t>REST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), </w:t>
      </w:r>
      <w:commentRangeStart w:id="12"/>
      <w:r w:rsidRPr="00B9450C">
        <w:rPr>
          <w:rFonts w:ascii="Times New Roman" w:hAnsi="Times New Roman" w:cs="Times New Roman"/>
          <w:sz w:val="24"/>
          <w:lang w:val="en-US"/>
        </w:rPr>
        <w:t xml:space="preserve">e </w:t>
      </w:r>
      <w:r w:rsidR="001E6B13">
        <w:rPr>
          <w:rFonts w:ascii="Times New Roman" w:hAnsi="Times New Roman" w:cs="Times New Roman"/>
          <w:sz w:val="24"/>
          <w:lang w:val="en-US"/>
        </w:rPr>
        <w:t>is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the base of the Napierian logarithms</w:t>
      </w:r>
      <w:commentRangeEnd w:id="12"/>
      <w:r w:rsidR="003D3D64">
        <w:rPr>
          <w:rStyle w:val="CommentReference"/>
        </w:rPr>
        <w:commentReference w:id="12"/>
      </w:r>
      <w:r w:rsidRPr="00B9450C">
        <w:rPr>
          <w:rFonts w:ascii="Times New Roman" w:hAnsi="Times New Roman" w:cs="Times New Roman"/>
          <w:sz w:val="24"/>
          <w:lang w:val="en-US"/>
        </w:rPr>
        <w:t>, 1.92 and 0.64</w:t>
      </w:r>
      <w:r w:rsidR="001E6B13">
        <w:rPr>
          <w:rFonts w:ascii="Times New Roman" w:hAnsi="Times New Roman" w:cs="Times New Roman"/>
          <w:sz w:val="24"/>
          <w:lang w:val="en-US"/>
        </w:rPr>
        <w:t xml:space="preserve"> are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generic constant</w:t>
      </w:r>
      <w:ins w:id="13" w:author="Michael Ghijs" w:date="2020-06-22T14:33:00Z">
        <w:r w:rsidR="003D3D64">
          <w:rPr>
            <w:rFonts w:ascii="Times New Roman" w:hAnsi="Times New Roman" w:cs="Times New Roman"/>
            <w:sz w:val="24"/>
            <w:lang w:val="en-US"/>
          </w:rPr>
          <w:t>s</w:t>
        </w:r>
      </w:ins>
      <w:r w:rsidRPr="00B9450C">
        <w:rPr>
          <w:rFonts w:ascii="Times New Roman" w:hAnsi="Times New Roman" w:cs="Times New Roman"/>
          <w:sz w:val="24"/>
          <w:lang w:val="en-US"/>
        </w:rPr>
        <w:t xml:space="preserve"> for males, and x = </w:t>
      </w:r>
      <w:r w:rsidRPr="00D0476F">
        <w:rPr>
          <w:rFonts w:ascii="Symbol" w:hAnsi="Symbol" w:cs="Times New Roman"/>
          <w:sz w:val="24"/>
          <w:lang w:val="en-US"/>
        </w:rPr>
        <w:t></w:t>
      </w:r>
      <w:r w:rsidRPr="00B9450C">
        <w:rPr>
          <w:rFonts w:ascii="Times New Roman" w:hAnsi="Times New Roman" w:cs="Times New Roman"/>
          <w:sz w:val="24"/>
          <w:lang w:val="en-US"/>
        </w:rPr>
        <w:t>HR</w:t>
      </w:r>
      <w:r w:rsidR="005D5208">
        <w:rPr>
          <w:rFonts w:ascii="Times New Roman" w:hAnsi="Times New Roman" w:cs="Times New Roman"/>
          <w:sz w:val="24"/>
          <w:vertAlign w:val="superscript"/>
          <w:lang w:val="en-US"/>
        </w:rPr>
        <w:t>21</w:t>
      </w:r>
      <w:r w:rsidRPr="00B9450C">
        <w:rPr>
          <w:rFonts w:ascii="Times New Roman" w:hAnsi="Times New Roman" w:cs="Times New Roman"/>
          <w:sz w:val="24"/>
          <w:lang w:val="en-US"/>
        </w:rPr>
        <w:t>. Five predefined zones (</w:t>
      </w:r>
      <w:r w:rsidR="001E6B13">
        <w:rPr>
          <w:rFonts w:ascii="Times New Roman" w:hAnsi="Times New Roman" w:cs="Times New Roman"/>
          <w:sz w:val="24"/>
          <w:lang w:val="en-US"/>
        </w:rPr>
        <w:t xml:space="preserve">zone 1, </w:t>
      </w:r>
      <w:r w:rsidRPr="00B9450C">
        <w:rPr>
          <w:rFonts w:ascii="Times New Roman" w:hAnsi="Times New Roman" w:cs="Times New Roman"/>
          <w:sz w:val="24"/>
          <w:lang w:val="en-US"/>
        </w:rPr>
        <w:t>50-59% HR</w:t>
      </w:r>
      <w:r w:rsidR="001E6B13" w:rsidRPr="001E6B13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IF = 1; </w:t>
      </w:r>
      <w:r w:rsidR="001E6B13">
        <w:rPr>
          <w:rFonts w:ascii="Times New Roman" w:hAnsi="Times New Roman" w:cs="Times New Roman"/>
          <w:sz w:val="24"/>
          <w:lang w:val="en-US"/>
        </w:rPr>
        <w:t xml:space="preserve">zone 2, </w:t>
      </w:r>
      <w:r w:rsidRPr="00B9450C">
        <w:rPr>
          <w:rFonts w:ascii="Times New Roman" w:hAnsi="Times New Roman" w:cs="Times New Roman"/>
          <w:sz w:val="24"/>
          <w:lang w:val="en-US"/>
        </w:rPr>
        <w:t>60-69% HR</w:t>
      </w:r>
      <w:r w:rsidR="001E6B13" w:rsidRPr="001E6B13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IF = 2; </w:t>
      </w:r>
      <w:r w:rsidR="001E6B13">
        <w:rPr>
          <w:rFonts w:ascii="Times New Roman" w:hAnsi="Times New Roman" w:cs="Times New Roman"/>
          <w:sz w:val="24"/>
          <w:lang w:val="en-US"/>
        </w:rPr>
        <w:t xml:space="preserve">zone 3 </w:t>
      </w:r>
      <w:r w:rsidRPr="00B9450C">
        <w:rPr>
          <w:rFonts w:ascii="Times New Roman" w:hAnsi="Times New Roman" w:cs="Times New Roman"/>
          <w:sz w:val="24"/>
          <w:lang w:val="en-US"/>
        </w:rPr>
        <w:t>70-79% HR</w:t>
      </w:r>
      <w:r w:rsidR="001E6B13" w:rsidRPr="001E6B13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IF = 3; </w:t>
      </w:r>
      <w:r w:rsidR="001E6B13">
        <w:rPr>
          <w:rFonts w:ascii="Times New Roman" w:hAnsi="Times New Roman" w:cs="Times New Roman"/>
          <w:sz w:val="24"/>
          <w:lang w:val="en-US"/>
        </w:rPr>
        <w:t xml:space="preserve">zone 4, </w:t>
      </w:r>
      <w:r w:rsidRPr="00B9450C">
        <w:rPr>
          <w:rFonts w:ascii="Times New Roman" w:hAnsi="Times New Roman" w:cs="Times New Roman"/>
          <w:sz w:val="24"/>
          <w:lang w:val="en-US"/>
        </w:rPr>
        <w:t>80-89% HR</w:t>
      </w:r>
      <w:r w:rsidR="001E6B13" w:rsidRPr="001E6B13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>, IF = 4;</w:t>
      </w:r>
      <w:r w:rsidR="001E6B13">
        <w:rPr>
          <w:rFonts w:ascii="Times New Roman" w:hAnsi="Times New Roman" w:cs="Times New Roman"/>
          <w:sz w:val="24"/>
          <w:lang w:val="en-US"/>
        </w:rPr>
        <w:t xml:space="preserve"> zone 5, 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90-100% HR</w:t>
      </w:r>
      <w:r w:rsidR="001E6B13" w:rsidRPr="001E6B13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IF = 5) were used to calculate </w:t>
      </w:r>
      <w:r w:rsidR="001E6B13">
        <w:rPr>
          <w:rFonts w:ascii="Times New Roman" w:hAnsi="Times New Roman" w:cs="Times New Roman"/>
          <w:sz w:val="24"/>
          <w:lang w:val="en-US"/>
        </w:rPr>
        <w:t xml:space="preserve">Edwards’ </w:t>
      </w:r>
      <w:r w:rsidRPr="00B9450C">
        <w:rPr>
          <w:rFonts w:ascii="Times New Roman" w:hAnsi="Times New Roman" w:cs="Times New Roman"/>
          <w:sz w:val="24"/>
          <w:lang w:val="en-US"/>
        </w:rPr>
        <w:t>TRIMP</w:t>
      </w:r>
      <w:r w:rsidR="001E6B13">
        <w:rPr>
          <w:rFonts w:ascii="Times New Roman" w:hAnsi="Times New Roman" w:cs="Times New Roman"/>
          <w:sz w:val="24"/>
          <w:lang w:val="en-US"/>
        </w:rPr>
        <w:t xml:space="preserve"> (eTRIMP)</w:t>
      </w:r>
      <w:r w:rsidRPr="00B9450C">
        <w:rPr>
          <w:rFonts w:ascii="Times New Roman" w:hAnsi="Times New Roman" w:cs="Times New Roman"/>
          <w:sz w:val="24"/>
          <w:lang w:val="en-US"/>
        </w:rPr>
        <w:t>. The time spent in each zone was multiplied by the respective IF and then summated in order to compute a total eTRIMP score</w:t>
      </w:r>
      <w:r w:rsidR="005D5208">
        <w:rPr>
          <w:rFonts w:ascii="Times New Roman" w:hAnsi="Times New Roman" w:cs="Times New Roman"/>
          <w:sz w:val="24"/>
          <w:vertAlign w:val="superscript"/>
          <w:lang w:val="en-US"/>
        </w:rPr>
        <w:t>22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. For the calculation of </w:t>
      </w:r>
      <w:r w:rsidR="001E6B13">
        <w:rPr>
          <w:rFonts w:ascii="Times New Roman" w:hAnsi="Times New Roman" w:cs="Times New Roman"/>
          <w:sz w:val="24"/>
          <w:lang w:val="en-US"/>
        </w:rPr>
        <w:t xml:space="preserve">the Lucia </w:t>
      </w:r>
      <w:r w:rsidRPr="00B9450C">
        <w:rPr>
          <w:rFonts w:ascii="Times New Roman" w:hAnsi="Times New Roman" w:cs="Times New Roman"/>
          <w:sz w:val="24"/>
          <w:lang w:val="en-US"/>
        </w:rPr>
        <w:t>TRIMP</w:t>
      </w:r>
      <w:r w:rsidR="001E6B13">
        <w:rPr>
          <w:rFonts w:ascii="Times New Roman" w:hAnsi="Times New Roman" w:cs="Times New Roman"/>
          <w:sz w:val="24"/>
          <w:lang w:val="en-US"/>
        </w:rPr>
        <w:t xml:space="preserve"> (luTRIMP)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</w:t>
      </w:r>
      <w:del w:id="14" w:author="Michael Ghijs" w:date="2020-06-22T14:35:00Z">
        <w:r w:rsidRPr="00B9450C" w:rsidDel="003D3D64">
          <w:rPr>
            <w:rFonts w:ascii="Times New Roman" w:hAnsi="Times New Roman" w:cs="Times New Roman"/>
            <w:sz w:val="24"/>
            <w:lang w:val="en-US"/>
          </w:rPr>
          <w:delText xml:space="preserve">3 </w:delText>
        </w:r>
      </w:del>
      <w:ins w:id="15" w:author="Michael Ghijs" w:date="2020-06-22T14:35:00Z">
        <w:r w:rsidR="003D3D64">
          <w:rPr>
            <w:rFonts w:ascii="Times New Roman" w:hAnsi="Times New Roman" w:cs="Times New Roman"/>
            <w:sz w:val="24"/>
            <w:lang w:val="en-US"/>
          </w:rPr>
          <w:t>three</w:t>
        </w:r>
        <w:r w:rsidR="003D3D64" w:rsidRPr="00B9450C">
          <w:rPr>
            <w:rFonts w:ascii="Times New Roman" w:hAnsi="Times New Roman" w:cs="Times New Roman"/>
            <w:sz w:val="24"/>
            <w:lang w:val="en-US"/>
          </w:rPr>
          <w:t xml:space="preserve"> </w:t>
        </w:r>
      </w:ins>
      <w:r w:rsidRPr="00B9450C">
        <w:rPr>
          <w:rFonts w:ascii="Times New Roman" w:hAnsi="Times New Roman" w:cs="Times New Roman"/>
          <w:sz w:val="24"/>
          <w:lang w:val="en-US"/>
        </w:rPr>
        <w:t xml:space="preserve">predefined HR zones were used. Zone 1 (IF = 1) was defined as </w:t>
      </w:r>
      <w:r w:rsidRPr="00B9450C">
        <w:rPr>
          <w:rFonts w:ascii="Times New Roman" w:hAnsi="Times New Roman" w:cs="Times New Roman"/>
          <w:sz w:val="24"/>
          <w:lang w:val="en-US"/>
        </w:rPr>
        <w:lastRenderedPageBreak/>
        <w:t xml:space="preserve">below </w:t>
      </w:r>
      <w:r w:rsidR="00D0476F">
        <w:rPr>
          <w:rFonts w:ascii="Times New Roman" w:hAnsi="Times New Roman" w:cs="Times New Roman"/>
          <w:sz w:val="24"/>
          <w:lang w:val="en-US"/>
        </w:rPr>
        <w:t>GET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, zone 2 (IF = 2) between </w:t>
      </w:r>
      <w:r w:rsidR="00D0476F">
        <w:rPr>
          <w:rFonts w:ascii="Times New Roman" w:hAnsi="Times New Roman" w:cs="Times New Roman"/>
          <w:sz w:val="24"/>
          <w:lang w:val="en-US"/>
        </w:rPr>
        <w:t>GET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and </w:t>
      </w:r>
      <w:r w:rsidR="00D0476F">
        <w:rPr>
          <w:rFonts w:ascii="Times New Roman" w:hAnsi="Times New Roman" w:cs="Times New Roman"/>
          <w:sz w:val="24"/>
          <w:lang w:val="en-US"/>
        </w:rPr>
        <w:t>RCP</w:t>
      </w:r>
      <w:r w:rsidRPr="00B9450C">
        <w:rPr>
          <w:rFonts w:ascii="Times New Roman" w:hAnsi="Times New Roman" w:cs="Times New Roman"/>
          <w:sz w:val="24"/>
          <w:lang w:val="en-US"/>
        </w:rPr>
        <w:t xml:space="preserve"> and zone 3 (IF = 3) above </w:t>
      </w:r>
      <w:r w:rsidR="00D0476F">
        <w:rPr>
          <w:rFonts w:ascii="Times New Roman" w:hAnsi="Times New Roman" w:cs="Times New Roman"/>
          <w:sz w:val="24"/>
          <w:lang w:val="en-US"/>
        </w:rPr>
        <w:t xml:space="preserve">RCP. </w:t>
      </w:r>
      <w:r w:rsidRPr="00B9450C">
        <w:rPr>
          <w:rFonts w:ascii="Times New Roman" w:hAnsi="Times New Roman" w:cs="Times New Roman"/>
          <w:sz w:val="24"/>
          <w:lang w:val="en-US"/>
        </w:rPr>
        <w:t>Again, the time in each zone was multiplied by its respective IF and then summed to provide a total luTRIMP</w:t>
      </w:r>
      <w:r w:rsidR="005D5208">
        <w:rPr>
          <w:rFonts w:ascii="Times New Roman" w:hAnsi="Times New Roman" w:cs="Times New Roman"/>
          <w:sz w:val="24"/>
          <w:vertAlign w:val="superscript"/>
          <w:lang w:val="en-US"/>
        </w:rPr>
        <w:t>23</w:t>
      </w:r>
      <w:r w:rsidRPr="00B9450C">
        <w:rPr>
          <w:rFonts w:ascii="Times New Roman" w:hAnsi="Times New Roman" w:cs="Times New Roman"/>
          <w:sz w:val="24"/>
          <w:lang w:val="en-US"/>
        </w:rPr>
        <w:t>.</w:t>
      </w:r>
    </w:p>
    <w:p w14:paraId="5C067B6D" w14:textId="77777777" w:rsidR="000C3507" w:rsidRDefault="000C3507" w:rsidP="00B9450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TL was also calculated according to the method of Foster, as a subjective measure of internal TL</w:t>
      </w:r>
      <w:r w:rsidR="002E3126">
        <w:rPr>
          <w:rFonts w:ascii="Times New Roman" w:hAnsi="Times New Roman" w:cs="Times New Roman"/>
          <w:sz w:val="24"/>
          <w:lang w:val="en-US"/>
        </w:rPr>
        <w:t xml:space="preserve"> (TL</w:t>
      </w:r>
      <w:r w:rsidR="002E3126">
        <w:rPr>
          <w:rFonts w:ascii="Times New Roman" w:hAnsi="Times New Roman" w:cs="Times New Roman"/>
          <w:sz w:val="24"/>
          <w:vertAlign w:val="subscript"/>
          <w:lang w:val="en-US"/>
        </w:rPr>
        <w:t>RPE</w:t>
      </w:r>
      <w:r w:rsidR="002E3126">
        <w:rPr>
          <w:rFonts w:ascii="Times New Roman" w:hAnsi="Times New Roman" w:cs="Times New Roman"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. After every session</w:t>
      </w:r>
      <w:r w:rsidR="00E14ABB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subjects were asked to rate </w:t>
      </w:r>
      <w:r w:rsidR="00AF22C0">
        <w:rPr>
          <w:rFonts w:ascii="Times New Roman" w:hAnsi="Times New Roman" w:cs="Times New Roman"/>
          <w:sz w:val="24"/>
          <w:lang w:val="en-US"/>
        </w:rPr>
        <w:t>their perceived exertion</w:t>
      </w:r>
      <w:r w:rsidR="002E3126">
        <w:rPr>
          <w:rFonts w:ascii="Times New Roman" w:hAnsi="Times New Roman" w:cs="Times New Roman"/>
          <w:sz w:val="24"/>
          <w:lang w:val="en-US"/>
        </w:rPr>
        <w:t xml:space="preserve"> (RPE)</w:t>
      </w:r>
      <w:r w:rsidR="00AF22C0">
        <w:rPr>
          <w:rFonts w:ascii="Times New Roman" w:hAnsi="Times New Roman" w:cs="Times New Roman"/>
          <w:sz w:val="24"/>
          <w:lang w:val="en-US"/>
        </w:rPr>
        <w:t xml:space="preserve"> using the </w:t>
      </w:r>
      <w:commentRangeStart w:id="16"/>
      <w:r w:rsidR="00AF22C0">
        <w:rPr>
          <w:rFonts w:ascii="Times New Roman" w:hAnsi="Times New Roman" w:cs="Times New Roman"/>
          <w:sz w:val="24"/>
          <w:lang w:val="en-US"/>
        </w:rPr>
        <w:t xml:space="preserve">CR-10 </w:t>
      </w:r>
      <w:commentRangeEnd w:id="16"/>
      <w:r w:rsidR="003D3D64">
        <w:rPr>
          <w:rStyle w:val="CommentReference"/>
        </w:rPr>
        <w:commentReference w:id="16"/>
      </w:r>
      <w:r w:rsidR="00AF22C0">
        <w:rPr>
          <w:rFonts w:ascii="Times New Roman" w:hAnsi="Times New Roman" w:cs="Times New Roman"/>
          <w:sz w:val="24"/>
          <w:lang w:val="en-US"/>
        </w:rPr>
        <w:t>scale. TL</w:t>
      </w:r>
      <w:r w:rsidR="002E3126">
        <w:rPr>
          <w:rFonts w:ascii="Times New Roman" w:hAnsi="Times New Roman" w:cs="Times New Roman"/>
          <w:sz w:val="24"/>
          <w:vertAlign w:val="subscript"/>
          <w:lang w:val="en-US"/>
        </w:rPr>
        <w:t>RPE</w:t>
      </w:r>
      <w:r w:rsidR="00AF22C0">
        <w:rPr>
          <w:rFonts w:ascii="Times New Roman" w:hAnsi="Times New Roman" w:cs="Times New Roman"/>
          <w:sz w:val="24"/>
          <w:lang w:val="en-US"/>
        </w:rPr>
        <w:t xml:space="preserve"> was then calculated by multiplying this RPE with the duration of the session</w:t>
      </w:r>
      <w:r w:rsidR="005D5208">
        <w:rPr>
          <w:rFonts w:ascii="Times New Roman" w:hAnsi="Times New Roman" w:cs="Times New Roman"/>
          <w:sz w:val="24"/>
          <w:vertAlign w:val="superscript"/>
          <w:lang w:val="en-US"/>
        </w:rPr>
        <w:t>24</w:t>
      </w:r>
      <w:r w:rsidR="00AF22C0">
        <w:rPr>
          <w:rFonts w:ascii="Times New Roman" w:hAnsi="Times New Roman" w:cs="Times New Roman"/>
          <w:sz w:val="24"/>
          <w:lang w:val="en-US"/>
        </w:rPr>
        <w:t>.</w:t>
      </w:r>
    </w:p>
    <w:p w14:paraId="7FB9D8E3" w14:textId="77777777" w:rsidR="00233C66" w:rsidRDefault="00233C66" w:rsidP="00B9450C">
      <w:pPr>
        <w:jc w:val="both"/>
        <w:rPr>
          <w:rFonts w:ascii="Times New Roman" w:hAnsi="Times New Roman" w:cs="Times New Roman"/>
          <w:sz w:val="24"/>
          <w:lang w:val="en-US"/>
        </w:rPr>
      </w:pPr>
      <w:commentRangeStart w:id="17"/>
      <w:r>
        <w:rPr>
          <w:rFonts w:ascii="Times New Roman" w:hAnsi="Times New Roman" w:cs="Times New Roman"/>
          <w:sz w:val="24"/>
          <w:lang w:val="en-US"/>
        </w:rPr>
        <w:t xml:space="preserve">TSS </w:t>
      </w:r>
      <w:commentRangeEnd w:id="17"/>
      <w:r w:rsidR="003D3D64"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lang w:val="en-US"/>
        </w:rPr>
        <w:t>was selected as a</w:t>
      </w:r>
      <w:r w:rsidR="000C3507">
        <w:rPr>
          <w:rFonts w:ascii="Times New Roman" w:hAnsi="Times New Roman" w:cs="Times New Roman"/>
          <w:sz w:val="24"/>
          <w:lang w:val="en-US"/>
        </w:rPr>
        <w:t>n external</w:t>
      </w:r>
      <w:r>
        <w:rPr>
          <w:rFonts w:ascii="Times New Roman" w:hAnsi="Times New Roman" w:cs="Times New Roman"/>
          <w:sz w:val="24"/>
          <w:lang w:val="en-US"/>
        </w:rPr>
        <w:t xml:space="preserve"> TL </w:t>
      </w:r>
      <w:r w:rsidR="000C3507">
        <w:rPr>
          <w:rFonts w:ascii="Times New Roman" w:hAnsi="Times New Roman" w:cs="Times New Roman"/>
          <w:sz w:val="24"/>
          <w:lang w:val="en-US"/>
        </w:rPr>
        <w:t>measure.</w:t>
      </w:r>
      <w:r>
        <w:rPr>
          <w:rFonts w:ascii="Times New Roman" w:hAnsi="Times New Roman" w:cs="Times New Roman"/>
          <w:sz w:val="24"/>
          <w:lang w:val="en-US"/>
        </w:rPr>
        <w:t xml:space="preserve"> TSS is calculated using the following formula:</w:t>
      </w:r>
    </w:p>
    <w:p w14:paraId="17C289EF" w14:textId="77777777" w:rsidR="00233C66" w:rsidRDefault="00233C66" w:rsidP="00233C6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233C66">
        <w:rPr>
          <w:rFonts w:ascii="Times New Roman" w:hAnsi="Times New Roman" w:cs="Times New Roman"/>
          <w:sz w:val="24"/>
          <w:lang w:val="en-US"/>
        </w:rPr>
        <w:t>TSS = [(t × NP × IF)/(FTP × 3600)] × 100</w:t>
      </w:r>
    </w:p>
    <w:p w14:paraId="1D3246E8" w14:textId="314C8869" w:rsidR="00233C66" w:rsidRDefault="00233C66" w:rsidP="00233C6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Where t is the time, NP is normalized power and </w:t>
      </w:r>
      <w:commentRangeStart w:id="18"/>
      <w:r>
        <w:rPr>
          <w:rFonts w:ascii="Times New Roman" w:hAnsi="Times New Roman" w:cs="Times New Roman"/>
          <w:sz w:val="24"/>
          <w:lang w:val="en-US"/>
        </w:rPr>
        <w:t>IF is the intensity factor</w:t>
      </w:r>
      <w:r w:rsidR="000C3507">
        <w:rPr>
          <w:rFonts w:ascii="Times New Roman" w:hAnsi="Times New Roman" w:cs="Times New Roman"/>
          <w:sz w:val="24"/>
          <w:lang w:val="en-US"/>
        </w:rPr>
        <w:t xml:space="preserve"> (=NP</w:t>
      </w:r>
      <w:r w:rsidR="002E3126">
        <w:rPr>
          <w:rFonts w:ascii="Times New Roman" w:hAnsi="Times New Roman" w:cs="Times New Roman"/>
          <w:sz w:val="24"/>
          <w:lang w:val="en-US"/>
        </w:rPr>
        <w:t>/</w:t>
      </w:r>
      <w:r w:rsidR="000C3507">
        <w:rPr>
          <w:rFonts w:ascii="Times New Roman" w:hAnsi="Times New Roman" w:cs="Times New Roman"/>
          <w:sz w:val="24"/>
          <w:lang w:val="en-US"/>
        </w:rPr>
        <w:t xml:space="preserve">FTP). </w:t>
      </w:r>
      <w:commentRangeEnd w:id="18"/>
      <w:r w:rsidR="00CB59C6">
        <w:rPr>
          <w:rStyle w:val="CommentReference"/>
        </w:rPr>
        <w:commentReference w:id="18"/>
      </w:r>
      <w:r w:rsidR="000C3507">
        <w:rPr>
          <w:rFonts w:ascii="Times New Roman" w:hAnsi="Times New Roman" w:cs="Times New Roman"/>
          <w:sz w:val="24"/>
          <w:lang w:val="en-US"/>
        </w:rPr>
        <w:t>FTP is an individual’s functional threshold power</w:t>
      </w:r>
      <w:r w:rsidR="005401FE">
        <w:rPr>
          <w:rFonts w:ascii="Times New Roman" w:hAnsi="Times New Roman" w:cs="Times New Roman"/>
          <w:sz w:val="24"/>
          <w:vertAlign w:val="superscript"/>
          <w:lang w:val="en-US"/>
        </w:rPr>
        <w:t>25</w:t>
      </w:r>
      <w:r w:rsidR="000C3507">
        <w:rPr>
          <w:rFonts w:ascii="Times New Roman" w:hAnsi="Times New Roman" w:cs="Times New Roman"/>
          <w:sz w:val="24"/>
          <w:lang w:val="en-US"/>
        </w:rPr>
        <w:t>. For this study</w:t>
      </w:r>
      <w:ins w:id="19" w:author="Michael Ghijs" w:date="2020-06-22T14:39:00Z">
        <w:r w:rsidR="00CB59C6">
          <w:rPr>
            <w:rFonts w:ascii="Times New Roman" w:hAnsi="Times New Roman" w:cs="Times New Roman"/>
            <w:sz w:val="24"/>
            <w:lang w:val="en-US"/>
          </w:rPr>
          <w:t>,</w:t>
        </w:r>
      </w:ins>
      <w:r w:rsidR="000C3507">
        <w:rPr>
          <w:rFonts w:ascii="Times New Roman" w:hAnsi="Times New Roman" w:cs="Times New Roman"/>
          <w:sz w:val="24"/>
          <w:lang w:val="en-US"/>
        </w:rPr>
        <w:t xml:space="preserve"> FTP was assumed to be equal to the determined </w:t>
      </w:r>
      <w:commentRangeStart w:id="20"/>
      <w:r w:rsidR="000C3507">
        <w:rPr>
          <w:rFonts w:ascii="Times New Roman" w:hAnsi="Times New Roman" w:cs="Times New Roman"/>
          <w:sz w:val="24"/>
          <w:lang w:val="en-US"/>
        </w:rPr>
        <w:t>RCP</w:t>
      </w:r>
      <w:commentRangeEnd w:id="20"/>
      <w:r w:rsidR="009D12D2">
        <w:rPr>
          <w:rStyle w:val="CommentReference"/>
        </w:rPr>
        <w:commentReference w:id="20"/>
      </w:r>
      <w:r w:rsidR="00980AB0">
        <w:rPr>
          <w:rFonts w:ascii="Times New Roman" w:hAnsi="Times New Roman" w:cs="Times New Roman"/>
          <w:sz w:val="24"/>
          <w:lang w:val="en-US"/>
        </w:rPr>
        <w:t xml:space="preserve"> (</w:t>
      </w:r>
      <w:r w:rsidR="00980AB0" w:rsidRPr="00CF520F">
        <w:rPr>
          <w:rFonts w:ascii="Times New Roman" w:hAnsi="Times New Roman" w:cs="Times New Roman"/>
          <w:color w:val="FF0000"/>
          <w:sz w:val="24"/>
          <w:lang w:val="en-US"/>
        </w:rPr>
        <w:t>referentie</w:t>
      </w:r>
      <w:r w:rsidR="00980AB0">
        <w:rPr>
          <w:rFonts w:ascii="Times New Roman" w:hAnsi="Times New Roman" w:cs="Times New Roman"/>
          <w:sz w:val="24"/>
          <w:lang w:val="en-US"/>
        </w:rPr>
        <w:t>)</w:t>
      </w:r>
      <w:r w:rsidR="000C3507">
        <w:rPr>
          <w:rFonts w:ascii="Times New Roman" w:hAnsi="Times New Roman" w:cs="Times New Roman"/>
          <w:sz w:val="24"/>
          <w:lang w:val="en-US"/>
        </w:rPr>
        <w:t>.</w:t>
      </w:r>
    </w:p>
    <w:p w14:paraId="2CD6E4C9" w14:textId="77777777" w:rsidR="000C3507" w:rsidRDefault="00C10018" w:rsidP="00233C66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B13DD2">
        <w:rPr>
          <w:rFonts w:ascii="Times New Roman" w:hAnsi="Times New Roman" w:cs="Times New Roman"/>
          <w:i/>
          <w:sz w:val="24"/>
          <w:lang w:val="en-US"/>
        </w:rPr>
        <w:t>Fitting the model</w:t>
      </w:r>
    </w:p>
    <w:p w14:paraId="4B13B6D4" w14:textId="77777777" w:rsidR="0034168C" w:rsidRPr="00A93EF4" w:rsidRDefault="00CC40AC" w:rsidP="00233C66">
      <w:pPr>
        <w:jc w:val="both"/>
        <w:rPr>
          <w:rFonts w:ascii="Times New Roman" w:eastAsiaTheme="minorEastAsia" w:hAnsi="Times New Roman" w:cs="Times New Roman"/>
          <w:color w:val="FF0000"/>
          <w:sz w:val="24"/>
          <w:lang w:val="en-US"/>
        </w:rPr>
      </w:pPr>
      <w:commentRangeStart w:id="21"/>
      <w:commentRangeStart w:id="22"/>
      <w:r w:rsidRPr="00A93EF4">
        <w:rPr>
          <w:rFonts w:ascii="Times New Roman" w:hAnsi="Times New Roman" w:cs="Times New Roman"/>
          <w:color w:val="FF0000"/>
          <w:sz w:val="24"/>
          <w:lang w:val="en-US"/>
        </w:rPr>
        <w:t xml:space="preserve">The set of model parameters was determined by </w:t>
      </w:r>
      <w:r w:rsidR="00521495" w:rsidRPr="00A93EF4">
        <w:rPr>
          <w:rFonts w:ascii="Times New Roman" w:hAnsi="Times New Roman" w:cs="Times New Roman"/>
          <w:color w:val="FF0000"/>
          <w:sz w:val="24"/>
          <w:lang w:val="en-US"/>
        </w:rPr>
        <w:t>fitting the model performances with actual performances using the least squares method using the Solver function in Microsoft Excel (Microsoft, Redmond, USA). The parameters</w:t>
      </w:r>
      <w:r w:rsidR="00422300" w:rsidRPr="00A93EF4">
        <w:rPr>
          <w:rFonts w:ascii="Times New Roman" w:hAnsi="Times New Roman" w:cs="Times New Roman"/>
          <w:color w:val="FF0000"/>
          <w:sz w:val="24"/>
          <w:lang w:val="en-US"/>
        </w:rPr>
        <w:t xml:space="preserve"> of the model (equation 1)</w:t>
      </w:r>
      <w:r w:rsidR="00521495" w:rsidRPr="00A93EF4">
        <w:rPr>
          <w:rFonts w:ascii="Times New Roman" w:hAnsi="Times New Roman" w:cs="Times New Roman"/>
          <w:color w:val="FF0000"/>
          <w:sz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lang w:val="en-US"/>
              </w:rPr>
              <m:t>1</m:t>
            </m:r>
          </m:sub>
        </m:sSub>
      </m:oMath>
      <w:r w:rsidR="00521495" w:rsidRPr="00A93EF4">
        <w:rPr>
          <w:rFonts w:ascii="Times New Roman" w:eastAsiaTheme="minorEastAsia" w:hAnsi="Times New Roman" w:cs="Times New Roman"/>
          <w:color w:val="FF0000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2</m:t>
            </m:r>
          </m:sub>
        </m:sSub>
      </m:oMath>
      <w:r w:rsidR="00521495" w:rsidRPr="00A93EF4">
        <w:rPr>
          <w:rFonts w:ascii="Times New Roman" w:eastAsiaTheme="minorEastAsia" w:hAnsi="Times New Roman" w:cs="Times New Roman"/>
          <w:color w:val="FF0000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1</m:t>
            </m:r>
          </m:sub>
        </m:sSub>
      </m:oMath>
      <w:r w:rsidR="00521495" w:rsidRPr="00A93EF4">
        <w:rPr>
          <w:rFonts w:ascii="Times New Roman" w:eastAsiaTheme="minorEastAsia" w:hAnsi="Times New Roman" w:cs="Times New Roman"/>
          <w:color w:val="FF0000"/>
          <w:sz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lang w:val="en-US"/>
              </w:rPr>
              <m:t>2</m:t>
            </m:r>
          </m:sub>
        </m:sSub>
      </m:oMath>
      <w:r w:rsidR="00521495" w:rsidRPr="00A93EF4">
        <w:rPr>
          <w:rFonts w:ascii="Times New Roman" w:eastAsiaTheme="minorEastAsia" w:hAnsi="Times New Roman" w:cs="Times New Roman"/>
          <w:color w:val="FF0000"/>
          <w:sz w:val="24"/>
          <w:lang w:val="en-US"/>
        </w:rPr>
        <w:t>) were determined by minimizing the residual sum of squares between modeled and actual performance (RSS):</w:t>
      </w:r>
      <w:commentRangeEnd w:id="21"/>
      <w:r w:rsidR="0021527A">
        <w:rPr>
          <w:rStyle w:val="CommentReference"/>
        </w:rPr>
        <w:commentReference w:id="21"/>
      </w:r>
    </w:p>
    <w:p w14:paraId="4E59CB9D" w14:textId="71D465AF" w:rsidR="00521495" w:rsidRPr="00521495" w:rsidDel="00D27457" w:rsidRDefault="00521495" w:rsidP="00233C66">
      <w:pPr>
        <w:jc w:val="both"/>
        <w:rPr>
          <w:del w:id="23" w:author="Michael Ghijs" w:date="2020-06-22T15:51:00Z"/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del w:id="24" w:author="Michael Ghijs" w:date="2020-06-22T15:51:00Z">
              <m:rPr>
                <m:nor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RSS</m:t>
            </w:del>
          </m:r>
          <m:r>
            <w:del w:id="25" w:author="Michael Ghijs" w:date="2020-06-22T15:51:00Z"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= </m:t>
            </w:del>
          </m:r>
          <m:nary>
            <m:naryPr>
              <m:chr m:val="∑"/>
              <m:limLoc m:val="undOvr"/>
              <m:ctrlPr>
                <w:del w:id="26" w:author="Michael Ghijs" w:date="2020-06-22T15:51:00Z"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w:del>
              </m:ctrlPr>
            </m:naryPr>
            <m:sub>
              <m:r>
                <w:del w:id="27" w:author="Michael Ghijs" w:date="2020-06-22T15:51:00Z">
                  <w:rPr>
                    <w:rFonts w:ascii="Cambria Math" w:hAnsi="Cambria Math" w:cs="Times New Roman"/>
                    <w:sz w:val="24"/>
                    <w:lang w:val="en-US"/>
                  </w:rPr>
                  <m:t>n=1</m:t>
                </w:del>
              </m:r>
            </m:sub>
            <m:sup>
              <m:r>
                <w:del w:id="28" w:author="Michael Ghijs" w:date="2020-06-22T15:51:00Z"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w:del>
              </m:r>
            </m:sup>
            <m:e>
              <m:sSup>
                <m:sSupPr>
                  <m:ctrlPr>
                    <w:del w:id="29" w:author="Michael Ghijs" w:date="2020-06-22T15:51:00Z"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w:del>
                  </m:ctrlPr>
                </m:sSupPr>
                <m:e>
                  <m:r>
                    <w:del w:id="30" w:author="Michael Ghijs" w:date="2020-06-22T15:51:00Z"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[</m:t>
                    </w:del>
                  </m:r>
                  <m:sSup>
                    <m:sSupPr>
                      <m:ctrlPr>
                        <w:del w:id="31" w:author="Michael Ghijs" w:date="2020-06-22T15:15:00Z"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w:del>
                      </m:ctrlPr>
                    </m:sSupPr>
                    <m:e>
                      <m:r>
                        <w:del w:id="32" w:author="Michael Ghijs" w:date="2020-06-22T15:15:00Z"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p</m:t>
                        </w:del>
                      </m:r>
                    </m:e>
                    <m:sup>
                      <m:r>
                        <w:del w:id="33" w:author="Michael Ghijs" w:date="2020-06-22T15:15:00Z"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</m:t>
                        </w:del>
                      </m:r>
                    </m:sup>
                  </m:sSup>
                  <m:r>
                    <w:del w:id="34" w:author="Michael Ghijs" w:date="2020-06-22T15:51:00Z"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 xml:space="preserve">- </m:t>
                    </w:del>
                  </m:r>
                  <m:sSup>
                    <m:sSupPr>
                      <m:ctrlPr>
                        <w:del w:id="35" w:author="Michael Ghijs" w:date="2020-06-22T15:16:00Z"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w:del>
                      </m:ctrlPr>
                    </m:sSupPr>
                    <m:e>
                      <m:acc>
                        <m:accPr>
                          <m:ctrlPr>
                            <w:del w:id="36" w:author="Michael Ghijs" w:date="2020-06-22T15:16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w:del>
                          </m:ctrlPr>
                        </m:accPr>
                        <m:e>
                          <m:r>
                            <w:del w:id="37" w:author="Michael Ghijs" w:date="2020-06-22T15:16:00Z"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p</m:t>
                            </w:del>
                          </m:r>
                        </m:e>
                      </m:acc>
                    </m:e>
                    <m:sup>
                      <m:r>
                        <w:del w:id="38" w:author="Michael Ghijs" w:date="2020-06-22T15:16:00Z"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n</m:t>
                        </w:del>
                      </m:r>
                    </m:sup>
                  </m:sSup>
                  <m:r>
                    <w:del w:id="39" w:author="Michael Ghijs" w:date="2020-06-22T15:51:00Z"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]</m:t>
                    </w:del>
                  </m:r>
                </m:e>
                <m:sup>
                  <m:r>
                    <w:del w:id="40" w:author="Michael Ghijs" w:date="2020-06-22T15:51:00Z"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w:del>
                  </m:r>
                </m:sup>
              </m:sSup>
            </m:e>
          </m:nary>
        </m:oMath>
      </m:oMathPara>
    </w:p>
    <w:p w14:paraId="2179201E" w14:textId="0376ACC7" w:rsidR="000137D9" w:rsidRDefault="00521495" w:rsidP="007A4EE6">
      <w:pPr>
        <w:jc w:val="both"/>
        <w:rPr>
          <w:ins w:id="41" w:author="Michael Ghijs" w:date="2020-06-22T15:51:00Z"/>
          <w:rFonts w:ascii="Times New Roman" w:eastAsiaTheme="minorEastAsia" w:hAnsi="Times New Roman" w:cs="Times New Roman"/>
          <w:sz w:val="24"/>
          <w:lang w:val="en-US"/>
        </w:rPr>
      </w:pPr>
      <w:del w:id="42" w:author="Michael Ghijs" w:date="2020-06-22T15:51:00Z">
        <w:r w:rsidDel="00D27457">
          <w:rPr>
            <w:rFonts w:ascii="Times New Roman" w:eastAsiaTheme="minorEastAsia" w:hAnsi="Times New Roman" w:cs="Times New Roman"/>
            <w:sz w:val="24"/>
            <w:lang w:val="en-US"/>
          </w:rPr>
          <w:delText xml:space="preserve">where </w:delText>
        </w: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n</m:t>
          </m:r>
        </m:oMath>
        <w:r w:rsidDel="00D27457">
          <w:rPr>
            <w:rFonts w:ascii="Times New Roman" w:eastAsiaTheme="minorEastAsia" w:hAnsi="Times New Roman" w:cs="Times New Roman"/>
            <w:sz w:val="24"/>
            <w:lang w:val="en-US"/>
          </w:rPr>
          <w:delText xml:space="preserve"> takes the </w:delText>
        </w: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N</m:t>
          </m:r>
        </m:oMath>
        <w:r w:rsidDel="00D27457">
          <w:rPr>
            <w:rFonts w:ascii="Times New Roman" w:eastAsiaTheme="minorEastAsia" w:hAnsi="Times New Roman" w:cs="Times New Roman"/>
            <w:sz w:val="24"/>
            <w:lang w:val="en-US"/>
          </w:rPr>
          <w:delText xml:space="preserve"> value corresponding to the days of measurement of the actual performance. Succe</w:delText>
        </w:r>
        <w:r w:rsidR="0030142B" w:rsidDel="00D27457">
          <w:rPr>
            <w:rFonts w:ascii="Times New Roman" w:eastAsiaTheme="minorEastAsia" w:hAnsi="Times New Roman" w:cs="Times New Roman"/>
            <w:sz w:val="24"/>
            <w:lang w:val="en-US"/>
          </w:rPr>
          <w:delText xml:space="preserve">ssive minimization of the RSS with a </w:delText>
        </w:r>
        <w:r w:rsidR="0030142B" w:rsidRPr="00A22FD0" w:rsidDel="00D27457">
          <w:rPr>
            <w:rFonts w:ascii="Times New Roman" w:eastAsiaTheme="minorEastAsia" w:hAnsi="Times New Roman" w:cs="Times New Roman"/>
            <w:sz w:val="24"/>
            <w:lang w:val="en-US"/>
          </w:rPr>
          <w:delText>grid of values for each time</w:delText>
        </w:r>
        <w:r w:rsidR="0030142B" w:rsidDel="00D27457">
          <w:rPr>
            <w:rFonts w:ascii="Times New Roman" w:eastAsiaTheme="minorEastAsia" w:hAnsi="Times New Roman" w:cs="Times New Roman"/>
            <w:sz w:val="24"/>
            <w:lang w:val="en-US"/>
          </w:rPr>
          <w:delText xml:space="preserve"> constant gave the total set of model parameters.</w:delText>
        </w:r>
      </w:del>
      <w:ins w:id="43" w:author="Michael Ghijs" w:date="2020-06-22T15:28:00Z">
        <w:r w:rsidR="000137D9">
          <w:rPr>
            <w:rFonts w:ascii="Times New Roman" w:eastAsiaTheme="minorEastAsia" w:hAnsi="Times New Roman" w:cs="Times New Roman"/>
            <w:sz w:val="24"/>
            <w:lang w:val="en-US"/>
          </w:rPr>
          <w:t>The values of the model parameters</w:t>
        </w:r>
        <w:r w:rsidR="000137D9" w:rsidRPr="007A4EE6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  <w:r w:rsidR="000137D9" w:rsidRPr="000137D9">
          <w:rPr>
            <w:rFonts w:ascii="Times New Roman" w:hAnsi="Times New Roman" w:cs="Times New Roman"/>
            <w:sz w:val="24"/>
            <w:lang w:val="en-US"/>
            <w:rPrChange w:id="44" w:author="Michael Ghijs" w:date="2020-06-22T15:29:00Z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rPrChange>
          </w:rPr>
          <w:t>(</w:t>
        </w:r>
      </w:ins>
      <w:ins w:id="45" w:author="Michael Ghijs" w:date="2020-06-22T16:09:00Z">
        <w:r w:rsidR="0021037A">
          <w:rPr>
            <w:rFonts w:ascii="Times New Roman" w:hAnsi="Times New Roman" w:cs="Times New Roman"/>
            <w:sz w:val="24"/>
            <w:lang w:val="en-US"/>
          </w:rPr>
          <w:t xml:space="preserve">a vector </w:t>
        </w:r>
        <m:oMath>
          <m:r>
            <m:rPr>
              <m:sty m:val="bi"/>
            </m:rPr>
            <w:rPr>
              <w:rFonts w:ascii="Cambria Math" w:hAnsi="Cambria Math" w:cs="Times New Roman"/>
              <w:sz w:val="24"/>
              <w:lang w:val="en-US"/>
            </w:rPr>
            <m:t>θ</m:t>
          </m:r>
        </m:oMath>
        <w:r w:rsidR="0021037A">
          <w:rPr>
            <w:rFonts w:ascii="Times New Roman" w:hAnsi="Times New Roman" w:cs="Times New Roman"/>
            <w:sz w:val="24"/>
            <w:lang w:val="en-US"/>
          </w:rPr>
          <w:t xml:space="preserve">, containing the values of </w:t>
        </w:r>
      </w:ins>
      <m:oMath>
        <m:sSub>
          <m:sSubPr>
            <m:ctrlPr>
              <w:ins w:id="46" w:author="Michael Ghijs" w:date="2020-06-22T15:28:00Z">
                <w:rPr>
                  <w:rFonts w:ascii="Cambria Math" w:hAnsi="Cambria Math" w:cs="Times New Roman"/>
                  <w:i/>
                  <w:sz w:val="24"/>
                  <w:lang w:val="en-US"/>
                </w:rPr>
              </w:ins>
            </m:ctrlPr>
          </m:sSubPr>
          <m:e>
            <m:r>
              <w:ins w:id="47" w:author="Michael Ghijs" w:date="2020-06-22T15:28:00Z">
                <w:rPr>
                  <w:rFonts w:ascii="Cambria Math" w:hAnsi="Cambria Math" w:cs="Times New Roman"/>
                  <w:sz w:val="24"/>
                  <w:lang w:val="en-US"/>
                  <w:rPrChange w:id="48" w:author="Michael Ghijs" w:date="2020-06-22T15:29:00Z">
                    <w:rPr>
                      <w:rFonts w:ascii="Cambria Math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τ</m:t>
              </w:ins>
            </m:r>
          </m:e>
          <m:sub>
            <m:r>
              <w:ins w:id="49" w:author="Michael Ghijs" w:date="2020-06-22T15:28:00Z">
                <w:rPr>
                  <w:rFonts w:ascii="Cambria Math" w:hAnsi="Cambria Math" w:cs="Times New Roman"/>
                  <w:sz w:val="24"/>
                  <w:lang w:val="en-US"/>
                  <w:rPrChange w:id="50" w:author="Michael Ghijs" w:date="2020-06-22T15:29:00Z">
                    <w:rPr>
                      <w:rFonts w:ascii="Cambria Math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1</m:t>
              </w:ins>
            </m:r>
          </m:sub>
        </m:sSub>
      </m:oMath>
      <w:ins w:id="51" w:author="Michael Ghijs" w:date="2020-06-22T15:28:00Z">
        <w:r w:rsidR="000137D9" w:rsidRPr="000137D9">
          <w:rPr>
            <w:rFonts w:ascii="Times New Roman" w:eastAsiaTheme="minorEastAsia" w:hAnsi="Times New Roman" w:cs="Times New Roman"/>
            <w:sz w:val="24"/>
            <w:lang w:val="en-US"/>
            <w:rPrChange w:id="52" w:author="Michael Ghijs" w:date="2020-06-22T15:29:00Z">
              <w:rPr>
                <w:rFonts w:ascii="Times New Roman" w:eastAsiaTheme="minorEastAsia" w:hAnsi="Times New Roman" w:cs="Times New Roman"/>
                <w:color w:val="FF0000"/>
                <w:sz w:val="24"/>
                <w:lang w:val="en-US"/>
              </w:rPr>
            </w:rPrChange>
          </w:rPr>
          <w:t>,</w:t>
        </w:r>
        <m:oMath>
          <m:r>
            <w:rPr>
              <w:rFonts w:ascii="Cambria Math" w:eastAsiaTheme="minorEastAsia" w:hAnsi="Cambria Math" w:cs="Times New Roman"/>
              <w:sz w:val="24"/>
              <w:lang w:val="en-US"/>
              <w:rPrChange w:id="53" w:author="Michael Ghijs" w:date="2020-06-22T15:29:00Z">
                <w:rPr>
                  <w:rFonts w:ascii="Cambria Math" w:eastAsiaTheme="minorEastAsia" w:hAnsi="Cambria Math" w:cs="Times New Roman"/>
                  <w:color w:val="FF0000"/>
                  <w:sz w:val="24"/>
                  <w:lang w:val="en-US"/>
                </w:rPr>
              </w:rPrChange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  <w:rPrChange w:id="54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  <w:rPrChange w:id="55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  <w:rPrChange w:id="56" w:author="Michael Ghijs" w:date="2020-06-22T15:29:00Z">
                <w:rPr>
                  <w:rFonts w:ascii="Cambria Math" w:eastAsiaTheme="minorEastAsia" w:hAnsi="Cambria Math" w:cs="Times New Roman"/>
                  <w:color w:val="FF0000"/>
                  <w:sz w:val="24"/>
                  <w:lang w:val="en-US"/>
                </w:rPr>
              </w:rPrChange>
            </w:rPr>
            <m:t>,</m:t>
          </m:r>
        </m:oMath>
        <w:r w:rsidR="000137D9" w:rsidRPr="000137D9">
          <w:rPr>
            <w:rFonts w:ascii="Times New Roman" w:eastAsiaTheme="minorEastAsia" w:hAnsi="Times New Roman" w:cs="Times New Roman"/>
            <w:sz w:val="24"/>
            <w:lang w:val="en-US"/>
            <w:rPrChange w:id="57" w:author="Michael Ghijs" w:date="2020-06-22T15:29:00Z">
              <w:rPr>
                <w:rFonts w:ascii="Times New Roman" w:eastAsiaTheme="minorEastAsia" w:hAnsi="Times New Roman" w:cs="Times New Roman"/>
                <w:color w:val="FF0000"/>
                <w:sz w:val="24"/>
                <w:lang w:val="en-US"/>
              </w:rPr>
            </w:rPrChange>
          </w:rPr>
          <w:t xml:space="preserve"> </w:t>
        </w: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  <w:rPrChange w:id="58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  <w:rPrChange w:id="59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1</m:t>
              </m:r>
            </m:sub>
          </m:sSub>
        </m:oMath>
        <w:r w:rsidR="000137D9" w:rsidRPr="000137D9">
          <w:rPr>
            <w:rFonts w:ascii="Times New Roman" w:eastAsiaTheme="minorEastAsia" w:hAnsi="Times New Roman" w:cs="Times New Roman"/>
            <w:sz w:val="24"/>
            <w:lang w:val="en-US"/>
            <w:rPrChange w:id="60" w:author="Michael Ghijs" w:date="2020-06-22T15:29:00Z">
              <w:rPr>
                <w:rFonts w:ascii="Times New Roman" w:eastAsiaTheme="minorEastAsia" w:hAnsi="Times New Roman" w:cs="Times New Roman"/>
                <w:color w:val="FF0000"/>
                <w:sz w:val="24"/>
                <w:lang w:val="en-US"/>
              </w:rPr>
            </w:rPrChange>
          </w:rPr>
          <w:t xml:space="preserve"> </w:t>
        </w:r>
      </w:ins>
      <w:ins w:id="61" w:author="Michael Ghijs" w:date="2020-06-22T15:29:00Z">
        <w:r w:rsidR="000137D9" w:rsidRPr="000137D9">
          <w:rPr>
            <w:rFonts w:ascii="Times New Roman" w:eastAsiaTheme="minorEastAsia" w:hAnsi="Times New Roman" w:cs="Times New Roman"/>
            <w:sz w:val="24"/>
            <w:lang w:val="en-US"/>
            <w:rPrChange w:id="62" w:author="Michael Ghijs" w:date="2020-06-22T15:29:00Z">
              <w:rPr>
                <w:rFonts w:ascii="Times New Roman" w:eastAsiaTheme="minorEastAsia" w:hAnsi="Times New Roman" w:cs="Times New Roman"/>
                <w:color w:val="FF0000"/>
                <w:sz w:val="24"/>
                <w:lang w:val="en-US"/>
              </w:rPr>
            </w:rPrChange>
          </w:rPr>
          <w:t xml:space="preserve">and </w:t>
        </w:r>
      </w:ins>
      <m:oMath>
        <m:sSub>
          <m:sSubPr>
            <m:ctrlPr>
              <w:ins w:id="63" w:author="Michael Ghijs" w:date="2020-06-22T15:28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sSubPr>
          <m:e>
            <m:r>
              <w:ins w:id="64" w:author="Michael Ghijs" w:date="2020-06-22T15:28:00Z">
                <w:rPr>
                  <w:rFonts w:ascii="Cambria Math" w:eastAsiaTheme="minorEastAsia" w:hAnsi="Cambria Math" w:cs="Times New Roman"/>
                  <w:sz w:val="24"/>
                  <w:lang w:val="en-US"/>
                  <w:rPrChange w:id="65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k</m:t>
              </w:ins>
            </m:r>
          </m:e>
          <m:sub>
            <m:r>
              <w:ins w:id="66" w:author="Michael Ghijs" w:date="2020-06-22T15:28:00Z">
                <w:rPr>
                  <w:rFonts w:ascii="Cambria Math" w:eastAsiaTheme="minorEastAsia" w:hAnsi="Cambria Math" w:cs="Times New Roman"/>
                  <w:sz w:val="24"/>
                  <w:lang w:val="en-US"/>
                  <w:rPrChange w:id="67" w:author="Michael Ghijs" w:date="2020-06-22T15:29:00Z">
                    <w:rPr>
                      <w:rFonts w:ascii="Cambria Math" w:eastAsiaTheme="minorEastAsia" w:hAnsi="Cambria Math" w:cs="Times New Roman"/>
                      <w:color w:val="FF0000"/>
                      <w:sz w:val="24"/>
                      <w:lang w:val="en-US"/>
                    </w:rPr>
                  </w:rPrChange>
                </w:rPr>
                <m:t>2</m:t>
              </w:ins>
            </m:r>
          </m:sub>
        </m:sSub>
      </m:oMath>
      <w:ins w:id="68" w:author="Michael Ghijs" w:date="2020-06-22T15:28:00Z">
        <w:r w:rsidR="000137D9" w:rsidRPr="000137D9">
          <w:rPr>
            <w:rFonts w:ascii="Times New Roman" w:eastAsiaTheme="minorEastAsia" w:hAnsi="Times New Roman" w:cs="Times New Roman"/>
            <w:sz w:val="24"/>
            <w:lang w:val="en-US"/>
            <w:rPrChange w:id="69" w:author="Michael Ghijs" w:date="2020-06-22T15:29:00Z">
              <w:rPr>
                <w:rFonts w:ascii="Times New Roman" w:eastAsiaTheme="minorEastAsia" w:hAnsi="Times New Roman" w:cs="Times New Roman"/>
                <w:color w:val="FF0000"/>
                <w:sz w:val="24"/>
                <w:lang w:val="en-US"/>
              </w:rPr>
            </w:rPrChange>
          </w:rPr>
          <w:t>)</w:t>
        </w:r>
      </w:ins>
      <w:ins w:id="70" w:author="Michael Ghijs" w:date="2020-06-22T15:29:00Z">
        <w:r w:rsidR="000137D9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71" w:author="Michael Ghijs" w:date="2020-06-22T15:30:00Z">
        <w:r w:rsidR="000137D9">
          <w:rPr>
            <w:rFonts w:ascii="Times New Roman" w:eastAsiaTheme="minorEastAsia" w:hAnsi="Times New Roman" w:cs="Times New Roman"/>
            <w:sz w:val="24"/>
            <w:lang w:val="en-US"/>
          </w:rPr>
          <w:t>of each subject were estimated by minimizing the error between the model prediction (Equation</w:t>
        </w:r>
      </w:ins>
      <w:ins w:id="72" w:author="Michael Ghijs" w:date="2020-06-22T15:31:00Z">
        <w:r w:rsidR="000137D9">
          <w:rPr>
            <w:rFonts w:ascii="Times New Roman" w:eastAsiaTheme="minorEastAsia" w:hAnsi="Times New Roman" w:cs="Times New Roman"/>
            <w:sz w:val="24"/>
            <w:lang w:val="en-US"/>
          </w:rPr>
          <w:t xml:space="preserve"> 1) and the available</w:t>
        </w:r>
      </w:ins>
      <w:ins w:id="73" w:author="Michael Ghijs" w:date="2020-06-22T15:32:00Z">
        <w:r w:rsidR="000137D9">
          <w:rPr>
            <w:rFonts w:ascii="Times New Roman" w:eastAsiaTheme="minorEastAsia" w:hAnsi="Times New Roman" w:cs="Times New Roman"/>
            <w:sz w:val="24"/>
            <w:lang w:val="en-US"/>
          </w:rPr>
          <w:t xml:space="preserve"> experimental data. This data involved, as described in the previous section, different TL quantification methods. Thus, the model parameter values were estimated for each qu</w:t>
        </w:r>
        <w:r w:rsidR="00E65DE8">
          <w:rPr>
            <w:rFonts w:ascii="Times New Roman" w:eastAsiaTheme="minorEastAsia" w:hAnsi="Times New Roman" w:cs="Times New Roman"/>
            <w:sz w:val="24"/>
            <w:lang w:val="en-US"/>
          </w:rPr>
          <w:t>antification method per subject, also referred to as model calibration.</w:t>
        </w:r>
      </w:ins>
    </w:p>
    <w:p w14:paraId="00951A9D" w14:textId="26B58E9F" w:rsidR="00D27457" w:rsidRDefault="00D27457" w:rsidP="007A4EE6">
      <w:pPr>
        <w:jc w:val="both"/>
        <w:rPr>
          <w:ins w:id="74" w:author="Michael Ghijs" w:date="2020-06-22T15:52:00Z"/>
          <w:rFonts w:ascii="Times New Roman" w:eastAsiaTheme="minorEastAsia" w:hAnsi="Times New Roman" w:cs="Times New Roman"/>
          <w:sz w:val="24"/>
          <w:lang w:val="en-US"/>
        </w:rPr>
      </w:pPr>
      <w:ins w:id="75" w:author="Michael Ghijs" w:date="2020-06-22T15:51:00Z">
        <w:r>
          <w:rPr>
            <w:rFonts w:ascii="Times New Roman" w:eastAsiaTheme="minorEastAsia" w:hAnsi="Times New Roman" w:cs="Times New Roman"/>
            <w:sz w:val="24"/>
            <w:lang w:val="en-US"/>
          </w:rPr>
          <w:t>The error between model prediction</w:t>
        </w:r>
      </w:ins>
      <w:ins w:id="76" w:author="Michael Ghijs" w:date="2020-06-22T15:56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77" w:author="Michael Ghijs" w:date="2020-06-22T16:02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(</w:t>
        </w:r>
      </w:ins>
      <m:oMath>
        <m:acc>
          <m:accPr>
            <m:ctrlPr>
              <w:ins w:id="78" w:author="Michael Ghijs" w:date="2020-06-22T15:56:00Z">
                <w:rPr>
                  <w:rFonts w:ascii="Cambria Math" w:hAnsi="Cambria Math" w:cs="Times New Roman"/>
                  <w:i/>
                  <w:sz w:val="24"/>
                  <w:lang w:val="en-US"/>
                </w:rPr>
              </w:ins>
            </m:ctrlPr>
          </m:accPr>
          <m:e>
            <m:r>
              <w:ins w:id="79" w:author="Michael Ghijs" w:date="2020-06-22T15:56:00Z">
                <w:rPr>
                  <w:rFonts w:ascii="Cambria Math" w:hAnsi="Cambria Math" w:cs="Times New Roman"/>
                  <w:sz w:val="24"/>
                  <w:lang w:val="en-US"/>
                </w:rPr>
                <m:t>p</m:t>
              </w:ins>
            </m:r>
          </m:e>
        </m:acc>
      </m:oMath>
      <w:ins w:id="80" w:author="Michael Ghijs" w:date="2020-06-22T16:02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</w:ins>
      <w:ins w:id="81" w:author="Michael Ghijs" w:date="2020-06-22T15:59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82" w:author="Michael Ghijs" w:date="2020-06-22T15:51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and the </w:t>
        </w:r>
      </w:ins>
      <w:ins w:id="83" w:author="Michael Ghijs" w:date="2020-06-22T16:02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measured subject performance (</w:t>
        </w:r>
        <m:oMath>
          <m:r>
            <w:rPr>
              <w:rFonts w:ascii="Cambria Math" w:hAnsi="Cambria Math" w:cs="Times New Roman"/>
              <w:sz w:val="24"/>
              <w:lang w:val="en-US"/>
            </w:rPr>
            <m:t>p</m:t>
          </m:r>
        </m:oMath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</w:ins>
      <w:ins w:id="84" w:author="Michael Ghijs" w:date="2020-06-22T15:52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was calculated</w:t>
        </w:r>
      </w:ins>
      <w:ins w:id="85" w:author="Michael Ghijs" w:date="2020-06-22T16:04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per subject and TL quantification method</w:t>
        </w:r>
      </w:ins>
      <w:ins w:id="86" w:author="Michael Ghijs" w:date="2020-06-22T15:52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as the residual sum of squares (</w:t>
        </w: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RSS</m:t>
          </m:r>
        </m:oMath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): </w:t>
        </w:r>
      </w:ins>
    </w:p>
    <w:p w14:paraId="217A09B6" w14:textId="5EC1EFFF" w:rsidR="00D27457" w:rsidRPr="00521495" w:rsidRDefault="00D27457">
      <w:pPr>
        <w:jc w:val="center"/>
        <w:rPr>
          <w:ins w:id="87" w:author="Michael Ghijs" w:date="2020-06-22T15:52:00Z"/>
          <w:rFonts w:ascii="Times New Roman" w:eastAsiaTheme="minorEastAsia" w:hAnsi="Times New Roman" w:cs="Times New Roman"/>
          <w:sz w:val="24"/>
          <w:lang w:val="en-US"/>
        </w:rPr>
        <w:pPrChange w:id="88" w:author="Michael Ghijs" w:date="2020-06-22T16:05:00Z">
          <w:pPr>
            <w:jc w:val="both"/>
          </w:pPr>
        </w:pPrChange>
      </w:pPr>
      <m:oMath>
        <m:r>
          <w:ins w:id="89" w:author="Michael Ghijs" w:date="2020-06-22T15:52:00Z">
            <m:rPr>
              <m:nor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RSS</m:t>
          </w:ins>
        </m:r>
        <m:d>
          <m:dPr>
            <m:ctrlPr>
              <w:ins w:id="90" w:author="Michael Ghijs" w:date="2020-06-22T15:53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dPr>
          <m:e>
            <m:r>
              <w:ins w:id="91" w:author="Michael Ghijs" w:date="2020-06-22T15:53:00Z"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θ</m:t>
              </w:ins>
            </m:r>
          </m:e>
        </m:d>
        <m:r>
          <w:ins w:id="92" w:author="Michael Ghijs" w:date="2020-06-22T15:52:00Z"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 </m:t>
          </w:ins>
        </m:r>
        <m:nary>
          <m:naryPr>
            <m:chr m:val="∑"/>
            <m:limLoc m:val="undOvr"/>
            <m:ctrlPr>
              <w:ins w:id="93" w:author="Michael Ghijs" w:date="2020-06-22T15:52:00Z">
                <w:rPr>
                  <w:rFonts w:ascii="Cambria Math" w:hAnsi="Cambria Math" w:cs="Times New Roman"/>
                  <w:i/>
                  <w:sz w:val="24"/>
                  <w:lang w:val="en-US"/>
                </w:rPr>
              </w:ins>
            </m:ctrlPr>
          </m:naryPr>
          <m:sub>
            <m:r>
              <w:ins w:id="94" w:author="Michael Ghijs" w:date="2020-06-22T15:58:00Z">
                <w:rPr>
                  <w:rFonts w:ascii="Cambria Math" w:hAnsi="Cambria Math" w:cs="Times New Roman"/>
                  <w:sz w:val="24"/>
                  <w:lang w:val="en-US"/>
                </w:rPr>
                <m:t>j</m:t>
              </w:ins>
            </m:r>
            <m:r>
              <w:ins w:id="95" w:author="Michael Ghijs" w:date="2020-06-22T15:52:00Z">
                <w:rPr>
                  <w:rFonts w:ascii="Cambria Math" w:hAnsi="Cambria Math" w:cs="Times New Roman"/>
                  <w:sz w:val="24"/>
                  <w:lang w:val="en-US"/>
                </w:rPr>
                <m:t>=1</m:t>
              </w:ins>
            </m:r>
          </m:sub>
          <m:sup>
            <m:r>
              <w:ins w:id="96" w:author="Michael Ghijs" w:date="2020-06-22T15:58:00Z">
                <w:rPr>
                  <w:rFonts w:ascii="Cambria Math" w:hAnsi="Cambria Math" w:cs="Times New Roman"/>
                  <w:sz w:val="24"/>
                  <w:lang w:val="en-US"/>
                </w:rPr>
                <m:t>J</m:t>
              </w:ins>
            </m:r>
          </m:sup>
          <m:e>
            <m:sSup>
              <m:sSupPr>
                <m:ctrlPr>
                  <w:ins w:id="97" w:author="Michael Ghijs" w:date="2020-06-22T15:52:00Z"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w:ins>
                </m:ctrlPr>
              </m:sSupPr>
              <m:e>
                <m:r>
                  <w:ins w:id="98" w:author="Michael Ghijs" w:date="2020-06-22T15:52:00Z">
                    <w:rPr>
                      <w:rFonts w:ascii="Cambria Math" w:hAnsi="Cambria Math" w:cs="Times New Roman"/>
                      <w:sz w:val="24"/>
                      <w:lang w:val="en-US"/>
                    </w:rPr>
                    <m:t>[</m:t>
                  </w:ins>
                </m:r>
                <m:sSub>
                  <m:sSubPr>
                    <m:ctrlPr>
                      <w:ins w:id="99" w:author="Michael Ghijs" w:date="2020-06-22T15:52:00Z"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sSubPr>
                  <m:e>
                    <m:r>
                      <w:ins w:id="100" w:author="Michael Ghijs" w:date="2020-06-22T15:55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 </m:t>
                      </w:ins>
                    </m:r>
                    <m:r>
                      <w:ins w:id="101" w:author="Michael Ghijs" w:date="2020-06-22T15:52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w:ins>
                    </m:r>
                  </m:e>
                  <m:sub>
                    <m:r>
                      <w:ins w:id="102" w:author="Michael Ghijs" w:date="2020-06-22T15:58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</m:t>
                      </w:ins>
                    </m:r>
                  </m:sub>
                </m:sSub>
                <m:r>
                  <w:ins w:id="103" w:author="Michael Ghijs" w:date="2020-06-22T15:52:00Z"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- </m:t>
                  </w:ins>
                </m:r>
                <m:acc>
                  <m:accPr>
                    <m:ctrlPr>
                      <w:ins w:id="104" w:author="Michael Ghijs" w:date="2020-06-22T15:55:00Z"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accPr>
                  <m:e>
                    <m:r>
                      <w:ins w:id="105" w:author="Michael Ghijs" w:date="2020-06-22T15:55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w:ins>
                    </m:r>
                  </m:e>
                </m:acc>
                <m:d>
                  <m:dPr>
                    <m:ctrlPr>
                      <w:ins w:id="106" w:author="Michael Ghijs" w:date="2020-06-22T15:54:00Z"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dPr>
                  <m:e>
                    <m:r>
                      <w:ins w:id="107" w:author="Michael Ghijs" w:date="2020-06-22T15:5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θ</m:t>
                      </w:ins>
                    </m:r>
                    <m:r>
                      <w:ins w:id="108" w:author="Michael Ghijs" w:date="2020-06-22T15:54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, </m:t>
                      </w:ins>
                    </m:r>
                    <m:sSub>
                      <m:sSubPr>
                        <m:ctrlPr>
                          <w:ins w:id="109" w:author="Michael Ghijs" w:date="2020-06-22T15:54:00Z"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110" w:author="Michael Ghijs" w:date="2020-06-22T15:54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</m:t>
                          </w:ins>
                        </m:r>
                      </m:e>
                      <m:sub>
                        <m:r>
                          <w:ins w:id="111" w:author="Michael Ghijs" w:date="2020-06-22T15:58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j</m:t>
                          </w:ins>
                        </m:r>
                      </m:sub>
                    </m:sSub>
                  </m:e>
                </m:d>
                <m:r>
                  <w:ins w:id="112" w:author="Michael Ghijs" w:date="2020-06-22T15:55:00Z"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w:ins>
                </m:r>
                <m:r>
                  <w:ins w:id="113" w:author="Michael Ghijs" w:date="2020-06-22T15:52:00Z">
                    <w:rPr>
                      <w:rFonts w:ascii="Cambria Math" w:hAnsi="Cambria Math" w:cs="Times New Roman"/>
                      <w:sz w:val="24"/>
                      <w:lang w:val="en-US"/>
                    </w:rPr>
                    <m:t>]</m:t>
                  </w:ins>
                </m:r>
              </m:e>
              <m:sup>
                <m:r>
                  <w:ins w:id="114" w:author="Michael Ghijs" w:date="2020-06-22T15:52:00Z"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w:ins>
                </m:r>
              </m:sup>
            </m:sSup>
          </m:e>
        </m:nary>
      </m:oMath>
      <w:ins w:id="115" w:author="Michael Ghijs" w:date="2020-06-22T16:05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,</w:t>
        </w:r>
      </w:ins>
    </w:p>
    <w:p w14:paraId="1E184DBF" w14:textId="6B13DB70" w:rsidR="00D27457" w:rsidRDefault="00EE5716" w:rsidP="00112E52">
      <w:pPr>
        <w:jc w:val="both"/>
        <w:rPr>
          <w:ins w:id="116" w:author="Michael Ghijs" w:date="2020-06-22T15:35:00Z"/>
          <w:rFonts w:ascii="Times New Roman" w:eastAsiaTheme="minorEastAsia" w:hAnsi="Times New Roman" w:cs="Times New Roman"/>
          <w:sz w:val="24"/>
          <w:lang w:val="en-US"/>
        </w:rPr>
      </w:pPr>
      <w:ins w:id="117" w:author="Michael Ghijs" w:date="2020-06-22T16:16:00Z">
        <w:r>
          <w:rPr>
            <w:rFonts w:ascii="Times New Roman" w:eastAsiaTheme="minorEastAsia" w:hAnsi="Times New Roman" w:cs="Times New Roman"/>
            <w:sz w:val="24"/>
            <w:lang w:val="en-US"/>
          </w:rPr>
          <w:t>which depicts</w:t>
        </w:r>
      </w:ins>
      <w:ins w:id="118" w:author="Michael Ghijs" w:date="2020-06-22T16:02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the sum of the squared difference</w:t>
        </w:r>
      </w:ins>
      <w:ins w:id="119" w:author="Michael Ghijs" w:date="2020-06-22T16:05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s</w:t>
        </w:r>
      </w:ins>
      <w:ins w:id="120" w:author="Michael Ghijs" w:date="2020-06-22T16:02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between</w:t>
        </w:r>
      </w:ins>
      <w:ins w:id="121" w:author="Michael Ghijs" w:date="2020-06-22T16:04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the </w:t>
        </w:r>
      </w:ins>
      <m:oMath>
        <m:r>
          <w:ins w:id="122" w:author="Michael Ghijs" w:date="2020-06-22T16:06:00Z">
            <w:rPr>
              <w:rFonts w:ascii="Cambria Math" w:hAnsi="Cambria Math" w:cs="Times New Roman"/>
              <w:sz w:val="24"/>
              <w:lang w:val="en-US"/>
            </w:rPr>
            <m:t>j</m:t>
          </w:ins>
        </m:r>
      </m:oMath>
      <w:ins w:id="123" w:author="Michael Ghijs" w:date="2020-06-22T16:06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-th </w:t>
        </w:r>
      </w:ins>
      <w:ins w:id="124" w:author="Michael Ghijs" w:date="2020-06-22T16:05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measured </w:t>
        </w:r>
      </w:ins>
      <w:ins w:id="125" w:author="Michael Ghijs" w:date="2020-06-22T16:06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data </w:t>
        </w:r>
      </w:ins>
      <w:ins w:id="126" w:author="Michael Ghijs" w:date="2020-06-22T16:11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point </w:t>
        </w:r>
      </w:ins>
      <w:ins w:id="127" w:author="Michael Ghijs" w:date="2020-06-22T16:06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per subject </w:t>
        </w:r>
      </w:ins>
      <w:ins w:id="128" w:author="Michael Ghijs" w:date="2020-06-22T16:07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(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</m:oMath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) </w:t>
        </w:r>
      </w:ins>
      <w:ins w:id="129" w:author="Michael Ghijs" w:date="2020-06-22T16:06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and</w:t>
        </w:r>
      </w:ins>
      <w:ins w:id="130" w:author="Michael Ghijs" w:date="2020-06-22T16:07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the value of</w:t>
        </w:r>
      </w:ins>
      <w:ins w:id="131" w:author="Michael Ghijs" w:date="2020-06-22T16:00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m:oMath>
        <m:acc>
          <m:accPr>
            <m:ctrlPr>
              <w:ins w:id="132" w:author="Michael Ghijs" w:date="2020-06-22T16:03:00Z">
                <w:rPr>
                  <w:rFonts w:ascii="Cambria Math" w:hAnsi="Cambria Math" w:cs="Times New Roman"/>
                  <w:i/>
                  <w:sz w:val="24"/>
                  <w:lang w:val="en-US"/>
                </w:rPr>
              </w:ins>
            </m:ctrlPr>
          </m:accPr>
          <m:e>
            <m:r>
              <w:ins w:id="133" w:author="Michael Ghijs" w:date="2020-06-22T16:03:00Z">
                <w:rPr>
                  <w:rFonts w:ascii="Cambria Math" w:hAnsi="Cambria Math" w:cs="Times New Roman"/>
                  <w:sz w:val="24"/>
                  <w:lang w:val="en-US"/>
                </w:rPr>
                <m:t>p</m:t>
              </w:ins>
            </m:r>
          </m:e>
        </m:acc>
      </m:oMath>
      <w:ins w:id="134" w:author="Michael Ghijs" w:date="2020-06-22T16:00:00Z">
        <w:r w:rsidR="00D27457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135" w:author="Michael Ghijs" w:date="2020-06-22T15:59:00Z">
        <w:r w:rsidR="00D27457">
          <w:rPr>
            <w:rFonts w:ascii="Times New Roman" w:eastAsiaTheme="minorEastAsia" w:hAnsi="Times New Roman" w:cs="Times New Roman"/>
            <w:sz w:val="24"/>
            <w:lang w:val="en-US"/>
          </w:rPr>
          <w:t>at the evaluated parameter values (</w:t>
        </w:r>
        <m:oMath>
          <m:r>
            <m:rPr>
              <m:sty m:val="bi"/>
            </m:rPr>
            <w:rPr>
              <w:rFonts w:ascii="Cambria Math" w:hAnsi="Cambria Math" w:cs="Times New Roman"/>
              <w:sz w:val="24"/>
              <w:lang w:val="en-US"/>
            </w:rPr>
            <m:t>θ</m:t>
          </m:r>
        </m:oMath>
        <w:r w:rsidR="00D27457" w:rsidRPr="006768E7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  <w:r w:rsidR="00D27457">
          <w:rPr>
            <w:rFonts w:ascii="Times New Roman" w:eastAsiaTheme="minorEastAsia" w:hAnsi="Times New Roman" w:cs="Times New Roman"/>
            <w:sz w:val="24"/>
            <w:lang w:val="en-US"/>
          </w:rPr>
          <w:t xml:space="preserve"> and at </w:t>
        </w:r>
      </w:ins>
      <w:ins w:id="136" w:author="Michael Ghijs" w:date="2020-06-22T16:06:00Z"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 xml:space="preserve">the corresponding </w:t>
        </w:r>
      </w:ins>
      <w:ins w:id="137" w:author="Michael Ghijs" w:date="2020-06-22T15:59:00Z">
        <w:r w:rsidR="00D27457">
          <w:rPr>
            <w:rFonts w:ascii="Times New Roman" w:eastAsiaTheme="minorEastAsia" w:hAnsi="Times New Roman" w:cs="Times New Roman"/>
            <w:sz w:val="24"/>
            <w:lang w:val="en-US"/>
          </w:rPr>
          <w:t xml:space="preserve">time point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</m:oMath>
        <w:r w:rsidR="0021037A">
          <w:rPr>
            <w:rFonts w:ascii="Times New Roman" w:eastAsiaTheme="minorEastAsia" w:hAnsi="Times New Roman" w:cs="Times New Roman"/>
            <w:sz w:val="24"/>
            <w:lang w:val="en-US"/>
          </w:rPr>
          <w:t>.</w:t>
        </w:r>
      </w:ins>
      <w:ins w:id="138" w:author="Michael Ghijs" w:date="2020-06-22T15:52:00Z">
        <w:r w:rsidR="00D27457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139" w:author="Michael Ghijs" w:date="2020-06-22T16:12:00Z">
        <w:r>
          <w:rPr>
            <w:rFonts w:ascii="Times New Roman" w:eastAsiaTheme="minorEastAsia" w:hAnsi="Times New Roman" w:cs="Times New Roman"/>
            <w:sz w:val="24"/>
            <w:lang w:val="en-US"/>
          </w:rPr>
          <w:t>The sum is taken over the total of</w:t>
        </w:r>
      </w:ins>
      <w:ins w:id="140" w:author="Michael Ghijs" w:date="2020-06-22T16:13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lang w:val="en-US"/>
            </w:rPr>
            <m:t>J</m:t>
          </m:r>
        </m:oMath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data points in total per subject.</w:t>
        </w:r>
      </w:ins>
    </w:p>
    <w:p w14:paraId="24096C67" w14:textId="1B9460C0" w:rsidR="00C77EC4" w:rsidRDefault="000137D9" w:rsidP="007A4EE6">
      <w:pPr>
        <w:jc w:val="both"/>
        <w:rPr>
          <w:ins w:id="141" w:author="Michael Ghijs" w:date="2020-06-22T15:42:00Z"/>
          <w:rFonts w:ascii="Times New Roman" w:eastAsiaTheme="minorEastAsia" w:hAnsi="Times New Roman" w:cs="Times New Roman"/>
          <w:sz w:val="24"/>
          <w:lang w:val="en-US"/>
        </w:rPr>
      </w:pPr>
      <w:ins w:id="142" w:author="Michael Ghijs" w:date="2020-06-22T15:35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As several combinations </w:t>
        </w:r>
      </w:ins>
      <w:ins w:id="143" w:author="Michael Ghijs" w:date="2020-06-22T15:29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of parameter </w:t>
        </w:r>
      </w:ins>
      <w:ins w:id="144" w:author="Michael Ghijs" w:date="2020-06-22T15:35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values could result in a well-fitting model, a global </w:t>
        </w:r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min</w:t>
        </w:r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imization </w:t>
        </w:r>
      </w:ins>
      <w:ins w:id="145" w:author="Michael Ghijs" w:date="2020-06-22T15:36:00Z">
        <w:r>
          <w:rPr>
            <w:rFonts w:ascii="Times New Roman" w:eastAsiaTheme="minorEastAsia" w:hAnsi="Times New Roman" w:cs="Times New Roman"/>
            <w:sz w:val="24"/>
            <w:lang w:val="en-US"/>
          </w:rPr>
          <w:t>was applied</w:t>
        </w:r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, using algorithms that scan a large part of the parameter space</w:t>
        </w:r>
      </w:ins>
      <w:ins w:id="146" w:author="Michael Ghijs" w:date="2020-06-22T15:37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. T</w:t>
        </w:r>
      </w:ins>
      <w:ins w:id="147" w:author="Michael Ghijs" w:date="2020-06-22T15:38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his avoids only finding well-fitting parameter values that are close to the initial</w:t>
        </w:r>
      </w:ins>
      <w:ins w:id="148" w:author="Michael Ghijs" w:date="2020-06-22T15:40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ly</w:t>
        </w:r>
      </w:ins>
      <w:ins w:id="149" w:author="Michael Ghijs" w:date="2020-06-22T15:38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 xml:space="preserve"> guessed values, </w:t>
        </w:r>
      </w:ins>
      <w:ins w:id="150" w:author="Michael Ghijs" w:date="2020-06-22T15:41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 xml:space="preserve">a drawback </w:t>
        </w:r>
      </w:ins>
      <w:ins w:id="151" w:author="Michael Ghijs" w:date="2020-06-22T15:42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that occurs in</w:t>
        </w:r>
      </w:ins>
      <w:ins w:id="152" w:author="Michael Ghijs" w:date="2020-06-22T15:41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 xml:space="preserve"> local minimization</w:t>
        </w:r>
      </w:ins>
      <w:ins w:id="153" w:author="Michael Ghijs" w:date="2020-06-22T15:42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s</w:t>
        </w:r>
      </w:ins>
      <w:ins w:id="154" w:author="Michael Ghijs" w:date="2020-06-22T15:41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>.</w:t>
        </w:r>
      </w:ins>
      <w:ins w:id="155" w:author="Michael Ghijs" w:date="2020-06-22T15:42:00Z">
        <w:r w:rsidR="007A4EE6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</w:p>
    <w:p w14:paraId="1B988850" w14:textId="3D589023" w:rsidR="00112E52" w:rsidRDefault="007A4EE6" w:rsidP="00112E52">
      <w:pPr>
        <w:jc w:val="both"/>
        <w:rPr>
          <w:ins w:id="156" w:author="Michael Ghijs" w:date="2020-06-22T16:39:00Z"/>
          <w:rFonts w:ascii="Times New Roman" w:eastAsiaTheme="minorEastAsia" w:hAnsi="Times New Roman" w:cs="Times New Roman"/>
          <w:sz w:val="24"/>
          <w:lang w:val="en-US"/>
        </w:rPr>
      </w:pPr>
      <w:ins w:id="157" w:author="Michael Ghijs" w:date="2020-06-22T15:43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The minimization algorithm that was used is called Particle Swarm Optimization (PSO) </w:t>
        </w:r>
      </w:ins>
      <w:ins w:id="158" w:author="Michael Ghijs" w:date="2020-06-22T15:44:00Z">
        <w:r>
          <w:rPr>
            <w:rFonts w:ascii="Times New Roman" w:eastAsiaTheme="minorEastAsia" w:hAnsi="Times New Roman" w:cs="Times New Roman"/>
            <w:sz w:val="24"/>
            <w:lang w:val="en-US"/>
          </w:rPr>
          <w:fldChar w:fldCharType="begin" w:fldLock="1"/>
        </w:r>
      </w:ins>
      <w:r w:rsidR="00112E52">
        <w:rPr>
          <w:rFonts w:ascii="Times New Roman" w:eastAsiaTheme="minorEastAsia" w:hAnsi="Times New Roman" w:cs="Times New Roman"/>
          <w:sz w:val="24"/>
          <w:lang w:val="en-US"/>
        </w:rPr>
        <w:instrText>ADDIN CSL_CITATION {"citationItems":[{"id":"ITEM-1","itemData":{"DOI":"10.1109/ICNN.1995.488968","ISBN":"0-7803-2768-3","author":[{"dropping-particle":"","family":"Kennedy","given":"J.","non-dropping-particle":"","parse-names":false,"suffix":""},{"dropping-particle":"","family":"Eberhart","given":"R.","non-dropping-particle":"","parse-names":false,"suffix":""}],"container-title":"Proceedings of ICNN'95 - International Conference on Neural Networks","id":"ITEM-1","issued":{"date-parts":[["1995"]]},"page":"1942-1948","publisher":"IEEE","title":"Particle swarm optimization","type":"paper-conference","volume":"4"},"uris":["http://www.mendeley.com/documents/?uuid=8f5d6d89-0ba7-47a0-9241-2357a97e9f92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>
        <w:rPr>
          <w:rFonts w:ascii="Times New Roman" w:eastAsiaTheme="minorEastAsia" w:hAnsi="Times New Roman" w:cs="Times New Roman"/>
          <w:sz w:val="24"/>
          <w:lang w:val="en-US"/>
        </w:rPr>
        <w:fldChar w:fldCharType="separate"/>
      </w:r>
      <w:r w:rsidRPr="007A4EE6">
        <w:rPr>
          <w:rFonts w:ascii="Times New Roman" w:eastAsiaTheme="minorEastAsia" w:hAnsi="Times New Roman" w:cs="Times New Roman"/>
          <w:noProof/>
          <w:sz w:val="24"/>
          <w:vertAlign w:val="superscript"/>
          <w:lang w:val="en-US"/>
        </w:rPr>
        <w:t>1</w:t>
      </w:r>
      <w:ins w:id="159" w:author="Michael Ghijs" w:date="2020-06-22T15:44:00Z">
        <w:r>
          <w:rPr>
            <w:rFonts w:ascii="Times New Roman" w:eastAsiaTheme="minorEastAsia" w:hAnsi="Times New Roman" w:cs="Times New Roman"/>
            <w:sz w:val="24"/>
            <w:lang w:val="en-US"/>
          </w:rPr>
          <w:fldChar w:fldCharType="end"/>
        </w:r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. </w:t>
        </w:r>
      </w:ins>
      <w:ins w:id="160" w:author="Michael Ghijs" w:date="2020-06-22T16:16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This global </w:t>
        </w:r>
      </w:ins>
      <w:ins w:id="161" w:author="Michael Ghijs" w:date="2020-06-22T16:18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minimization technique entails that a number of particles searches the parameter space in parallel. </w:t>
        </w:r>
      </w:ins>
      <w:ins w:id="162" w:author="Michael Ghijs" w:date="2020-06-22T16:19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Thus, every particle of the group, or swarm, evaluates the </w:t>
        </w:r>
      </w:ins>
      <m:oMath>
        <m:r>
          <w:ins w:id="163" w:author="Michael Ghijs" w:date="2020-06-22T16:20:00Z">
            <m:rPr>
              <m:nor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RSS</m:t>
          </w:ins>
        </m:r>
        <m:d>
          <m:dPr>
            <m:ctrlPr>
              <w:ins w:id="164" w:author="Michael Ghijs" w:date="2020-06-22T16:20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dPr>
          <m:e>
            <m:r>
              <w:ins w:id="165" w:author="Michael Ghijs" w:date="2020-06-22T16:20:00Z"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θ</m:t>
              </w:ins>
            </m:r>
          </m:e>
        </m:d>
      </m:oMath>
      <w:ins w:id="166" w:author="Michael Ghijs" w:date="2020-06-22T16:20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 at each set of parameter</w:t>
        </w:r>
      </w:ins>
      <w:ins w:id="167" w:author="Michael Ghijs" w:date="2020-06-22T16:21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 values </w:t>
        </w: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θ</m:t>
          </m:r>
        </m:oMath>
        <w:r w:rsidR="00EE5716">
          <w:rPr>
            <w:rFonts w:ascii="Times New Roman" w:eastAsiaTheme="minorEastAsia" w:hAnsi="Times New Roman" w:cs="Times New Roman"/>
            <w:b/>
            <w:sz w:val="24"/>
            <w:lang w:val="en-US"/>
          </w:rPr>
          <w:t xml:space="preserve"> </w:t>
        </w:r>
        <w:r w:rsidR="00EE5716" w:rsidRPr="00EE5716">
          <w:rPr>
            <w:rFonts w:ascii="Times New Roman" w:eastAsiaTheme="minorEastAsia" w:hAnsi="Times New Roman" w:cs="Times New Roman"/>
            <w:sz w:val="24"/>
            <w:lang w:val="en-US"/>
            <w:rPrChange w:id="168" w:author="Michael Ghijs" w:date="2020-06-22T16:21:00Z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rPrChange>
          </w:rPr>
          <w:t xml:space="preserve">that it encounters. </w:t>
        </w:r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In each step of the algorithm, all particles of the swarm </w:t>
        </w:r>
      </w:ins>
      <w:ins w:id="169" w:author="Michael Ghijs" w:date="2020-06-22T16:22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each </w:t>
        </w:r>
      </w:ins>
      <w:ins w:id="170" w:author="Michael Ghijs" w:date="2020-06-22T16:21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 xml:space="preserve">evaluate a new location in the parameter </w:t>
        </w:r>
      </w:ins>
      <w:ins w:id="171" w:author="Michael Ghijs" w:date="2020-06-22T16:22:00Z">
        <w:r w:rsidR="00EE5716">
          <w:rPr>
            <w:rFonts w:ascii="Times New Roman" w:eastAsiaTheme="minorEastAsia" w:hAnsi="Times New Roman" w:cs="Times New Roman"/>
            <w:sz w:val="24"/>
            <w:lang w:val="en-US"/>
          </w:rPr>
          <w:t>space. Their searching direction is influenced by their</w:t>
        </w:r>
      </w:ins>
      <w:ins w:id="172" w:author="Michael Ghijs" w:date="2020-06-22T16:24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inertia (how </w:t>
        </w:r>
      </w:ins>
      <w:ins w:id="173" w:author="Michael Ghijs" w:date="2020-06-22T16:25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strongly</w:t>
        </w:r>
      </w:ins>
      <w:ins w:id="174" w:author="Michael Ghijs" w:date="2020-06-22T16:24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they hold on to their original searching direction)</w:t>
        </w:r>
      </w:ins>
      <w:ins w:id="175" w:author="Michael Ghijs" w:date="2020-06-22T16:25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, </w:t>
        </w:r>
      </w:ins>
      <w:ins w:id="176" w:author="Michael Ghijs" w:date="2020-06-22T16:24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their personal </w:t>
        </w:r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lastRenderedPageBreak/>
          <w:t xml:space="preserve">minimum and the lowest minimum found in the swarm. </w:t>
        </w:r>
      </w:ins>
      <w:ins w:id="177" w:author="Michael Ghijs" w:date="2020-06-22T16:26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Respectively, these terms can be regarded as</w:t>
        </w:r>
      </w:ins>
      <w:ins w:id="178" w:author="Michael Ghijs" w:date="2020-06-22T16:27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the sense for exploration</w:t>
        </w:r>
      </w:ins>
      <w:ins w:id="179" w:author="Michael Ghijs" w:date="2020-06-22T16:31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(</w:t>
        </w:r>
      </w:ins>
      <m:oMath>
        <m:r>
          <w:ins w:id="180" w:author="Michael Ghijs" w:date="2020-06-22T16:34:00Z">
            <w:rPr>
              <w:rFonts w:ascii="Cambria Math" w:eastAsiaTheme="minorEastAsia" w:hAnsi="Cambria Math" w:cs="Times New Roman"/>
              <w:sz w:val="24"/>
              <w:lang w:val="en-US"/>
            </w:rPr>
            <m:t>ω</m:t>
          </w:ins>
        </m:r>
      </m:oMath>
      <w:ins w:id="181" w:author="Michael Ghijs" w:date="2020-06-22T16:31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</w:ins>
      <w:ins w:id="182" w:author="Michael Ghijs" w:date="2020-06-22T16:27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, the </w:t>
        </w:r>
      </w:ins>
      <w:ins w:id="183" w:author="Michael Ghijs" w:date="2020-06-22T16:31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cognitive </w:t>
        </w:r>
      </w:ins>
      <w:ins w:id="184" w:author="Michael Ghijs" w:date="2020-06-22T16:27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attraction to the </w:t>
        </w:r>
      </w:ins>
      <w:ins w:id="185" w:author="Michael Ghijs" w:date="2020-06-22T16:31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personal</w:t>
        </w:r>
      </w:ins>
      <w:ins w:id="186" w:author="Michael Ghijs" w:date="2020-06-22T16:28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minimum of the particle</w:t>
        </w:r>
      </w:ins>
      <w:ins w:id="187" w:author="Michael Ghijs" w:date="2020-06-22T16:33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(</w:t>
        </w:r>
      </w:ins>
      <m:oMath>
        <m:sSub>
          <m:sSubPr>
            <m:ctrlPr>
              <w:ins w:id="188" w:author="Michael Ghijs" w:date="2020-06-22T16:34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sSubPr>
          <m:e>
            <m:r>
              <w:ins w:id="189" w:author="Michael Ghijs" w:date="2020-06-22T16:35:00Z"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ψ</m:t>
              </w:ins>
            </m:r>
          </m:e>
          <m:sub>
            <m:r>
              <w:ins w:id="190" w:author="Michael Ghijs" w:date="2020-06-22T16:34:00Z"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w:ins>
            </m:r>
          </m:sub>
        </m:sSub>
      </m:oMath>
      <w:ins w:id="191" w:author="Michael Ghijs" w:date="2020-06-22T16:33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</w:ins>
      <w:ins w:id="192" w:author="Michael Ghijs" w:date="2020-06-22T16:28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and the social interaction by following the best particle of the swarm</w:t>
        </w:r>
      </w:ins>
      <w:ins w:id="193" w:author="Michael Ghijs" w:date="2020-06-22T16:34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(</w:t>
        </w:r>
      </w:ins>
      <m:oMath>
        <m:sSub>
          <m:sSubPr>
            <m:ctrlPr>
              <w:ins w:id="194" w:author="Michael Ghijs" w:date="2020-06-22T16:35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sSubPr>
          <m:e>
            <m:r>
              <w:ins w:id="195" w:author="Michael Ghijs" w:date="2020-06-22T16:35:00Z"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ψ</m:t>
              </w:ins>
            </m:r>
          </m:e>
          <m:sub>
            <m:r>
              <w:ins w:id="196" w:author="Michael Ghijs" w:date="2020-06-22T16:35:00Z"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w:ins>
            </m:r>
          </m:sub>
        </m:sSub>
      </m:oMath>
      <w:ins w:id="197" w:author="Michael Ghijs" w:date="2020-06-22T16:34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>)</w:t>
        </w:r>
      </w:ins>
      <w:ins w:id="198" w:author="Michael Ghijs" w:date="2020-06-22T16:35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199" w:author="Michael Ghijs" w:date="2020-06-22T16:37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fldChar w:fldCharType="begin" w:fldLock="1"/>
        </w:r>
      </w:ins>
      <w:r w:rsidR="00112E52">
        <w:rPr>
          <w:rFonts w:ascii="Times New Roman" w:eastAsiaTheme="minorEastAsia" w:hAnsi="Times New Roman" w:cs="Times New Roman"/>
          <w:sz w:val="24"/>
          <w:lang w:val="en-US"/>
        </w:rPr>
        <w:instrText>ADDIN CSL_CITATION {"citationItems":[{"id":"ITEM-1","itemData":{"DOI":"10.1155/2008/685175","ISSN":"1687-6229","abstract":"Particle swarm optimisation (PSO) has been enormously successful. Within little more than a decade hundreds of papers have reported successful applications of PSO. In fact, there are so many of them, that it is difficult for PSO practitioners and researchers to have a clear up-to-date vision of what has been done in the area of PSO applications. This brief paper attempts to fill this gap, by categorising a large number of publications dealing with PSO applications stored in the IEEE Xplore database at the time of writing.","author":[{"dropping-particle":"","family":"Poli","given":"Riccardo","non-dropping-particle":"","parse-names":false,"suffix":""}],"container-title":"Journal of Artificial Evolution and Applications","id":"ITEM-1","issue":"2","issued":{"date-parts":[["2008"]]},"page":"1-10","title":"Analysis of the Publications on the Applications of Particle Swarm Optimisation","type":"article-journal","volume":"2008"},"uris":["http://www.mendeley.com/documents/?uuid=772d4334-10ff-4c83-9afd-d18a858f408d"]}],"mendeley":{"formattedCitation":"&lt;sup&gt;2&lt;/sup&gt;","plainTextFormattedCitation":"2"},"properties":{"noteIndex":0},"schema":"https://github.com/citation-style-language/schema/raw/master/csl-citation.json"}</w:instrText>
      </w:r>
      <w:r w:rsidR="00112E52">
        <w:rPr>
          <w:rFonts w:ascii="Times New Roman" w:eastAsiaTheme="minorEastAsia" w:hAnsi="Times New Roman" w:cs="Times New Roman"/>
          <w:sz w:val="24"/>
          <w:lang w:val="en-US"/>
        </w:rPr>
        <w:fldChar w:fldCharType="separate"/>
      </w:r>
      <w:r w:rsidR="00112E52" w:rsidRPr="00112E52">
        <w:rPr>
          <w:rFonts w:ascii="Times New Roman" w:eastAsiaTheme="minorEastAsia" w:hAnsi="Times New Roman" w:cs="Times New Roman"/>
          <w:noProof/>
          <w:sz w:val="24"/>
          <w:vertAlign w:val="superscript"/>
          <w:lang w:val="en-US"/>
        </w:rPr>
        <w:t>2</w:t>
      </w:r>
      <w:ins w:id="200" w:author="Michael Ghijs" w:date="2020-06-22T16:37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fldChar w:fldCharType="end"/>
        </w:r>
      </w:ins>
      <w:ins w:id="201" w:author="Michael Ghijs" w:date="2020-06-22T16:28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. The PSO algorithm requires specification of the balance of these three search direction factors, for which in this study </w:t>
        </w:r>
      </w:ins>
      <w:ins w:id="202" w:author="Michael Ghijs" w:date="2020-06-22T16:29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the </w:t>
        </w:r>
      </w:ins>
      <w:ins w:id="203" w:author="Michael Ghijs" w:date="2020-06-22T16:38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t>three factors were all set at the same value of 0.5</w:t>
        </w:r>
      </w:ins>
      <w:ins w:id="204" w:author="Michael Ghijs" w:date="2020-06-22T16:48:00Z">
        <w:r w:rsidR="0021527A">
          <w:rPr>
            <w:rFonts w:ascii="Times New Roman" w:eastAsiaTheme="minorEastAsia" w:hAnsi="Times New Roman" w:cs="Times New Roman"/>
            <w:sz w:val="24"/>
            <w:lang w:val="en-US"/>
          </w:rPr>
          <w:t xml:space="preserve">, opting </w:t>
        </w:r>
      </w:ins>
      <w:ins w:id="205" w:author="Michael Ghijs" w:date="2020-06-22T16:49:00Z">
        <w:r w:rsidR="0021527A">
          <w:rPr>
            <w:rFonts w:ascii="Times New Roman" w:eastAsiaTheme="minorEastAsia" w:hAnsi="Times New Roman" w:cs="Times New Roman"/>
            <w:sz w:val="24"/>
            <w:lang w:val="en-US"/>
          </w:rPr>
          <w:t>for incorporating for all three mechanisms equally</w:t>
        </w:r>
      </w:ins>
      <w:ins w:id="206" w:author="Michael Ghijs" w:date="2020-06-22T16:38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t>.</w:t>
        </w:r>
      </w:ins>
      <w:ins w:id="207" w:author="Michael Ghijs" w:date="2020-06-22T16:29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208" w:author="Michael Ghijs" w:date="2020-06-22T16:26:00Z">
        <w:r w:rsidR="0031353A"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</w:p>
    <w:p w14:paraId="5B1C89D2" w14:textId="5C5A5687" w:rsidR="00112E52" w:rsidRDefault="00112E52" w:rsidP="00112E52">
      <w:pPr>
        <w:jc w:val="both"/>
        <w:rPr>
          <w:ins w:id="209" w:author="Michael Ghijs" w:date="2020-06-22T16:40:00Z"/>
          <w:rFonts w:ascii="Times New Roman" w:eastAsiaTheme="minorEastAsia" w:hAnsi="Times New Roman" w:cs="Times New Roman"/>
          <w:sz w:val="24"/>
          <w:lang w:val="en-US"/>
        </w:rPr>
      </w:pPr>
      <w:ins w:id="210" w:author="Michael Ghijs" w:date="2020-06-22T16:39:00Z">
        <w:r>
          <w:rPr>
            <w:rFonts w:ascii="Times New Roman" w:eastAsiaTheme="minorEastAsia" w:hAnsi="Times New Roman" w:cs="Times New Roman"/>
            <w:sz w:val="24"/>
            <w:lang w:val="en-US"/>
          </w:rPr>
          <w:t>The parameter space in which the minimization was conducted</w:t>
        </w:r>
      </w:ins>
      <w:ins w:id="211" w:author="Michael Ghijs" w:date="2020-06-24T12:19:00Z">
        <w:r w:rsidR="00E65DE8">
          <w:rPr>
            <w:rFonts w:ascii="Times New Roman" w:eastAsiaTheme="minorEastAsia" w:hAnsi="Times New Roman" w:cs="Times New Roman"/>
            <w:sz w:val="24"/>
            <w:lang w:val="en-US"/>
          </w:rPr>
          <w:t xml:space="preserve"> is given in Table X. This space </w:t>
        </w:r>
      </w:ins>
      <w:ins w:id="212" w:author="Michael Ghijs" w:date="2020-06-22T16:39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was moreover constrained in order to avoid </w:t>
        </w:r>
      </w:ins>
      <w:ins w:id="213" w:author="Michael Ghijs" w:date="2020-06-22T16:40:00Z">
        <w:r>
          <w:rPr>
            <w:rFonts w:ascii="Times New Roman" w:eastAsiaTheme="minorEastAsia" w:hAnsi="Times New Roman" w:cs="Times New Roman"/>
            <w:sz w:val="24"/>
            <w:lang w:val="en-US"/>
          </w:rPr>
          <w:t>illogical</w:t>
        </w:r>
      </w:ins>
      <w:ins w:id="214" w:author="Michael Ghijs" w:date="2020-06-22T16:39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</w:t>
        </w:r>
      </w:ins>
      <w:ins w:id="215" w:author="Michael Ghijs" w:date="2020-06-22T16:40:00Z">
        <w:r>
          <w:rPr>
            <w:rFonts w:ascii="Times New Roman" w:eastAsiaTheme="minorEastAsia" w:hAnsi="Times New Roman" w:cs="Times New Roman"/>
            <w:sz w:val="24"/>
            <w:lang w:val="en-US"/>
          </w:rPr>
          <w:t>model outcomes</w:t>
        </w:r>
      </w:ins>
      <w:ins w:id="216" w:author="Michael Ghijs" w:date="2020-06-22T16:39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. </w:t>
        </w:r>
      </w:ins>
      <w:ins w:id="217" w:author="Michael Ghijs" w:date="2020-06-22T16:40:00Z">
        <w:r>
          <w:rPr>
            <w:rFonts w:ascii="Times New Roman" w:eastAsiaTheme="minorEastAsia" w:hAnsi="Times New Roman" w:cs="Times New Roman"/>
            <w:sz w:val="24"/>
            <w:lang w:val="en-US"/>
          </w:rPr>
          <w:t>These are the following:</w:t>
        </w:r>
      </w:ins>
    </w:p>
    <w:p w14:paraId="591EA6B8" w14:textId="66C5F0DA" w:rsidR="00112E52" w:rsidRDefault="00E65DE8">
      <w:pPr>
        <w:jc w:val="center"/>
        <w:rPr>
          <w:ins w:id="218" w:author="Michael Ghijs" w:date="2020-06-22T16:45:00Z"/>
          <w:rFonts w:ascii="Times New Roman" w:eastAsiaTheme="minorEastAsia" w:hAnsi="Times New Roman" w:cs="Times New Roman"/>
          <w:sz w:val="24"/>
          <w:lang w:val="en-US"/>
        </w:rPr>
        <w:pPrChange w:id="219" w:author="Michael Ghijs" w:date="2020-06-22T16:45:00Z">
          <w:pPr>
            <w:jc w:val="both"/>
          </w:pPr>
        </w:pPrChange>
      </w:pPr>
      <m:oMath>
        <m:d>
          <m:dPr>
            <m:begChr m:val="{"/>
            <m:endChr m:val=""/>
            <m:ctrlPr>
              <w:ins w:id="220" w:author="Michael Ghijs" w:date="2020-06-22T16:40:00Z"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w:ins>
            </m:ctrlPr>
          </m:dPr>
          <m:e>
            <m:eqArr>
              <m:eqArrPr>
                <m:ctrlPr>
                  <w:ins w:id="221" w:author="Michael Ghijs" w:date="2020-06-22T16:40:00Z"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w:ins>
                </m:ctrlPr>
              </m:eqArrPr>
              <m:e>
                <m:sSub>
                  <m:sSubPr>
                    <m:ctrlPr>
                      <w:ins w:id="222" w:author="Michael Ghijs" w:date="2020-06-22T16:43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sSubPr>
                  <m:e>
                    <m:r>
                      <w:ins w:id="223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k</m:t>
                      </w:ins>
                    </m:r>
                  </m:e>
                  <m:sub>
                    <m:r>
                      <w:ins w:id="224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f</m:t>
                      </w:ins>
                    </m:r>
                  </m:sub>
                </m:sSub>
                <m:r>
                  <w:ins w:id="225" w:author="Michael Ghijs" w:date="2020-06-22T16:43:00Z"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 xml:space="preserve">≥ </m:t>
                  </w:ins>
                </m:r>
                <m:sSub>
                  <m:sSubPr>
                    <m:ctrlPr>
                      <w:ins w:id="226" w:author="Michael Ghijs" w:date="2020-06-22T16:43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sSubPr>
                  <m:e>
                    <m:r>
                      <w:ins w:id="227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k</m:t>
                      </w:ins>
                    </m:r>
                  </m:e>
                  <m:sub>
                    <m:r>
                      <w:ins w:id="228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a</m:t>
                      </w:ins>
                    </m:r>
                  </m:sub>
                </m:sSub>
              </m:e>
              <m:e>
                <m:sSub>
                  <m:sSubPr>
                    <m:ctrlPr>
                      <w:ins w:id="229" w:author="Michael Ghijs" w:date="2020-06-22T16:43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sSubPr>
                  <m:e>
                    <m:r>
                      <w:ins w:id="230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k</m:t>
                      </w:ins>
                    </m:r>
                  </m:e>
                  <m:sub>
                    <m:r>
                      <w:ins w:id="231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f</m:t>
                      </w:ins>
                    </m:r>
                  </m:sub>
                </m:sSub>
                <m:sSub>
                  <m:sSubPr>
                    <m:ctrlPr>
                      <w:ins w:id="232" w:author="Michael Ghijs" w:date="2020-06-22T16:43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sSubPr>
                  <m:e>
                    <m:r>
                      <w:ins w:id="233" w:author="Michael Ghijs" w:date="2020-06-22T16:44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τ</m:t>
                      </w:ins>
                    </m:r>
                  </m:e>
                  <m:sub>
                    <m:r>
                      <w:ins w:id="234" w:author="Michael Ghijs" w:date="2020-06-22T16:43:00Z"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f</m:t>
                      </w:ins>
                    </m:r>
                  </m:sub>
                </m:sSub>
                <m:r>
                  <w:ins w:id="235" w:author="Michael Ghijs" w:date="2020-06-22T16:44:00Z"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&gt;0</m:t>
                  </w:ins>
                </m:r>
              </m:e>
              <m:e>
                <m:f>
                  <m:fPr>
                    <m:ctrlPr>
                      <w:ins w:id="236" w:author="Michael Ghijs" w:date="2020-06-22T16:45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37" w:author="Michael Ghijs" w:date="2020-06-22T16:45:00Z"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238" w:author="Michael Ghijs" w:date="2020-06-22T16:45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 xml:space="preserve"> </m:t>
                          </w:ins>
                        </m:r>
                        <m:acc>
                          <m:accPr>
                            <m:ctrlPr>
                              <w:ins w:id="239" w:author="Michael Ghijs" w:date="2020-06-22T16:46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w:ins>
                            </m:ctrlPr>
                          </m:accPr>
                          <m:e>
                            <m:r>
                              <w:ins w:id="240" w:author="Michael Ghijs" w:date="2020-06-22T16:46:00Z"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p</m:t>
                              </w:ins>
                            </m:r>
                          </m:e>
                        </m:acc>
                      </m:e>
                      <m:sub>
                        <m:r>
                          <w:ins w:id="241" w:author="Michael Ghijs" w:date="2020-06-22T16:46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</m:t>
                          </w:ins>
                        </m:r>
                        <m:r>
                          <w:ins w:id="242" w:author="Michael Ghijs" w:date="2020-06-22T16:45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+1</m:t>
                          </w:ins>
                        </m:r>
                      </m:sub>
                    </m:sSub>
                    <m:r>
                      <w:ins w:id="243" w:author="Michael Ghijs" w:date="2020-06-22T16:45:00Z"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- </m:t>
                      </w:ins>
                    </m:r>
                    <m:sSub>
                      <m:sSubPr>
                        <m:ctrlPr>
                          <w:ins w:id="244" w:author="Michael Ghijs" w:date="2020-06-22T16:45:00Z"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245" w:author="Michael Ghijs" w:date="2020-06-22T16:45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 xml:space="preserve"> </m:t>
                          </w:ins>
                        </m:r>
                        <m:acc>
                          <m:accPr>
                            <m:ctrlPr>
                              <w:ins w:id="246" w:author="Michael Ghijs" w:date="2020-06-22T16:46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w:ins>
                            </m:ctrlPr>
                          </m:accPr>
                          <m:e>
                            <m:r>
                              <w:ins w:id="247" w:author="Michael Ghijs" w:date="2020-06-22T16:46:00Z"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p</m:t>
                              </w:ins>
                            </m:r>
                          </m:e>
                        </m:acc>
                      </m:e>
                      <m:sub>
                        <m:r>
                          <w:ins w:id="248" w:author="Michael Ghijs" w:date="2020-06-22T16:46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</m:t>
                          </w:ins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49" w:author="Michael Ghijs" w:date="2020-06-22T16:47:00Z"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250" w:author="Michael Ghijs" w:date="2020-06-22T16:47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 xml:space="preserve"> </m:t>
                          </w:ins>
                        </m:r>
                        <m:acc>
                          <m:accPr>
                            <m:ctrlPr>
                              <w:ins w:id="251" w:author="Michael Ghijs" w:date="2020-06-22T16:47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w:ins>
                            </m:ctrlPr>
                          </m:accPr>
                          <m:e>
                            <m:r>
                              <w:ins w:id="252" w:author="Michael Ghijs" w:date="2020-06-22T16:47:00Z"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p</m:t>
                              </w:ins>
                            </m:r>
                          </m:e>
                        </m:acc>
                      </m:e>
                      <m:sub>
                        <m:r>
                          <w:ins w:id="253" w:author="Michael Ghijs" w:date="2020-06-22T16:47:00Z"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</m:t>
                          </w:ins>
                        </m:r>
                      </m:sub>
                    </m:sSub>
                  </m:den>
                </m:f>
                <m:r>
                  <w:ins w:id="254" w:author="Michael Ghijs" w:date="2020-06-22T16:45:00Z"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&lt;0.1</m:t>
                  </w:ins>
                </m:r>
              </m:e>
            </m:eqArr>
          </m:e>
        </m:d>
      </m:oMath>
      <w:ins w:id="255" w:author="Michael Ghijs" w:date="2020-06-22T16:45:00Z">
        <w:r w:rsidR="0021527A">
          <w:rPr>
            <w:rFonts w:ascii="Times New Roman" w:eastAsiaTheme="minorEastAsia" w:hAnsi="Times New Roman" w:cs="Times New Roman"/>
            <w:sz w:val="24"/>
            <w:lang w:val="en-US"/>
          </w:rPr>
          <w:t>,</w:t>
        </w:r>
      </w:ins>
    </w:p>
    <w:p w14:paraId="147923F2" w14:textId="2F9771AF" w:rsidR="0021527A" w:rsidRDefault="0021527A">
      <w:pPr>
        <w:rPr>
          <w:ins w:id="256" w:author="Michael Ghijs" w:date="2020-06-24T12:19:00Z"/>
          <w:rFonts w:ascii="Times New Roman" w:eastAsiaTheme="minorEastAsia" w:hAnsi="Times New Roman" w:cs="Times New Roman"/>
          <w:sz w:val="24"/>
          <w:lang w:val="en-US"/>
        </w:rPr>
        <w:pPrChange w:id="257" w:author="Michael Ghijs" w:date="2020-06-22T16:45:00Z">
          <w:pPr>
            <w:jc w:val="both"/>
          </w:pPr>
        </w:pPrChange>
      </w:pPr>
      <w:ins w:id="258" w:author="Michael Ghijs" w:date="2020-06-22T16:45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with the final restriction denoting that the </w:t>
        </w:r>
      </w:ins>
      <w:ins w:id="259" w:author="Michael Ghijs" w:date="2020-06-22T16:47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predicted absolute </w:t>
        </w:r>
      </w:ins>
      <w:ins w:id="260" w:author="Michael Ghijs" w:date="2020-06-22T16:45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change </w:t>
        </w:r>
      </w:ins>
      <w:ins w:id="261" w:author="Michael Ghijs" w:date="2020-06-22T16:47:00Z">
        <w:r>
          <w:rPr>
            <w:rFonts w:ascii="Times New Roman" w:eastAsiaTheme="minorEastAsia" w:hAnsi="Times New Roman" w:cs="Times New Roman"/>
            <w:sz w:val="24"/>
            <w:lang w:val="en-US"/>
          </w:rPr>
          <w:t>in performance over one time point (one day) cannot be larger</w:t>
        </w:r>
      </w:ins>
      <w:ins w:id="262" w:author="Michael Ghijs" w:date="2020-06-22T16:48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than 0.1 or 10%.</w:t>
        </w:r>
      </w:ins>
    </w:p>
    <w:p w14:paraId="613DDE11" w14:textId="1F5C0C6D" w:rsidR="00E65DE8" w:rsidRPr="00E65DE8" w:rsidRDefault="00E65DE8" w:rsidP="00E65DE8">
      <w:pPr>
        <w:pStyle w:val="Caption"/>
        <w:keepNext/>
        <w:rPr>
          <w:ins w:id="263" w:author="Michael Ghijs" w:date="2020-06-24T12:23:00Z"/>
          <w:lang w:val="en-US"/>
          <w:rPrChange w:id="264" w:author="Michael Ghijs" w:date="2020-06-24T12:23:00Z">
            <w:rPr>
              <w:ins w:id="265" w:author="Michael Ghijs" w:date="2020-06-24T12:23:00Z"/>
            </w:rPr>
          </w:rPrChange>
        </w:rPr>
        <w:pPrChange w:id="266" w:author="Michael Ghijs" w:date="2020-06-24T12:23:00Z">
          <w:pPr/>
        </w:pPrChange>
      </w:pPr>
      <w:ins w:id="267" w:author="Michael Ghijs" w:date="2020-06-24T12:23:00Z">
        <w:r w:rsidRPr="00E65DE8">
          <w:rPr>
            <w:lang w:val="en-US"/>
            <w:rPrChange w:id="268" w:author="Michael Ghijs" w:date="2020-06-24T12:23:00Z">
              <w:rPr/>
            </w:rPrChange>
          </w:rPr>
          <w:t xml:space="preserve">Table </w:t>
        </w:r>
        <w:r>
          <w:fldChar w:fldCharType="begin"/>
        </w:r>
        <w:r w:rsidRPr="00E65DE8">
          <w:rPr>
            <w:lang w:val="en-US"/>
            <w:rPrChange w:id="269" w:author="Michael Ghijs" w:date="2020-06-24T12:23:00Z">
              <w:rPr/>
            </w:rPrChange>
          </w:rPr>
          <w:instrText xml:space="preserve"> SEQ Table \* ARABIC </w:instrText>
        </w:r>
      </w:ins>
      <w:r>
        <w:fldChar w:fldCharType="separate"/>
      </w:r>
      <w:ins w:id="270" w:author="Michael Ghijs" w:date="2020-06-24T12:23:00Z">
        <w:r w:rsidRPr="00E65DE8">
          <w:rPr>
            <w:noProof/>
            <w:lang w:val="en-US"/>
            <w:rPrChange w:id="271" w:author="Michael Ghijs" w:date="2020-06-24T12:23:00Z">
              <w:rPr>
                <w:noProof/>
              </w:rPr>
            </w:rPrChange>
          </w:rPr>
          <w:t>1</w:t>
        </w:r>
        <w:r>
          <w:fldChar w:fldCharType="end"/>
        </w:r>
        <w:r w:rsidRPr="00E65DE8">
          <w:rPr>
            <w:lang w:val="en-US"/>
            <w:rPrChange w:id="272" w:author="Michael Ghijs" w:date="2020-06-24T12:23:00Z">
              <w:rPr/>
            </w:rPrChange>
          </w:rPr>
          <w:t>:</w:t>
        </w:r>
        <w:r w:rsidRPr="00E65DE8">
          <w:rPr>
            <w:noProof/>
            <w:lang w:val="en-US"/>
            <w:rPrChange w:id="273" w:author="Michael Ghijs" w:date="2020-06-24T12:23:00Z">
              <w:rPr>
                <w:noProof/>
              </w:rPr>
            </w:rPrChange>
          </w:rPr>
          <w:t xml:space="preserve"> Model parameter space boundaries for calibration.</w:t>
        </w:r>
      </w:ins>
    </w:p>
    <w:tbl>
      <w:tblPr>
        <w:tblStyle w:val="TableGrid"/>
        <w:tblW w:w="5103" w:type="dxa"/>
        <w:tblInd w:w="1696" w:type="dxa"/>
        <w:tblLook w:val="04A0" w:firstRow="1" w:lastRow="0" w:firstColumn="1" w:lastColumn="0" w:noHBand="0" w:noVBand="1"/>
        <w:tblPrChange w:id="274" w:author="Michael Ghijs" w:date="2020-06-24T12:2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01"/>
        <w:gridCol w:w="1701"/>
        <w:gridCol w:w="1701"/>
        <w:tblGridChange w:id="275">
          <w:tblGrid>
            <w:gridCol w:w="3020"/>
            <w:gridCol w:w="3021"/>
            <w:gridCol w:w="3021"/>
          </w:tblGrid>
        </w:tblGridChange>
      </w:tblGrid>
      <w:tr w:rsidR="00E65DE8" w14:paraId="3F58691D" w14:textId="77777777" w:rsidTr="00E65DE8">
        <w:trPr>
          <w:ins w:id="276" w:author="Michael Ghijs" w:date="2020-06-24T12:19:00Z"/>
        </w:trPr>
        <w:tc>
          <w:tcPr>
            <w:tcW w:w="1701" w:type="dxa"/>
            <w:vAlign w:val="center"/>
            <w:tcPrChange w:id="277" w:author="Michael Ghijs" w:date="2020-06-24T12:22:00Z">
              <w:tcPr>
                <w:tcW w:w="3020" w:type="dxa"/>
              </w:tcPr>
            </w:tcPrChange>
          </w:tcPr>
          <w:p w14:paraId="318DF039" w14:textId="2C64C11F" w:rsidR="00E65DE8" w:rsidRDefault="00E65DE8" w:rsidP="00E65DE8">
            <w:pPr>
              <w:jc w:val="center"/>
              <w:rPr>
                <w:ins w:id="278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279" w:author="Michael Ghijs" w:date="2020-06-24T12:22:00Z">
                <w:pPr/>
              </w:pPrChange>
            </w:pPr>
            <w:ins w:id="280" w:author="Michael Ghijs" w:date="2020-06-24T12:19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Parameter</w:t>
              </w:r>
            </w:ins>
          </w:p>
        </w:tc>
        <w:tc>
          <w:tcPr>
            <w:tcW w:w="1701" w:type="dxa"/>
            <w:vAlign w:val="center"/>
            <w:tcPrChange w:id="281" w:author="Michael Ghijs" w:date="2020-06-24T12:22:00Z">
              <w:tcPr>
                <w:tcW w:w="3021" w:type="dxa"/>
              </w:tcPr>
            </w:tcPrChange>
          </w:tcPr>
          <w:p w14:paraId="2D458124" w14:textId="42EAB89F" w:rsidR="00E65DE8" w:rsidRDefault="00E65DE8" w:rsidP="00E65DE8">
            <w:pPr>
              <w:jc w:val="center"/>
              <w:rPr>
                <w:ins w:id="282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283" w:author="Michael Ghijs" w:date="2020-06-24T12:22:00Z">
                <w:pPr/>
              </w:pPrChange>
            </w:pPr>
            <w:ins w:id="284" w:author="Michael Ghijs" w:date="2020-06-24T12:19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Lower bound</w:t>
              </w:r>
            </w:ins>
          </w:p>
        </w:tc>
        <w:tc>
          <w:tcPr>
            <w:tcW w:w="1701" w:type="dxa"/>
            <w:vAlign w:val="center"/>
            <w:tcPrChange w:id="285" w:author="Michael Ghijs" w:date="2020-06-24T12:22:00Z">
              <w:tcPr>
                <w:tcW w:w="3021" w:type="dxa"/>
              </w:tcPr>
            </w:tcPrChange>
          </w:tcPr>
          <w:p w14:paraId="5E781206" w14:textId="480833DB" w:rsidR="00E65DE8" w:rsidRDefault="00E65DE8" w:rsidP="00E65DE8">
            <w:pPr>
              <w:jc w:val="center"/>
              <w:rPr>
                <w:ins w:id="286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287" w:author="Michael Ghijs" w:date="2020-06-24T12:22:00Z">
                <w:pPr/>
              </w:pPrChange>
            </w:pPr>
            <w:ins w:id="288" w:author="Michael Ghijs" w:date="2020-06-24T12:19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Upper bound</w:t>
              </w:r>
            </w:ins>
          </w:p>
        </w:tc>
      </w:tr>
      <w:tr w:rsidR="00E65DE8" w14:paraId="570DE1E9" w14:textId="77777777" w:rsidTr="00E65DE8">
        <w:trPr>
          <w:ins w:id="289" w:author="Michael Ghijs" w:date="2020-06-24T12:19:00Z"/>
        </w:trPr>
        <w:tc>
          <w:tcPr>
            <w:tcW w:w="1701" w:type="dxa"/>
            <w:vAlign w:val="center"/>
            <w:tcPrChange w:id="290" w:author="Michael Ghijs" w:date="2020-06-24T12:22:00Z">
              <w:tcPr>
                <w:tcW w:w="3020" w:type="dxa"/>
              </w:tcPr>
            </w:tcPrChange>
          </w:tcPr>
          <w:p w14:paraId="3DC55DD2" w14:textId="6BD6306C" w:rsidR="00E65DE8" w:rsidRDefault="00E65DE8" w:rsidP="00E65DE8">
            <w:pPr>
              <w:jc w:val="center"/>
              <w:rPr>
                <w:ins w:id="291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292" w:author="Michael Ghijs" w:date="2020-06-24T12:22:00Z">
                <w:pPr/>
              </w:pPrChange>
            </w:pPr>
            <m:oMath>
              <m:sSub>
                <m:sSubPr>
                  <m:ctrlPr>
                    <w:ins w:id="293" w:author="Michael Ghijs" w:date="2020-06-24T12:20:00Z"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w:ins>
                  </m:ctrlPr>
                </m:sSubPr>
                <m:e>
                  <m:r>
                    <w:ins w:id="294" w:author="Michael Ghijs" w:date="2020-06-24T12:20:00Z"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k</m:t>
                    </w:ins>
                  </m:r>
                </m:e>
                <m:sub>
                  <m:r>
                    <w:ins w:id="295" w:author="Michael Ghijs" w:date="2020-06-24T12:20:00Z"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f</m:t>
                    </w:ins>
                  </m:r>
                </m:sub>
              </m:sSub>
            </m:oMath>
            <w:ins w:id="296" w:author="Michael Ghijs" w:date="2020-06-24T12:20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a</m:t>
                    </m:r>
                  </m:sub>
                </m:sSub>
              </m:oMath>
            </w:ins>
          </w:p>
        </w:tc>
        <w:tc>
          <w:tcPr>
            <w:tcW w:w="1701" w:type="dxa"/>
            <w:vAlign w:val="center"/>
            <w:tcPrChange w:id="297" w:author="Michael Ghijs" w:date="2020-06-24T12:22:00Z">
              <w:tcPr>
                <w:tcW w:w="3021" w:type="dxa"/>
              </w:tcPr>
            </w:tcPrChange>
          </w:tcPr>
          <w:p w14:paraId="57AD046C" w14:textId="09EC1B0D" w:rsidR="00E65DE8" w:rsidRDefault="00E65DE8" w:rsidP="00E65DE8">
            <w:pPr>
              <w:jc w:val="center"/>
              <w:rPr>
                <w:ins w:id="298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299" w:author="Michael Ghijs" w:date="2020-06-24T12:22:00Z">
                <w:pPr/>
              </w:pPrChange>
            </w:pPr>
            <w:ins w:id="300" w:author="Michael Ghijs" w:date="2020-06-24T12:21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0</w:t>
              </w:r>
            </w:ins>
          </w:p>
        </w:tc>
        <w:tc>
          <w:tcPr>
            <w:tcW w:w="1701" w:type="dxa"/>
            <w:vAlign w:val="center"/>
            <w:tcPrChange w:id="301" w:author="Michael Ghijs" w:date="2020-06-24T12:22:00Z">
              <w:tcPr>
                <w:tcW w:w="3021" w:type="dxa"/>
              </w:tcPr>
            </w:tcPrChange>
          </w:tcPr>
          <w:p w14:paraId="238F99D9" w14:textId="654FE82E" w:rsidR="00E65DE8" w:rsidRDefault="00E65DE8" w:rsidP="00E65DE8">
            <w:pPr>
              <w:jc w:val="center"/>
              <w:rPr>
                <w:ins w:id="302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303" w:author="Michael Ghijs" w:date="2020-06-24T12:22:00Z">
                <w:pPr/>
              </w:pPrChange>
            </w:pPr>
            <w:ins w:id="304" w:author="Michael Ghijs" w:date="2020-06-24T12:21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3</w:t>
              </w:r>
            </w:ins>
          </w:p>
        </w:tc>
        <w:bookmarkStart w:id="305" w:name="_GoBack"/>
        <w:bookmarkEnd w:id="305"/>
      </w:tr>
      <w:tr w:rsidR="00E65DE8" w14:paraId="185B0FAC" w14:textId="77777777" w:rsidTr="00E65DE8">
        <w:trPr>
          <w:ins w:id="306" w:author="Michael Ghijs" w:date="2020-06-24T12:19:00Z"/>
        </w:trPr>
        <w:tc>
          <w:tcPr>
            <w:tcW w:w="1701" w:type="dxa"/>
            <w:vAlign w:val="center"/>
            <w:tcPrChange w:id="307" w:author="Michael Ghijs" w:date="2020-06-24T12:22:00Z">
              <w:tcPr>
                <w:tcW w:w="3020" w:type="dxa"/>
              </w:tcPr>
            </w:tcPrChange>
          </w:tcPr>
          <w:p w14:paraId="4AA09DCE" w14:textId="22512F53" w:rsidR="00E65DE8" w:rsidRDefault="00E65DE8" w:rsidP="00E65DE8">
            <w:pPr>
              <w:jc w:val="center"/>
              <w:rPr>
                <w:ins w:id="308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309" w:author="Michael Ghijs" w:date="2020-06-24T12:22:00Z">
                <w:pPr/>
              </w:pPrChange>
            </w:pPr>
            <m:oMath>
              <m:sSub>
                <m:sSubPr>
                  <m:ctrlPr>
                    <w:ins w:id="310" w:author="Michael Ghijs" w:date="2020-06-24T12:21:00Z"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w:ins>
                  </m:ctrlPr>
                </m:sSubPr>
                <m:e>
                  <m:r>
                    <w:ins w:id="311" w:author="Michael Ghijs" w:date="2020-06-24T12:21:00Z"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τ</m:t>
                    </w:ins>
                  </m:r>
                </m:e>
                <m:sub>
                  <m:r>
                    <w:ins w:id="312" w:author="Michael Ghijs" w:date="2020-06-24T12:21:00Z"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f</m:t>
                    </w:ins>
                  </m:r>
                </m:sub>
              </m:sSub>
            </m:oMath>
            <w:ins w:id="313" w:author="Michael Ghijs" w:date="2020-06-24T12:21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a</m:t>
                    </m:r>
                  </m:sub>
                </m:sSub>
              </m:oMath>
            </w:ins>
          </w:p>
        </w:tc>
        <w:tc>
          <w:tcPr>
            <w:tcW w:w="1701" w:type="dxa"/>
            <w:vAlign w:val="center"/>
            <w:tcPrChange w:id="314" w:author="Michael Ghijs" w:date="2020-06-24T12:22:00Z">
              <w:tcPr>
                <w:tcW w:w="3021" w:type="dxa"/>
              </w:tcPr>
            </w:tcPrChange>
          </w:tcPr>
          <w:p w14:paraId="0ED2D2D6" w14:textId="06E24336" w:rsidR="00E65DE8" w:rsidRDefault="00E65DE8" w:rsidP="00E65DE8">
            <w:pPr>
              <w:jc w:val="center"/>
              <w:rPr>
                <w:ins w:id="315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316" w:author="Michael Ghijs" w:date="2020-06-24T12:22:00Z">
                <w:pPr/>
              </w:pPrChange>
            </w:pPr>
            <w:ins w:id="317" w:author="Michael Ghijs" w:date="2020-06-24T12:21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0</w:t>
              </w:r>
            </w:ins>
          </w:p>
        </w:tc>
        <w:tc>
          <w:tcPr>
            <w:tcW w:w="1701" w:type="dxa"/>
            <w:vAlign w:val="center"/>
            <w:tcPrChange w:id="318" w:author="Michael Ghijs" w:date="2020-06-24T12:22:00Z">
              <w:tcPr>
                <w:tcW w:w="3021" w:type="dxa"/>
              </w:tcPr>
            </w:tcPrChange>
          </w:tcPr>
          <w:p w14:paraId="48EF1DE7" w14:textId="08483D72" w:rsidR="00E65DE8" w:rsidRDefault="00E65DE8" w:rsidP="00E65DE8">
            <w:pPr>
              <w:jc w:val="center"/>
              <w:rPr>
                <w:ins w:id="319" w:author="Michael Ghijs" w:date="2020-06-24T12:19:00Z"/>
                <w:rFonts w:ascii="Times New Roman" w:eastAsiaTheme="minorEastAsia" w:hAnsi="Times New Roman" w:cs="Times New Roman"/>
                <w:sz w:val="24"/>
                <w:lang w:val="en-US"/>
              </w:rPr>
              <w:pPrChange w:id="320" w:author="Michael Ghijs" w:date="2020-06-24T12:22:00Z">
                <w:pPr/>
              </w:pPrChange>
            </w:pPr>
            <w:ins w:id="321" w:author="Michael Ghijs" w:date="2020-06-24T12:21:00Z">
              <w:r>
                <w:rPr>
                  <w:rFonts w:ascii="Times New Roman" w:eastAsiaTheme="minorEastAsia" w:hAnsi="Times New Roman" w:cs="Times New Roman"/>
                  <w:sz w:val="24"/>
                  <w:lang w:val="en-US"/>
                </w:rPr>
                <w:t>60</w:t>
              </w:r>
            </w:ins>
          </w:p>
        </w:tc>
      </w:tr>
    </w:tbl>
    <w:p w14:paraId="50BA13E7" w14:textId="77777777" w:rsidR="00E65DE8" w:rsidRPr="00112E52" w:rsidRDefault="00E65DE8">
      <w:pPr>
        <w:rPr>
          <w:ins w:id="322" w:author="Michael Ghijs" w:date="2020-06-22T16:39:00Z"/>
          <w:rFonts w:ascii="Times New Roman" w:eastAsiaTheme="minorEastAsia" w:hAnsi="Times New Roman" w:cs="Times New Roman"/>
          <w:sz w:val="24"/>
          <w:lang w:val="en-US"/>
        </w:rPr>
        <w:pPrChange w:id="323" w:author="Michael Ghijs" w:date="2020-06-22T16:45:00Z">
          <w:pPr>
            <w:jc w:val="both"/>
          </w:pPr>
        </w:pPrChange>
      </w:pPr>
    </w:p>
    <w:p w14:paraId="26505867" w14:textId="7EDD07C0" w:rsidR="007A4EE6" w:rsidRPr="007A4EE6" w:rsidRDefault="00EE5716" w:rsidP="00112E5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ins w:id="324" w:author="Michael Ghijs" w:date="2020-06-22T16:14:00Z">
        <w:r>
          <w:rPr>
            <w:rFonts w:ascii="Times New Roman" w:eastAsiaTheme="minorEastAsia" w:hAnsi="Times New Roman" w:cs="Times New Roman"/>
            <w:sz w:val="24"/>
            <w:lang w:val="en-US"/>
          </w:rPr>
          <w:t>F</w:t>
        </w:r>
      </w:ins>
      <w:ins w:id="325" w:author="Michael Ghijs" w:date="2020-06-22T16:38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t>inally, f</w:t>
        </w:r>
      </w:ins>
      <w:ins w:id="326" w:author="Michael Ghijs" w:date="2020-06-22T16:14:00Z">
        <w:r>
          <w:rPr>
            <w:rFonts w:ascii="Times New Roman" w:eastAsiaTheme="minorEastAsia" w:hAnsi="Times New Roman" w:cs="Times New Roman"/>
            <w:sz w:val="24"/>
            <w:lang w:val="en-US"/>
          </w:rPr>
          <w:t>or each case (i.e. each TL quantification method per subject)</w:t>
        </w:r>
      </w:ins>
      <w:ins w:id="327" w:author="Michael Ghijs" w:date="2020-06-22T16:48:00Z">
        <w:r w:rsidR="0021527A">
          <w:rPr>
            <w:rFonts w:ascii="Times New Roman" w:eastAsiaTheme="minorEastAsia" w:hAnsi="Times New Roman" w:cs="Times New Roman"/>
            <w:sz w:val="24"/>
            <w:lang w:val="en-US"/>
          </w:rPr>
          <w:t>,</w:t>
        </w:r>
      </w:ins>
      <w:ins w:id="328" w:author="Michael Ghijs" w:date="2020-06-22T16:14:00Z">
        <w:r>
          <w:rPr>
            <w:rFonts w:ascii="Times New Roman" w:eastAsiaTheme="minorEastAsia" w:hAnsi="Times New Roman" w:cs="Times New Roman"/>
            <w:sz w:val="24"/>
            <w:lang w:val="en-US"/>
          </w:rPr>
          <w:t xml:space="preserve"> 8 </w:t>
        </w:r>
      </w:ins>
      <w:ins w:id="329" w:author="Michael Ghijs" w:date="2020-06-22T16:38:00Z">
        <w:r w:rsidR="00112E52">
          <w:rPr>
            <w:rFonts w:ascii="Times New Roman" w:eastAsiaTheme="minorEastAsia" w:hAnsi="Times New Roman" w:cs="Times New Roman"/>
            <w:sz w:val="24"/>
            <w:lang w:val="en-US"/>
          </w:rPr>
          <w:t xml:space="preserve">global </w:t>
        </w:r>
      </w:ins>
      <w:ins w:id="330" w:author="Michael Ghijs" w:date="2020-06-22T16:14:00Z">
        <w:r>
          <w:rPr>
            <w:rFonts w:ascii="Times New Roman" w:eastAsiaTheme="minorEastAsia" w:hAnsi="Times New Roman" w:cs="Times New Roman"/>
            <w:sz w:val="24"/>
            <w:lang w:val="en-US"/>
          </w:rPr>
          <w:t>minimizations were carried out.</w:t>
        </w:r>
      </w:ins>
    </w:p>
    <w:p w14:paraId="254C0049" w14:textId="77777777" w:rsidR="00521495" w:rsidRDefault="008C6910" w:rsidP="00233C6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time</w:t>
      </w:r>
      <w:r w:rsidR="00A22FD0">
        <w:rPr>
          <w:rFonts w:ascii="Times New Roman" w:hAnsi="Times New Roman" w:cs="Times New Roman"/>
          <w:sz w:val="24"/>
          <w:lang w:val="en-US"/>
        </w:rPr>
        <w:t>frame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737B9">
        <w:rPr>
          <w:rFonts w:ascii="Times New Roman" w:hAnsi="Times New Roman" w:cs="Times New Roman"/>
          <w:sz w:val="24"/>
          <w:lang w:val="en-US"/>
        </w:rPr>
        <w:t>wherein training will contribute more to fatigue than to fitness, and thus the time where training should be avoided before competition was calculated as:</w:t>
      </w:r>
    </w:p>
    <w:p w14:paraId="6FB3BBD2" w14:textId="77777777" w:rsidR="007737B9" w:rsidRPr="00A22FD0" w:rsidRDefault="00E65DE8" w:rsidP="00233C66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D39562E" w14:textId="77777777" w:rsidR="00A22FD0" w:rsidRDefault="00A22FD0" w:rsidP="00233C66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The day on which training will have the greatest positive influence on performance was calculated as:</w:t>
      </w:r>
    </w:p>
    <w:p w14:paraId="7BAC1C51" w14:textId="77777777" w:rsidR="008B6056" w:rsidRPr="008B6056" w:rsidRDefault="00E65DE8" w:rsidP="00233C66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w:commentRangeEnd w:id="22"/>
          <m:r>
            <m:rPr>
              <m:sty m:val="p"/>
            </m:rPr>
            <w:rPr>
              <w:rStyle w:val="CommentReference"/>
            </w:rPr>
            <w:commentReference w:id="22"/>
          </m:r>
        </m:oMath>
      </m:oMathPara>
    </w:p>
    <w:p w14:paraId="14C74810" w14:textId="77777777" w:rsidR="006D3864" w:rsidRPr="00413488" w:rsidRDefault="006D3864" w:rsidP="00B7026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6344F">
        <w:rPr>
          <w:rFonts w:ascii="Times New Roman" w:hAnsi="Times New Roman" w:cs="Times New Roman"/>
          <w:b/>
          <w:sz w:val="24"/>
          <w:highlight w:val="lightGray"/>
          <w:lang w:val="en-US"/>
        </w:rPr>
        <w:t>Statistical analysis</w:t>
      </w:r>
    </w:p>
    <w:p w14:paraId="3C24525F" w14:textId="77777777" w:rsidR="006D3864" w:rsidRPr="007851D9" w:rsidRDefault="006D3864" w:rsidP="00B70266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6D3864" w:rsidRPr="007851D9" w:rsidSect="006D3864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 Boone" w:date="2020-06-02T16:25:00Z" w:initials="JB">
    <w:p w14:paraId="0FF1C1A8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>Compare is misschien niet het beste werkwoord hier. Analyze, quantify?</w:t>
      </w:r>
    </w:p>
  </w:comment>
  <w:comment w:id="1" w:author="Jan Boone" w:date="2020-06-02T16:25:00Z" w:initials="JB">
    <w:p w14:paraId="489EF99C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>Ik denk dat je dat op andere plaatsen ook gebruikt. Consistent zijn doorheen het artikel. Training period of program lijkt me het meest aangewezen.</w:t>
      </w:r>
    </w:p>
  </w:comment>
  <w:comment w:id="2" w:author="Michael Ghijs" w:date="2020-06-22T14:12:00Z" w:initials="MG">
    <w:p w14:paraId="54E19BA5" w14:textId="39EF4593" w:rsidR="000561A7" w:rsidRDefault="000561A7">
      <w:pPr>
        <w:pStyle w:val="CommentText"/>
      </w:pPr>
      <w:r>
        <w:rPr>
          <w:rStyle w:val="CommentReference"/>
        </w:rPr>
        <w:annotationRef/>
      </w:r>
      <w:r>
        <w:t>dit is nog niet voluit vermeld denk ik (heartbeat rate?)</w:t>
      </w:r>
    </w:p>
  </w:comment>
  <w:comment w:id="6" w:author="Jan Boone" w:date="2020-06-02T16:27:00Z" w:initials="JB">
    <w:p w14:paraId="03830FA2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>Ik zou dit aanpassen naar 10 of 15 min</w:t>
      </w:r>
    </w:p>
  </w:comment>
  <w:comment w:id="8" w:author="Jan Boone" w:date="2020-06-02T16:27:00Z" w:initials="JB">
    <w:p w14:paraId="55FB7498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>Zat er nog wat tijd tussen warming-up en start? Was dit vanuit stilstand vertrekken of onmiddellijk vanuit die 100W?</w:t>
      </w:r>
    </w:p>
  </w:comment>
  <w:comment w:id="10" w:author="Michael Ghijs" w:date="2020-06-22T14:31:00Z" w:initials="MG">
    <w:p w14:paraId="45A3C548" w14:textId="042D6165" w:rsidR="003D3D64" w:rsidRDefault="003D3D64">
      <w:pPr>
        <w:pStyle w:val="CommentText"/>
      </w:pPr>
      <w:r>
        <w:rPr>
          <w:rStyle w:val="CommentReference"/>
        </w:rPr>
        <w:annotationRef/>
      </w:r>
      <w:r>
        <w:t>dit is ook nog niet verklaard denk ik :)</w:t>
      </w:r>
    </w:p>
  </w:comment>
  <w:comment w:id="12" w:author="Michael Ghijs" w:date="2020-06-22T14:33:00Z" w:initials="MG">
    <w:p w14:paraId="300E49FA" w14:textId="6C70A0C3" w:rsidR="003D3D64" w:rsidRPr="003D3D64" w:rsidRDefault="003D3D6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is dit niet gewoon Euler’s number? </w:t>
      </w:r>
      <w:r w:rsidRPr="003D3D64">
        <w:rPr>
          <w:lang w:val="en-US"/>
        </w:rPr>
        <w:t>Of base of the natural logarithm gewoon</w:t>
      </w:r>
    </w:p>
  </w:comment>
  <w:comment w:id="16" w:author="Michael Ghijs" w:date="2020-06-22T14:36:00Z" w:initials="MG">
    <w:p w14:paraId="308E95AC" w14:textId="11A0219C" w:rsidR="003D3D64" w:rsidRDefault="003D3D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De Cristiano Ronaldo-schaal? ;) </w:t>
      </w:r>
    </w:p>
  </w:comment>
  <w:comment w:id="17" w:author="Michael Ghijs" w:date="2020-06-22T14:37:00Z" w:initials="MG">
    <w:p w14:paraId="0EF0120B" w14:textId="35C0BF5C" w:rsidR="003D3D64" w:rsidRDefault="003D3D64">
      <w:pPr>
        <w:pStyle w:val="CommentText"/>
      </w:pPr>
      <w:r>
        <w:rPr>
          <w:rStyle w:val="CommentReference"/>
        </w:rPr>
        <w:annotationRef/>
      </w:r>
      <w:r w:rsidR="00CB59C6">
        <w:t>Deze afkorting is ook nog niet in het lang vermeld lijkt me</w:t>
      </w:r>
    </w:p>
  </w:comment>
  <w:comment w:id="18" w:author="Michael Ghijs" w:date="2020-06-22T14:38:00Z" w:initials="MG">
    <w:p w14:paraId="39466712" w14:textId="7C7ABD4D" w:rsidR="00CB59C6" w:rsidRDefault="00CB59C6">
      <w:pPr>
        <w:pStyle w:val="CommentText"/>
      </w:pPr>
      <w:r>
        <w:rPr>
          <w:rStyle w:val="CommentReference"/>
        </w:rPr>
        <w:annotationRef/>
      </w:r>
      <w:r>
        <w:t>Dus dit is de intensiteitsfactor, het lijkt me best als dit hogerop vermeld wordt bij het eerste gebruik van de afkorting</w:t>
      </w:r>
    </w:p>
  </w:comment>
  <w:comment w:id="20" w:author="Jan Boone" w:date="2020-06-02T16:28:00Z" w:initials="JB">
    <w:p w14:paraId="2AB4D4A5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 xml:space="preserve">Misschien hier ook nog een referentie toevoegen. </w:t>
      </w:r>
    </w:p>
  </w:comment>
  <w:comment w:id="21" w:author="Michael Ghijs" w:date="2020-06-22T16:50:00Z" w:initials="MG">
    <w:p w14:paraId="2A55D638" w14:textId="4744874F" w:rsidR="0021527A" w:rsidRDefault="0021527A">
      <w:pPr>
        <w:pStyle w:val="CommentText"/>
      </w:pPr>
      <w:r>
        <w:rPr>
          <w:rStyle w:val="CommentReference"/>
        </w:rPr>
        <w:annotationRef/>
      </w:r>
      <w:r>
        <w:t>Dit mag dan weg lijkt mij</w:t>
      </w:r>
    </w:p>
  </w:comment>
  <w:comment w:id="22" w:author="Jan Boone" w:date="2020-06-02T16:28:00Z" w:initials="JB">
    <w:p w14:paraId="764E8738" w14:textId="77777777" w:rsidR="009D12D2" w:rsidRDefault="009D12D2">
      <w:pPr>
        <w:pStyle w:val="CommentText"/>
      </w:pPr>
      <w:r>
        <w:rPr>
          <w:rStyle w:val="CommentReference"/>
        </w:rPr>
        <w:annotationRef/>
      </w:r>
      <w:r>
        <w:t>Dit zal je natuurlijk nog moeten aanpassen of laten schrijven door onze analyst… Stuur hem die vraag misschien toch al eens door.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F1C1A8" w15:done="1"/>
  <w15:commentEx w15:paraId="489EF99C" w15:done="1"/>
  <w15:commentEx w15:paraId="54E19BA5" w15:done="0"/>
  <w15:commentEx w15:paraId="03830FA2" w15:done="1"/>
  <w15:commentEx w15:paraId="55FB7498" w15:done="1"/>
  <w15:commentEx w15:paraId="45A3C548" w15:done="0"/>
  <w15:commentEx w15:paraId="300E49FA" w15:done="0"/>
  <w15:commentEx w15:paraId="308E95AC" w15:done="0"/>
  <w15:commentEx w15:paraId="0EF0120B" w15:done="0"/>
  <w15:commentEx w15:paraId="39466712" w15:done="0"/>
  <w15:commentEx w15:paraId="2AB4D4A5" w15:done="1"/>
  <w15:commentEx w15:paraId="2A55D638" w15:done="0"/>
  <w15:commentEx w15:paraId="764E873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1C1A8" w16cid:durableId="2281EF2C"/>
  <w16cid:commentId w16cid:paraId="03830FA2" w16cid:durableId="2281EF2F"/>
  <w16cid:commentId w16cid:paraId="55FB7498" w16cid:durableId="2281EF30"/>
  <w16cid:commentId w16cid:paraId="2AB4D4A5" w16cid:durableId="2281EF31"/>
  <w16cid:commentId w16cid:paraId="764E8738" w16cid:durableId="2281EF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Boone">
    <w15:presenceInfo w15:providerId="AD" w15:userId="S-1-5-21-4030456262-320625612-449655040-15242"/>
  </w15:person>
  <w15:person w15:author="Michael Ghijs">
    <w15:presenceInfo w15:providerId="None" w15:userId="Michael Ghi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64"/>
    <w:rsid w:val="00004506"/>
    <w:rsid w:val="000137D9"/>
    <w:rsid w:val="00031191"/>
    <w:rsid w:val="00040634"/>
    <w:rsid w:val="00055211"/>
    <w:rsid w:val="000561A7"/>
    <w:rsid w:val="00092394"/>
    <w:rsid w:val="000B4021"/>
    <w:rsid w:val="000C3507"/>
    <w:rsid w:val="00112E52"/>
    <w:rsid w:val="001144FB"/>
    <w:rsid w:val="0012215C"/>
    <w:rsid w:val="00135336"/>
    <w:rsid w:val="0016344F"/>
    <w:rsid w:val="001A6962"/>
    <w:rsid w:val="001D4280"/>
    <w:rsid w:val="001D636A"/>
    <w:rsid w:val="001E6B13"/>
    <w:rsid w:val="0021037A"/>
    <w:rsid w:val="0021527A"/>
    <w:rsid w:val="00222EF4"/>
    <w:rsid w:val="00224C2D"/>
    <w:rsid w:val="00233C66"/>
    <w:rsid w:val="00283981"/>
    <w:rsid w:val="00292114"/>
    <w:rsid w:val="002E3126"/>
    <w:rsid w:val="003006B0"/>
    <w:rsid w:val="0030142B"/>
    <w:rsid w:val="0031353A"/>
    <w:rsid w:val="0033696C"/>
    <w:rsid w:val="00337EE9"/>
    <w:rsid w:val="0034168C"/>
    <w:rsid w:val="00345037"/>
    <w:rsid w:val="0035587C"/>
    <w:rsid w:val="00360BCB"/>
    <w:rsid w:val="003625DC"/>
    <w:rsid w:val="003D3D64"/>
    <w:rsid w:val="003E70E1"/>
    <w:rsid w:val="003F47FB"/>
    <w:rsid w:val="00413488"/>
    <w:rsid w:val="00422300"/>
    <w:rsid w:val="00440BBB"/>
    <w:rsid w:val="004B6DB9"/>
    <w:rsid w:val="00521495"/>
    <w:rsid w:val="005401FE"/>
    <w:rsid w:val="00557EAC"/>
    <w:rsid w:val="005D5208"/>
    <w:rsid w:val="005E5644"/>
    <w:rsid w:val="00623B43"/>
    <w:rsid w:val="00630878"/>
    <w:rsid w:val="006948D0"/>
    <w:rsid w:val="006C5A89"/>
    <w:rsid w:val="006D3864"/>
    <w:rsid w:val="00735085"/>
    <w:rsid w:val="007737B9"/>
    <w:rsid w:val="007851D9"/>
    <w:rsid w:val="007A4EE6"/>
    <w:rsid w:val="007D12DA"/>
    <w:rsid w:val="00807353"/>
    <w:rsid w:val="00840A40"/>
    <w:rsid w:val="00873426"/>
    <w:rsid w:val="0088116E"/>
    <w:rsid w:val="008B6056"/>
    <w:rsid w:val="008C6910"/>
    <w:rsid w:val="0090007E"/>
    <w:rsid w:val="009268D8"/>
    <w:rsid w:val="00980AB0"/>
    <w:rsid w:val="009976C5"/>
    <w:rsid w:val="009A32DD"/>
    <w:rsid w:val="009C3F5C"/>
    <w:rsid w:val="009D12D2"/>
    <w:rsid w:val="00A10F30"/>
    <w:rsid w:val="00A22FD0"/>
    <w:rsid w:val="00A34078"/>
    <w:rsid w:val="00A93EF4"/>
    <w:rsid w:val="00AA76B1"/>
    <w:rsid w:val="00AE5689"/>
    <w:rsid w:val="00AF22C0"/>
    <w:rsid w:val="00B13DD2"/>
    <w:rsid w:val="00B70266"/>
    <w:rsid w:val="00B9167F"/>
    <w:rsid w:val="00B9450C"/>
    <w:rsid w:val="00C10018"/>
    <w:rsid w:val="00C312B0"/>
    <w:rsid w:val="00C473B3"/>
    <w:rsid w:val="00C77EC4"/>
    <w:rsid w:val="00C9522D"/>
    <w:rsid w:val="00CB59C6"/>
    <w:rsid w:val="00CC2CCD"/>
    <w:rsid w:val="00CC40AC"/>
    <w:rsid w:val="00CF520F"/>
    <w:rsid w:val="00D0476F"/>
    <w:rsid w:val="00D27457"/>
    <w:rsid w:val="00DA0356"/>
    <w:rsid w:val="00E0752F"/>
    <w:rsid w:val="00E14ABB"/>
    <w:rsid w:val="00E45593"/>
    <w:rsid w:val="00E65DE8"/>
    <w:rsid w:val="00E7270D"/>
    <w:rsid w:val="00E75049"/>
    <w:rsid w:val="00EE5716"/>
    <w:rsid w:val="00FD18C3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41591"/>
  <w15:chartTrackingRefBased/>
  <w15:docId w15:val="{7CC73E7F-4515-4A32-B07A-305FCBEB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D3864"/>
  </w:style>
  <w:style w:type="character" w:styleId="PlaceholderText">
    <w:name w:val="Placeholder Text"/>
    <w:basedOn w:val="DefaultParagraphFont"/>
    <w:uiPriority w:val="99"/>
    <w:semiHidden/>
    <w:rsid w:val="007D12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D1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6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5D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EA16-5D1C-44C2-B2F0-E4C1194C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2093</Words>
  <Characters>11932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Michael Ghijs</cp:lastModifiedBy>
  <cp:revision>4</cp:revision>
  <cp:lastPrinted>2019-09-19T07:52:00Z</cp:lastPrinted>
  <dcterms:created xsi:type="dcterms:W3CDTF">2020-06-03T09:32:00Z</dcterms:created>
  <dcterms:modified xsi:type="dcterms:W3CDTF">2020-06-24T10:24:00Z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http://www.zotero.org/styles/harvard1</vt:lpwstr>
  </property>
  <property fmtid="{D5CDD505-2E9C-101B-9397-08002B2CF9AE}" pid="12" name="Mendeley Recent Style Name 4_1">
    <vt:lpwstr>Harvard reference format 1 (deprecated)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http://csl.mendeley.com/styles/20448741/minimal-grant-proposals</vt:lpwstr>
  </property>
  <property fmtid="{D5CDD505-2E9C-101B-9397-08002B2CF9AE}" pid="16" name="Mendeley Recent Style Name 6_1">
    <vt:lpwstr>Minimal style for grant proposals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eb8f8ea0-2a68-3c10-bec4-28ddfc92df31</vt:lpwstr>
  </property>
  <property fmtid="{D5CDD505-2E9C-101B-9397-08002B2CF9AE}" pid="25" name="Mendeley Citation Style_1">
    <vt:lpwstr>http://csl.mendeley.com/styles/20448741/minimal-grant-proposals</vt:lpwstr>
  </property>
</Properties>
</file>