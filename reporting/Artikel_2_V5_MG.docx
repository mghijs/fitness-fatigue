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65AAA" w14:textId="77777777" w:rsidR="004E3BB9" w:rsidRPr="004B37E6" w:rsidRDefault="004E3BB9" w:rsidP="004E3BB9">
      <w:pPr>
        <w:jc w:val="both"/>
        <w:rPr>
          <w:rFonts w:ascii="Times New Roman" w:hAnsi="Times New Roman" w:cs="Times New Roman"/>
          <w:b/>
          <w:sz w:val="24"/>
          <w:szCs w:val="24"/>
          <w:lang w:val="en-US"/>
        </w:rPr>
      </w:pPr>
      <w:r w:rsidRPr="004B37E6">
        <w:rPr>
          <w:rFonts w:ascii="Times New Roman" w:hAnsi="Times New Roman" w:cs="Times New Roman"/>
          <w:b/>
          <w:sz w:val="24"/>
          <w:szCs w:val="24"/>
          <w:lang w:val="en-US"/>
        </w:rPr>
        <w:t>The influence of different training load quantification methods on the fitness-fatigue model.</w:t>
      </w:r>
    </w:p>
    <w:p w14:paraId="6E80D018" w14:textId="77777777" w:rsidR="004E3BB9" w:rsidRPr="004B37E6" w:rsidRDefault="004E3BB9" w:rsidP="004E3BB9">
      <w:pPr>
        <w:jc w:val="both"/>
        <w:rPr>
          <w:rFonts w:ascii="Times New Roman" w:hAnsi="Times New Roman" w:cs="Times New Roman"/>
          <w:i/>
          <w:sz w:val="24"/>
          <w:szCs w:val="24"/>
          <w:lang w:val="en-US"/>
        </w:rPr>
      </w:pPr>
      <w:r w:rsidRPr="004B37E6">
        <w:rPr>
          <w:rFonts w:ascii="Times New Roman" w:hAnsi="Times New Roman" w:cs="Times New Roman"/>
          <w:i/>
          <w:sz w:val="24"/>
          <w:szCs w:val="24"/>
          <w:lang w:val="en-US"/>
        </w:rPr>
        <w:t xml:space="preserve">Submission type: </w:t>
      </w:r>
    </w:p>
    <w:p w14:paraId="5EBC2C97" w14:textId="77777777" w:rsidR="004E3BB9" w:rsidRPr="004B37E6" w:rsidRDefault="004E3BB9" w:rsidP="004E3BB9">
      <w:pPr>
        <w:jc w:val="both"/>
        <w:rPr>
          <w:rFonts w:ascii="Times New Roman" w:hAnsi="Times New Roman" w:cs="Times New Roman"/>
          <w:sz w:val="24"/>
          <w:szCs w:val="24"/>
          <w:lang w:val="en-US"/>
        </w:rPr>
      </w:pPr>
      <w:r w:rsidRPr="004B37E6">
        <w:rPr>
          <w:rFonts w:ascii="Times New Roman" w:hAnsi="Times New Roman" w:cs="Times New Roman"/>
          <w:sz w:val="24"/>
          <w:szCs w:val="24"/>
          <w:lang w:val="en-US"/>
        </w:rPr>
        <w:t>Original investigation</w:t>
      </w:r>
    </w:p>
    <w:p w14:paraId="74079111" w14:textId="77777777" w:rsidR="004E3BB9" w:rsidRPr="004B37E6" w:rsidRDefault="004E3BB9" w:rsidP="004E3BB9">
      <w:pPr>
        <w:jc w:val="both"/>
        <w:rPr>
          <w:rFonts w:ascii="Times New Roman" w:hAnsi="Times New Roman" w:cs="Times New Roman"/>
          <w:i/>
          <w:sz w:val="24"/>
          <w:szCs w:val="24"/>
          <w:lang w:val="en-US"/>
        </w:rPr>
      </w:pPr>
      <w:r w:rsidRPr="004B37E6">
        <w:rPr>
          <w:rFonts w:ascii="Times New Roman" w:hAnsi="Times New Roman" w:cs="Times New Roman"/>
          <w:i/>
          <w:sz w:val="24"/>
          <w:szCs w:val="24"/>
          <w:lang w:val="en-US"/>
        </w:rPr>
        <w:t>List of authors:</w:t>
      </w:r>
    </w:p>
    <w:p w14:paraId="61552ED0" w14:textId="77777777" w:rsidR="004E3BB9" w:rsidRPr="004B37E6" w:rsidRDefault="004E3BB9" w:rsidP="004E3BB9">
      <w:pPr>
        <w:jc w:val="both"/>
        <w:rPr>
          <w:rFonts w:ascii="Times New Roman" w:hAnsi="Times New Roman" w:cs="Times New Roman"/>
          <w:sz w:val="24"/>
          <w:szCs w:val="24"/>
          <w:vertAlign w:val="superscript"/>
          <w:lang w:val="en-US"/>
        </w:rPr>
      </w:pPr>
      <w:r w:rsidRPr="004B37E6">
        <w:rPr>
          <w:rFonts w:ascii="Times New Roman" w:hAnsi="Times New Roman" w:cs="Times New Roman"/>
          <w:sz w:val="24"/>
          <w:szCs w:val="24"/>
          <w:lang w:val="en-US"/>
        </w:rPr>
        <w:t>Kobe M Vermeire</w:t>
      </w:r>
      <w:r w:rsidRPr="004B37E6">
        <w:rPr>
          <w:rFonts w:ascii="Times New Roman" w:hAnsi="Times New Roman" w:cs="Times New Roman"/>
          <w:sz w:val="24"/>
          <w:szCs w:val="24"/>
          <w:vertAlign w:val="superscript"/>
          <w:lang w:val="en-US"/>
        </w:rPr>
        <w:t>1</w:t>
      </w:r>
      <w:r w:rsidRPr="004B37E6">
        <w:rPr>
          <w:rFonts w:ascii="Times New Roman" w:hAnsi="Times New Roman" w:cs="Times New Roman"/>
          <w:sz w:val="24"/>
          <w:szCs w:val="24"/>
          <w:lang w:val="en-US"/>
        </w:rPr>
        <w:t xml:space="preserve">, </w:t>
      </w:r>
      <w:proofErr w:type="spellStart"/>
      <w:r w:rsidRPr="004B37E6">
        <w:rPr>
          <w:rFonts w:ascii="Times New Roman" w:hAnsi="Times New Roman" w:cs="Times New Roman"/>
          <w:sz w:val="24"/>
          <w:szCs w:val="24"/>
          <w:lang w:val="en-US"/>
        </w:rPr>
        <w:t>Freek</w:t>
      </w:r>
      <w:proofErr w:type="spellEnd"/>
      <w:r w:rsidRPr="004B37E6">
        <w:rPr>
          <w:rFonts w:ascii="Times New Roman" w:hAnsi="Times New Roman" w:cs="Times New Roman"/>
          <w:sz w:val="24"/>
          <w:szCs w:val="24"/>
          <w:lang w:val="en-US"/>
        </w:rPr>
        <w:t xml:space="preserve"> Vandecasteele</w:t>
      </w:r>
      <w:r w:rsidRPr="004B37E6">
        <w:rPr>
          <w:rFonts w:ascii="Times New Roman" w:hAnsi="Times New Roman" w:cs="Times New Roman"/>
          <w:sz w:val="24"/>
          <w:szCs w:val="24"/>
          <w:vertAlign w:val="superscript"/>
          <w:lang w:val="en-US"/>
        </w:rPr>
        <w:t>1</w:t>
      </w:r>
      <w:r w:rsidRPr="004B37E6">
        <w:rPr>
          <w:rFonts w:ascii="Times New Roman" w:hAnsi="Times New Roman" w:cs="Times New Roman"/>
          <w:sz w:val="24"/>
          <w:szCs w:val="24"/>
          <w:lang w:val="en-US"/>
        </w:rPr>
        <w:t>, Maxim Gosseries</w:t>
      </w:r>
      <w:r w:rsidRPr="004B37E6">
        <w:rPr>
          <w:rFonts w:ascii="Times New Roman" w:hAnsi="Times New Roman" w:cs="Times New Roman"/>
          <w:sz w:val="24"/>
          <w:szCs w:val="24"/>
          <w:vertAlign w:val="superscript"/>
          <w:lang w:val="en-US"/>
        </w:rPr>
        <w:t>1</w:t>
      </w:r>
      <w:r w:rsidRPr="004B37E6">
        <w:rPr>
          <w:rFonts w:ascii="Times New Roman" w:hAnsi="Times New Roman" w:cs="Times New Roman"/>
          <w:sz w:val="24"/>
          <w:szCs w:val="24"/>
          <w:lang w:val="en-US"/>
        </w:rPr>
        <w:t>, Jan G Bourgois</w:t>
      </w:r>
      <w:r w:rsidRPr="004B37E6">
        <w:rPr>
          <w:rFonts w:ascii="Times New Roman" w:hAnsi="Times New Roman" w:cs="Times New Roman"/>
          <w:sz w:val="24"/>
          <w:szCs w:val="24"/>
          <w:vertAlign w:val="superscript"/>
          <w:lang w:val="en-US"/>
        </w:rPr>
        <w:t>1</w:t>
      </w:r>
      <w:proofErr w:type="gramStart"/>
      <w:r w:rsidRPr="004B37E6">
        <w:rPr>
          <w:rFonts w:ascii="Times New Roman" w:hAnsi="Times New Roman" w:cs="Times New Roman"/>
          <w:sz w:val="24"/>
          <w:szCs w:val="24"/>
          <w:vertAlign w:val="superscript"/>
          <w:lang w:val="en-US"/>
        </w:rPr>
        <w:t>,2</w:t>
      </w:r>
      <w:proofErr w:type="gramEnd"/>
      <w:r w:rsidRPr="004B37E6">
        <w:rPr>
          <w:rFonts w:ascii="Times New Roman" w:hAnsi="Times New Roman" w:cs="Times New Roman"/>
          <w:sz w:val="24"/>
          <w:szCs w:val="24"/>
          <w:lang w:val="en-US"/>
        </w:rPr>
        <w:t>, Michael Ghijs</w:t>
      </w:r>
      <w:r w:rsidRPr="004B37E6">
        <w:rPr>
          <w:rFonts w:ascii="Times New Roman" w:hAnsi="Times New Roman" w:cs="Times New Roman"/>
          <w:sz w:val="24"/>
          <w:szCs w:val="24"/>
          <w:vertAlign w:val="superscript"/>
          <w:lang w:val="en-US"/>
        </w:rPr>
        <w:t>3</w:t>
      </w:r>
      <w:r w:rsidRPr="004B37E6">
        <w:rPr>
          <w:rFonts w:ascii="Times New Roman" w:hAnsi="Times New Roman" w:cs="Times New Roman"/>
          <w:sz w:val="24"/>
          <w:szCs w:val="24"/>
          <w:lang w:val="en-US"/>
        </w:rPr>
        <w:t xml:space="preserve"> and Jan Boone</w:t>
      </w:r>
      <w:r w:rsidRPr="004B37E6">
        <w:rPr>
          <w:rFonts w:ascii="Times New Roman" w:hAnsi="Times New Roman" w:cs="Times New Roman"/>
          <w:sz w:val="24"/>
          <w:szCs w:val="24"/>
          <w:vertAlign w:val="superscript"/>
          <w:lang w:val="en-US"/>
        </w:rPr>
        <w:t>1,2</w:t>
      </w:r>
    </w:p>
    <w:p w14:paraId="1BF1C24C" w14:textId="77777777" w:rsidR="004E3BB9" w:rsidRPr="004B37E6" w:rsidRDefault="004E3BB9" w:rsidP="004E3BB9">
      <w:pPr>
        <w:jc w:val="both"/>
        <w:rPr>
          <w:rFonts w:ascii="Times New Roman" w:hAnsi="Times New Roman" w:cs="Times New Roman"/>
          <w:i/>
          <w:sz w:val="24"/>
          <w:szCs w:val="24"/>
          <w:lang w:val="en-US"/>
        </w:rPr>
      </w:pPr>
      <w:r w:rsidRPr="004B37E6">
        <w:rPr>
          <w:rFonts w:ascii="Times New Roman" w:hAnsi="Times New Roman" w:cs="Times New Roman"/>
          <w:i/>
          <w:sz w:val="24"/>
          <w:szCs w:val="24"/>
          <w:lang w:val="en-US"/>
        </w:rPr>
        <w:t xml:space="preserve">Affiliations: </w:t>
      </w:r>
    </w:p>
    <w:p w14:paraId="24B7A432" w14:textId="77777777" w:rsidR="004E3BB9" w:rsidRPr="004B37E6" w:rsidRDefault="004E3BB9" w:rsidP="004E3BB9">
      <w:pPr>
        <w:jc w:val="both"/>
        <w:rPr>
          <w:rFonts w:ascii="Times New Roman" w:hAnsi="Times New Roman" w:cs="Times New Roman"/>
          <w:sz w:val="24"/>
          <w:szCs w:val="24"/>
          <w:lang w:val="en-US"/>
        </w:rPr>
      </w:pPr>
      <w:r w:rsidRPr="004B37E6">
        <w:rPr>
          <w:rFonts w:ascii="Times New Roman" w:hAnsi="Times New Roman" w:cs="Times New Roman"/>
          <w:sz w:val="24"/>
          <w:szCs w:val="24"/>
          <w:lang w:val="en-US"/>
        </w:rPr>
        <w:t>1: Department of Movement and Sports Sciences, Ghent University, Ghent, BELGIUM</w:t>
      </w:r>
    </w:p>
    <w:p w14:paraId="3422C9B0" w14:textId="77777777" w:rsidR="004E3BB9" w:rsidRPr="004B37E6" w:rsidRDefault="004E3BB9" w:rsidP="004E3BB9">
      <w:pPr>
        <w:jc w:val="both"/>
        <w:rPr>
          <w:rFonts w:ascii="Times New Roman" w:hAnsi="Times New Roman" w:cs="Times New Roman"/>
          <w:sz w:val="24"/>
          <w:szCs w:val="24"/>
          <w:lang w:val="en-US"/>
        </w:rPr>
      </w:pPr>
      <w:r w:rsidRPr="004B37E6">
        <w:rPr>
          <w:rFonts w:ascii="Times New Roman" w:hAnsi="Times New Roman" w:cs="Times New Roman"/>
          <w:sz w:val="24"/>
          <w:szCs w:val="24"/>
          <w:lang w:val="en-US"/>
        </w:rPr>
        <w:t>2: Centre of Sports Medicine, Ghent University Hospital, Ghent, BELGIUM</w:t>
      </w:r>
    </w:p>
    <w:p w14:paraId="35A02F44" w14:textId="5DE5A05B" w:rsidR="004E3BB9" w:rsidRPr="004B37E6" w:rsidRDefault="004E3BB9" w:rsidP="004E3BB9">
      <w:pPr>
        <w:jc w:val="both"/>
        <w:rPr>
          <w:rFonts w:ascii="Times New Roman" w:hAnsi="Times New Roman" w:cs="Times New Roman"/>
          <w:sz w:val="24"/>
          <w:szCs w:val="24"/>
          <w:lang w:val="en-US"/>
        </w:rPr>
      </w:pPr>
      <w:r w:rsidRPr="004B37E6">
        <w:rPr>
          <w:rFonts w:ascii="Times New Roman" w:hAnsi="Times New Roman" w:cs="Times New Roman"/>
          <w:sz w:val="24"/>
          <w:szCs w:val="24"/>
          <w:lang w:val="en-US"/>
        </w:rPr>
        <w:t xml:space="preserve">3: </w:t>
      </w:r>
      <w:ins w:id="0" w:author="Michael Ghijs" w:date="2020-07-09T15:27:00Z">
        <w:r w:rsidR="00A148EC">
          <w:rPr>
            <w:rFonts w:ascii="Times New Roman" w:hAnsi="Times New Roman" w:cs="Times New Roman"/>
            <w:sz w:val="24"/>
            <w:szCs w:val="24"/>
            <w:lang w:val="en-US"/>
          </w:rPr>
          <w:t>BIOMATH, Department of Data Analysis and Mathematical Modelling</w:t>
        </w:r>
      </w:ins>
      <w:del w:id="1" w:author="Michael Ghijs" w:date="2020-07-09T15:27:00Z">
        <w:r w:rsidRPr="004B37E6" w:rsidDel="00A148EC">
          <w:rPr>
            <w:rFonts w:ascii="Times New Roman" w:hAnsi="Times New Roman" w:cs="Times New Roman"/>
            <w:sz w:val="24"/>
            <w:szCs w:val="24"/>
            <w:lang w:val="en-US"/>
          </w:rPr>
          <w:delText>Department of Pharmaceutical analysis</w:delText>
        </w:r>
      </w:del>
      <w:r w:rsidRPr="004B37E6">
        <w:rPr>
          <w:rFonts w:ascii="Times New Roman" w:hAnsi="Times New Roman" w:cs="Times New Roman"/>
          <w:sz w:val="24"/>
          <w:szCs w:val="24"/>
          <w:lang w:val="en-US"/>
        </w:rPr>
        <w:t>, Ghent University, Ghent, BELGIUM</w:t>
      </w:r>
    </w:p>
    <w:p w14:paraId="5D4224BC" w14:textId="77777777" w:rsidR="004E3BB9" w:rsidRPr="004B37E6" w:rsidRDefault="004E3BB9" w:rsidP="004E3BB9">
      <w:pPr>
        <w:jc w:val="both"/>
        <w:rPr>
          <w:rFonts w:ascii="Times New Roman" w:hAnsi="Times New Roman" w:cs="Times New Roman"/>
          <w:i/>
          <w:sz w:val="24"/>
          <w:szCs w:val="24"/>
          <w:shd w:val="clear" w:color="auto" w:fill="FFFFFF"/>
          <w:lang w:val="en-US"/>
        </w:rPr>
      </w:pPr>
      <w:r w:rsidRPr="004B37E6">
        <w:rPr>
          <w:rFonts w:ascii="Times New Roman" w:hAnsi="Times New Roman" w:cs="Times New Roman"/>
          <w:i/>
          <w:sz w:val="24"/>
          <w:szCs w:val="24"/>
          <w:shd w:val="clear" w:color="auto" w:fill="FFFFFF"/>
          <w:lang w:val="en-US"/>
        </w:rPr>
        <w:t>Contact details for the corresponding author:</w:t>
      </w:r>
    </w:p>
    <w:p w14:paraId="4D8822C1" w14:textId="77777777" w:rsidR="004E3BB9" w:rsidRPr="004B37E6" w:rsidRDefault="004E3BB9" w:rsidP="004E3BB9">
      <w:pPr>
        <w:jc w:val="both"/>
        <w:rPr>
          <w:rFonts w:ascii="Times New Roman" w:hAnsi="Times New Roman" w:cs="Times New Roman"/>
          <w:sz w:val="24"/>
          <w:szCs w:val="24"/>
          <w:lang w:val="en-US"/>
        </w:rPr>
      </w:pPr>
      <w:r w:rsidRPr="004B37E6">
        <w:rPr>
          <w:rFonts w:ascii="Times New Roman" w:hAnsi="Times New Roman" w:cs="Times New Roman"/>
          <w:sz w:val="24"/>
          <w:szCs w:val="24"/>
          <w:lang w:val="en-US"/>
        </w:rPr>
        <w:t>Jan Boone</w:t>
      </w:r>
    </w:p>
    <w:p w14:paraId="7AAA1383" w14:textId="77777777" w:rsidR="004E3BB9" w:rsidRPr="004B37E6" w:rsidRDefault="004E3BB9" w:rsidP="004E3BB9">
      <w:pPr>
        <w:jc w:val="both"/>
        <w:rPr>
          <w:rFonts w:ascii="Times New Roman" w:hAnsi="Times New Roman" w:cs="Times New Roman"/>
          <w:sz w:val="24"/>
          <w:szCs w:val="24"/>
          <w:lang w:val="en-US"/>
        </w:rPr>
      </w:pPr>
      <w:r w:rsidRPr="004B37E6">
        <w:rPr>
          <w:rFonts w:ascii="Times New Roman" w:hAnsi="Times New Roman" w:cs="Times New Roman"/>
          <w:sz w:val="24"/>
          <w:szCs w:val="24"/>
          <w:lang w:val="en-US"/>
        </w:rPr>
        <w:t>Department of Movement and Sports Sciences, Ghent University</w:t>
      </w:r>
    </w:p>
    <w:p w14:paraId="69BB7AC7" w14:textId="77777777" w:rsidR="004E3BB9" w:rsidRPr="00594481" w:rsidRDefault="004E3BB9" w:rsidP="004E3BB9">
      <w:pPr>
        <w:jc w:val="both"/>
        <w:rPr>
          <w:rFonts w:ascii="Times New Roman" w:hAnsi="Times New Roman" w:cs="Times New Roman"/>
          <w:sz w:val="24"/>
          <w:szCs w:val="24"/>
        </w:rPr>
      </w:pPr>
      <w:r w:rsidRPr="00594481">
        <w:rPr>
          <w:rFonts w:ascii="Times New Roman" w:hAnsi="Times New Roman" w:cs="Times New Roman"/>
          <w:sz w:val="24"/>
          <w:szCs w:val="24"/>
        </w:rPr>
        <w:t xml:space="preserve">Watersportlaan 2, 9000 </w:t>
      </w:r>
      <w:proofErr w:type="spellStart"/>
      <w:r w:rsidRPr="00594481">
        <w:rPr>
          <w:rFonts w:ascii="Times New Roman" w:hAnsi="Times New Roman" w:cs="Times New Roman"/>
          <w:sz w:val="24"/>
          <w:szCs w:val="24"/>
        </w:rPr>
        <w:t>Ghent</w:t>
      </w:r>
      <w:proofErr w:type="spellEnd"/>
      <w:r w:rsidRPr="00594481">
        <w:rPr>
          <w:rFonts w:ascii="Times New Roman" w:hAnsi="Times New Roman" w:cs="Times New Roman"/>
          <w:sz w:val="24"/>
          <w:szCs w:val="24"/>
        </w:rPr>
        <w:t>, BELGIUM</w:t>
      </w:r>
    </w:p>
    <w:p w14:paraId="58621D9A" w14:textId="77777777" w:rsidR="004E3BB9" w:rsidRPr="00594481" w:rsidRDefault="009D58DA" w:rsidP="004E3BB9">
      <w:pPr>
        <w:jc w:val="both"/>
        <w:rPr>
          <w:rFonts w:ascii="Times New Roman" w:hAnsi="Times New Roman" w:cs="Times New Roman"/>
          <w:sz w:val="24"/>
          <w:szCs w:val="24"/>
        </w:rPr>
      </w:pPr>
      <w:hyperlink r:id="rId8" w:history="1">
        <w:r w:rsidR="004E3BB9" w:rsidRPr="00594481">
          <w:rPr>
            <w:rStyle w:val="Hyperlink"/>
            <w:rFonts w:ascii="Times New Roman" w:hAnsi="Times New Roman" w:cs="Times New Roman"/>
            <w:sz w:val="24"/>
            <w:szCs w:val="24"/>
          </w:rPr>
          <w:t>Jan.Boone@UGent.be</w:t>
        </w:r>
      </w:hyperlink>
    </w:p>
    <w:p w14:paraId="471679B5" w14:textId="77777777" w:rsidR="004E3BB9" w:rsidRPr="004B37E6" w:rsidRDefault="004E3BB9" w:rsidP="004E3BB9">
      <w:pPr>
        <w:jc w:val="both"/>
        <w:rPr>
          <w:rFonts w:ascii="Times New Roman" w:hAnsi="Times New Roman" w:cs="Times New Roman"/>
          <w:sz w:val="24"/>
          <w:szCs w:val="24"/>
          <w:lang w:val="en-US"/>
        </w:rPr>
      </w:pPr>
      <w:r w:rsidRPr="004B37E6">
        <w:rPr>
          <w:rFonts w:ascii="Times New Roman" w:hAnsi="Times New Roman" w:cs="Times New Roman"/>
          <w:sz w:val="24"/>
          <w:szCs w:val="24"/>
          <w:lang w:val="en-US"/>
        </w:rPr>
        <w:t>+32 (0)9 264 63 28</w:t>
      </w:r>
    </w:p>
    <w:p w14:paraId="4447E9A6" w14:textId="77777777" w:rsidR="004E3BB9" w:rsidRPr="004B37E6" w:rsidRDefault="004E3BB9" w:rsidP="004E3BB9">
      <w:pPr>
        <w:jc w:val="both"/>
        <w:rPr>
          <w:rFonts w:ascii="Times New Roman" w:hAnsi="Times New Roman" w:cs="Times New Roman"/>
          <w:i/>
          <w:sz w:val="24"/>
          <w:szCs w:val="24"/>
          <w:lang w:val="en-US"/>
        </w:rPr>
      </w:pPr>
      <w:r w:rsidRPr="004B37E6">
        <w:rPr>
          <w:rFonts w:ascii="Times New Roman" w:hAnsi="Times New Roman" w:cs="Times New Roman"/>
          <w:i/>
          <w:sz w:val="24"/>
          <w:szCs w:val="24"/>
          <w:lang w:val="en-US"/>
        </w:rPr>
        <w:t>Preferred running head:</w:t>
      </w:r>
    </w:p>
    <w:p w14:paraId="15DB576E" w14:textId="77777777" w:rsidR="004E3BB9" w:rsidRPr="004B37E6" w:rsidRDefault="004E3BB9" w:rsidP="004E3BB9">
      <w:pPr>
        <w:jc w:val="both"/>
        <w:rPr>
          <w:rFonts w:ascii="Times New Roman" w:hAnsi="Times New Roman" w:cs="Times New Roman"/>
          <w:sz w:val="24"/>
          <w:szCs w:val="24"/>
          <w:lang w:val="en-US"/>
        </w:rPr>
      </w:pPr>
      <w:r w:rsidRPr="004B37E6">
        <w:rPr>
          <w:rFonts w:ascii="Times New Roman" w:hAnsi="Times New Roman" w:cs="Times New Roman"/>
          <w:sz w:val="24"/>
          <w:szCs w:val="24"/>
          <w:lang w:val="en-US"/>
        </w:rPr>
        <w:t>Training load and performance modelling</w:t>
      </w:r>
    </w:p>
    <w:p w14:paraId="1AB5CD70" w14:textId="77777777" w:rsidR="004E3BB9" w:rsidRPr="004B37E6" w:rsidRDefault="004E3BB9" w:rsidP="004E3BB9">
      <w:pPr>
        <w:jc w:val="both"/>
        <w:rPr>
          <w:rFonts w:ascii="Times New Roman" w:hAnsi="Times New Roman" w:cs="Times New Roman"/>
          <w:i/>
          <w:sz w:val="24"/>
          <w:szCs w:val="24"/>
          <w:lang w:val="en-US"/>
        </w:rPr>
      </w:pPr>
      <w:r w:rsidRPr="004B37E6">
        <w:rPr>
          <w:rFonts w:ascii="Times New Roman" w:hAnsi="Times New Roman" w:cs="Times New Roman"/>
          <w:i/>
          <w:sz w:val="24"/>
          <w:szCs w:val="24"/>
          <w:lang w:val="en-US"/>
        </w:rPr>
        <w:t>Abstract word count:</w:t>
      </w:r>
    </w:p>
    <w:p w14:paraId="4B96F730" w14:textId="37617847" w:rsidR="004E3BB9" w:rsidRPr="00DC2673" w:rsidRDefault="002B51B9" w:rsidP="004E3BB9">
      <w:pPr>
        <w:jc w:val="both"/>
        <w:rPr>
          <w:rFonts w:ascii="Times New Roman" w:hAnsi="Times New Roman" w:cs="Times New Roman"/>
          <w:sz w:val="24"/>
          <w:szCs w:val="24"/>
          <w:lang w:val="en-US"/>
        </w:rPr>
      </w:pPr>
      <w:r w:rsidRPr="00DC2673">
        <w:rPr>
          <w:rFonts w:ascii="Times New Roman" w:hAnsi="Times New Roman" w:cs="Times New Roman"/>
          <w:sz w:val="24"/>
          <w:szCs w:val="24"/>
          <w:lang w:val="en-US"/>
        </w:rPr>
        <w:t>2</w:t>
      </w:r>
      <w:r w:rsidR="00DC2673" w:rsidRPr="00DC2673">
        <w:rPr>
          <w:rFonts w:ascii="Times New Roman" w:hAnsi="Times New Roman" w:cs="Times New Roman"/>
          <w:sz w:val="24"/>
          <w:szCs w:val="24"/>
          <w:lang w:val="en-US"/>
        </w:rPr>
        <w:t>44</w:t>
      </w:r>
    </w:p>
    <w:p w14:paraId="7995BA6F" w14:textId="77777777" w:rsidR="004E3BB9" w:rsidRPr="004B37E6" w:rsidRDefault="004E3BB9" w:rsidP="004E3BB9">
      <w:pPr>
        <w:jc w:val="both"/>
        <w:rPr>
          <w:rFonts w:ascii="Times New Roman" w:hAnsi="Times New Roman" w:cs="Times New Roman"/>
          <w:sz w:val="24"/>
          <w:szCs w:val="24"/>
          <w:lang w:val="en-US"/>
        </w:rPr>
      </w:pPr>
      <w:r w:rsidRPr="004B37E6">
        <w:rPr>
          <w:rFonts w:ascii="Times New Roman" w:hAnsi="Times New Roman" w:cs="Times New Roman"/>
          <w:sz w:val="24"/>
          <w:szCs w:val="24"/>
          <w:lang w:val="en-US"/>
        </w:rPr>
        <w:t>Text only word count:</w:t>
      </w:r>
    </w:p>
    <w:p w14:paraId="001E37E7" w14:textId="16C8B1E6" w:rsidR="004E3BB9" w:rsidRPr="00DC2673" w:rsidRDefault="00DC2673" w:rsidP="004E3BB9">
      <w:pPr>
        <w:jc w:val="both"/>
        <w:rPr>
          <w:rFonts w:ascii="Times New Roman" w:hAnsi="Times New Roman" w:cs="Times New Roman"/>
          <w:sz w:val="24"/>
          <w:szCs w:val="24"/>
          <w:lang w:val="en-US"/>
        </w:rPr>
      </w:pPr>
      <w:r w:rsidRPr="00DC2673">
        <w:rPr>
          <w:rFonts w:ascii="Times New Roman" w:hAnsi="Times New Roman" w:cs="Times New Roman"/>
          <w:sz w:val="24"/>
          <w:szCs w:val="24"/>
          <w:lang w:val="en-US"/>
        </w:rPr>
        <w:t>3498</w:t>
      </w:r>
    </w:p>
    <w:p w14:paraId="22534AE6" w14:textId="77777777" w:rsidR="004E3BB9" w:rsidRPr="004B37E6" w:rsidRDefault="004E3BB9" w:rsidP="004E3BB9">
      <w:pPr>
        <w:jc w:val="both"/>
        <w:rPr>
          <w:rFonts w:ascii="Times New Roman" w:hAnsi="Times New Roman" w:cs="Times New Roman"/>
          <w:sz w:val="24"/>
          <w:szCs w:val="24"/>
          <w:lang w:val="en-US"/>
        </w:rPr>
      </w:pPr>
      <w:r w:rsidRPr="004B37E6">
        <w:rPr>
          <w:rFonts w:ascii="Times New Roman" w:hAnsi="Times New Roman" w:cs="Times New Roman"/>
          <w:sz w:val="24"/>
          <w:szCs w:val="24"/>
          <w:lang w:val="en-US"/>
        </w:rPr>
        <w:t>Number of figures:</w:t>
      </w:r>
    </w:p>
    <w:p w14:paraId="706D12F3" w14:textId="54E87165" w:rsidR="004E3BB9" w:rsidRPr="004B37E6" w:rsidRDefault="00DC2673" w:rsidP="004E3BB9">
      <w:pPr>
        <w:jc w:val="both"/>
        <w:rPr>
          <w:rFonts w:ascii="Times New Roman" w:hAnsi="Times New Roman" w:cs="Times New Roman"/>
          <w:sz w:val="24"/>
          <w:szCs w:val="24"/>
          <w:lang w:val="en-US"/>
        </w:rPr>
      </w:pPr>
      <w:r>
        <w:rPr>
          <w:rFonts w:ascii="Times New Roman" w:hAnsi="Times New Roman" w:cs="Times New Roman"/>
          <w:sz w:val="24"/>
          <w:szCs w:val="24"/>
          <w:lang w:val="en-US"/>
        </w:rPr>
        <w:t>4</w:t>
      </w:r>
    </w:p>
    <w:p w14:paraId="237CE1C0" w14:textId="77777777" w:rsidR="004E3BB9" w:rsidRPr="004B37E6" w:rsidRDefault="004E3BB9" w:rsidP="004E3BB9">
      <w:pPr>
        <w:jc w:val="both"/>
        <w:rPr>
          <w:rFonts w:ascii="Times New Roman" w:hAnsi="Times New Roman" w:cs="Times New Roman"/>
          <w:sz w:val="24"/>
          <w:szCs w:val="24"/>
          <w:lang w:val="en-US"/>
        </w:rPr>
      </w:pPr>
      <w:r w:rsidRPr="004B37E6">
        <w:rPr>
          <w:rFonts w:ascii="Times New Roman" w:hAnsi="Times New Roman" w:cs="Times New Roman"/>
          <w:sz w:val="24"/>
          <w:szCs w:val="24"/>
          <w:lang w:val="en-US"/>
        </w:rPr>
        <w:t>Number of tables:</w:t>
      </w:r>
    </w:p>
    <w:p w14:paraId="08ED44C4" w14:textId="41F769CF" w:rsidR="004E3BB9" w:rsidRPr="004B37E6" w:rsidRDefault="00DC2673">
      <w:pPr>
        <w:rPr>
          <w:rFonts w:ascii="Times New Roman" w:hAnsi="Times New Roman" w:cs="Times New Roman"/>
          <w:sz w:val="24"/>
          <w:szCs w:val="24"/>
          <w:lang w:val="en-US"/>
        </w:rPr>
      </w:pPr>
      <w:r>
        <w:rPr>
          <w:rFonts w:ascii="Times New Roman" w:hAnsi="Times New Roman" w:cs="Times New Roman"/>
          <w:sz w:val="24"/>
          <w:szCs w:val="24"/>
          <w:lang w:val="en-US"/>
        </w:rPr>
        <w:t>3</w:t>
      </w:r>
    </w:p>
    <w:p w14:paraId="1173C7A8" w14:textId="77777777" w:rsidR="004E3BB9" w:rsidRPr="004B37E6" w:rsidRDefault="004E3BB9">
      <w:pPr>
        <w:rPr>
          <w:rFonts w:ascii="Times New Roman" w:hAnsi="Times New Roman" w:cs="Times New Roman"/>
          <w:sz w:val="24"/>
          <w:szCs w:val="24"/>
          <w:lang w:val="en-US"/>
        </w:rPr>
      </w:pPr>
      <w:r w:rsidRPr="004B37E6">
        <w:rPr>
          <w:rFonts w:ascii="Times New Roman" w:hAnsi="Times New Roman" w:cs="Times New Roman"/>
          <w:sz w:val="24"/>
          <w:szCs w:val="24"/>
          <w:lang w:val="en-US"/>
        </w:rPr>
        <w:br w:type="page"/>
      </w:r>
    </w:p>
    <w:p w14:paraId="21BF3134" w14:textId="77777777" w:rsidR="00D04988" w:rsidRPr="004B37E6" w:rsidRDefault="004E3BB9">
      <w:pPr>
        <w:rPr>
          <w:rFonts w:ascii="Times New Roman" w:hAnsi="Times New Roman" w:cs="Times New Roman"/>
          <w:sz w:val="24"/>
          <w:szCs w:val="24"/>
          <w:lang w:val="en-US"/>
        </w:rPr>
      </w:pPr>
      <w:r w:rsidRPr="004B37E6">
        <w:rPr>
          <w:rFonts w:ascii="Times New Roman" w:hAnsi="Times New Roman" w:cs="Times New Roman"/>
          <w:sz w:val="24"/>
          <w:szCs w:val="24"/>
          <w:lang w:val="en-US"/>
        </w:rPr>
        <w:lastRenderedPageBreak/>
        <w:t>Abstract</w:t>
      </w:r>
    </w:p>
    <w:p w14:paraId="2EE6370F" w14:textId="77777777" w:rsidR="002B51B9" w:rsidRPr="0004684A" w:rsidRDefault="002B51B9" w:rsidP="002B51B9">
      <w:pPr>
        <w:jc w:val="both"/>
        <w:rPr>
          <w:rFonts w:ascii="Times New Roman" w:hAnsi="Times New Roman" w:cs="Times New Roman"/>
          <w:sz w:val="24"/>
          <w:szCs w:val="24"/>
          <w:lang w:val="en-US"/>
        </w:rPr>
      </w:pPr>
      <w:r w:rsidRPr="00E34885">
        <w:rPr>
          <w:rFonts w:ascii="Times New Roman" w:hAnsi="Times New Roman" w:cs="Times New Roman"/>
          <w:i/>
          <w:iCs/>
          <w:sz w:val="24"/>
          <w:szCs w:val="24"/>
          <w:lang w:val="en-US"/>
        </w:rPr>
        <w:t>Purpose</w:t>
      </w:r>
    </w:p>
    <w:p w14:paraId="50DB0DB2" w14:textId="77777777" w:rsidR="002B51B9" w:rsidRPr="00D1272D" w:rsidRDefault="002B51B9" w:rsidP="002B51B9">
      <w:pPr>
        <w:jc w:val="both"/>
        <w:rPr>
          <w:rFonts w:ascii="Times New Roman" w:hAnsi="Times New Roman" w:cs="Times New Roman"/>
          <w:sz w:val="24"/>
          <w:szCs w:val="24"/>
          <w:lang w:val="en-US"/>
        </w:rPr>
      </w:pPr>
      <w:r w:rsidRPr="00D1272D">
        <w:rPr>
          <w:rFonts w:ascii="Times New Roman" w:hAnsi="Times New Roman" w:cs="Times New Roman"/>
          <w:sz w:val="24"/>
          <w:szCs w:val="24"/>
          <w:lang w:val="en-US"/>
        </w:rPr>
        <w:t xml:space="preserve">Numerous methods exist to quantify training load (TL). However, the relationship of these methods with performance is not yet fully understood. Therefore the purpose of this study was to investigate the influence of the existing TL quantification methods on performance modelling and the outcome parameters of the fitness fatigue model. </w:t>
      </w:r>
    </w:p>
    <w:p w14:paraId="7EA937EF" w14:textId="77777777" w:rsidR="002B51B9" w:rsidRPr="00E34885" w:rsidRDefault="002B51B9" w:rsidP="002B51B9">
      <w:pPr>
        <w:jc w:val="both"/>
        <w:rPr>
          <w:rFonts w:ascii="Times New Roman" w:hAnsi="Times New Roman" w:cs="Times New Roman"/>
          <w:i/>
          <w:iCs/>
          <w:sz w:val="24"/>
          <w:szCs w:val="24"/>
          <w:lang w:val="en-US"/>
        </w:rPr>
      </w:pPr>
      <w:r w:rsidRPr="00E34885">
        <w:rPr>
          <w:rFonts w:ascii="Times New Roman" w:hAnsi="Times New Roman" w:cs="Times New Roman"/>
          <w:i/>
          <w:iCs/>
          <w:sz w:val="24"/>
          <w:szCs w:val="24"/>
          <w:lang w:val="en-US"/>
        </w:rPr>
        <w:t>Methods</w:t>
      </w:r>
    </w:p>
    <w:p w14:paraId="3CD3B699" w14:textId="16E41C1A" w:rsidR="002B51B9" w:rsidRPr="00562065" w:rsidRDefault="002B51B9" w:rsidP="002B51B9">
      <w:pPr>
        <w:jc w:val="both"/>
        <w:rPr>
          <w:rFonts w:ascii="Times New Roman" w:hAnsi="Times New Roman" w:cs="Times New Roman"/>
          <w:sz w:val="24"/>
          <w:szCs w:val="24"/>
          <w:lang w:val="en-US"/>
        </w:rPr>
      </w:pPr>
      <w:r w:rsidRPr="00D1272D">
        <w:rPr>
          <w:rFonts w:ascii="Times New Roman" w:hAnsi="Times New Roman" w:cs="Times New Roman"/>
          <w:sz w:val="24"/>
          <w:szCs w:val="24"/>
          <w:lang w:val="en-US"/>
        </w:rPr>
        <w:t xml:space="preserve">During a period of </w:t>
      </w:r>
      <w:r w:rsidR="00DC2673">
        <w:rPr>
          <w:rFonts w:ascii="Times New Roman" w:hAnsi="Times New Roman" w:cs="Times New Roman"/>
          <w:sz w:val="24"/>
          <w:szCs w:val="24"/>
          <w:lang w:val="en-US"/>
        </w:rPr>
        <w:t xml:space="preserve">eight </w:t>
      </w:r>
      <w:r w:rsidRPr="00D1272D">
        <w:rPr>
          <w:rFonts w:ascii="Times New Roman" w:hAnsi="Times New Roman" w:cs="Times New Roman"/>
          <w:sz w:val="24"/>
          <w:szCs w:val="24"/>
          <w:lang w:val="en-US"/>
        </w:rPr>
        <w:t xml:space="preserve">weeks, </w:t>
      </w:r>
      <w:r w:rsidR="00DC2673">
        <w:rPr>
          <w:rFonts w:ascii="Times New Roman" w:hAnsi="Times New Roman" w:cs="Times New Roman"/>
          <w:sz w:val="24"/>
          <w:szCs w:val="24"/>
          <w:lang w:val="en-US"/>
        </w:rPr>
        <w:t>nine</w:t>
      </w:r>
      <w:r w:rsidRPr="00D1272D">
        <w:rPr>
          <w:rFonts w:ascii="Times New Roman" w:hAnsi="Times New Roman" w:cs="Times New Roman"/>
          <w:sz w:val="24"/>
          <w:szCs w:val="24"/>
          <w:lang w:val="en-US"/>
        </w:rPr>
        <w:t xml:space="preserve"> subjects performed three interval training sessions per week. </w:t>
      </w:r>
      <w:r>
        <w:rPr>
          <w:rFonts w:ascii="Times New Roman" w:hAnsi="Times New Roman" w:cs="Times New Roman"/>
          <w:sz w:val="24"/>
          <w:szCs w:val="24"/>
          <w:lang w:val="en-US"/>
        </w:rPr>
        <w:t>E</w:t>
      </w:r>
      <w:r w:rsidRPr="00D1272D">
        <w:rPr>
          <w:rFonts w:ascii="Times New Roman" w:hAnsi="Times New Roman" w:cs="Times New Roman"/>
          <w:sz w:val="24"/>
          <w:szCs w:val="24"/>
          <w:lang w:val="en-US"/>
        </w:rPr>
        <w:t>volution of performance was monitored weekly by means of a 3</w:t>
      </w:r>
      <w:r w:rsidR="00DC2673">
        <w:rPr>
          <w:rFonts w:ascii="Times New Roman" w:hAnsi="Times New Roman" w:cs="Times New Roman"/>
          <w:sz w:val="24"/>
          <w:szCs w:val="24"/>
          <w:lang w:val="en-US"/>
        </w:rPr>
        <w:t>-</w:t>
      </w:r>
      <w:r w:rsidRPr="00D1272D">
        <w:rPr>
          <w:rFonts w:ascii="Times New Roman" w:hAnsi="Times New Roman" w:cs="Times New Roman"/>
          <w:sz w:val="24"/>
          <w:szCs w:val="24"/>
          <w:lang w:val="en-US"/>
        </w:rPr>
        <w:t xml:space="preserve">km time trial on a cycle ergometer. </w:t>
      </w:r>
      <w:r>
        <w:rPr>
          <w:rFonts w:ascii="Times New Roman" w:hAnsi="Times New Roman" w:cs="Times New Roman"/>
          <w:sz w:val="24"/>
          <w:szCs w:val="24"/>
          <w:lang w:val="en-US"/>
        </w:rPr>
        <w:t>After this training period subjects stopped training but still performed a weekly time trial. For all training sessions, the Banister training impulse (bTRIMP), Lucia TRIMP (luTRIMP), Edwards’ TRIMP (eTRIMP), Training Stress Score (TSS) and TL based on the rating of perceived exertion (TL</w:t>
      </w:r>
      <w:r>
        <w:rPr>
          <w:rFonts w:ascii="Times New Roman" w:hAnsi="Times New Roman" w:cs="Times New Roman"/>
          <w:sz w:val="24"/>
          <w:szCs w:val="24"/>
          <w:vertAlign w:val="subscript"/>
          <w:lang w:val="en-US"/>
        </w:rPr>
        <w:t>RPE</w:t>
      </w:r>
      <w:r>
        <w:rPr>
          <w:rFonts w:ascii="Times New Roman" w:hAnsi="Times New Roman" w:cs="Times New Roman"/>
          <w:sz w:val="24"/>
          <w:szCs w:val="24"/>
          <w:lang w:val="en-US"/>
        </w:rPr>
        <w:t>) were calculated. The fitness fatigue model was fitted individually for all subjects and for all TL methods.</w:t>
      </w:r>
    </w:p>
    <w:p w14:paraId="2110DF47" w14:textId="77777777" w:rsidR="002B51B9" w:rsidRPr="00E34885" w:rsidRDefault="002B51B9" w:rsidP="002B51B9">
      <w:pPr>
        <w:jc w:val="both"/>
        <w:rPr>
          <w:rFonts w:ascii="Times New Roman" w:hAnsi="Times New Roman" w:cs="Times New Roman"/>
          <w:i/>
          <w:iCs/>
          <w:sz w:val="24"/>
          <w:szCs w:val="24"/>
          <w:lang w:val="en-US"/>
        </w:rPr>
      </w:pPr>
      <w:r w:rsidRPr="00E34885">
        <w:rPr>
          <w:rFonts w:ascii="Times New Roman" w:hAnsi="Times New Roman" w:cs="Times New Roman"/>
          <w:i/>
          <w:iCs/>
          <w:sz w:val="24"/>
          <w:szCs w:val="24"/>
          <w:lang w:val="en-US"/>
        </w:rPr>
        <w:t>Results</w:t>
      </w:r>
    </w:p>
    <w:p w14:paraId="1F527C83" w14:textId="054E9778" w:rsidR="002B51B9" w:rsidRPr="00D55F86" w:rsidRDefault="002B51B9" w:rsidP="002B51B9">
      <w:pPr>
        <w:jc w:val="both"/>
        <w:rPr>
          <w:rFonts w:ascii="Times New Roman" w:hAnsi="Times New Roman" w:cs="Times New Roman"/>
          <w:sz w:val="24"/>
          <w:szCs w:val="24"/>
          <w:lang w:val="en-US"/>
        </w:rPr>
      </w:pPr>
      <w:r>
        <w:rPr>
          <w:rFonts w:ascii="Times New Roman" w:hAnsi="Times New Roman" w:cs="Times New Roman"/>
          <w:sz w:val="24"/>
          <w:szCs w:val="24"/>
          <w:lang w:val="en-US"/>
        </w:rPr>
        <w:t>The error, defined by the residual sum of squares (RSS), in relating TL to performance was similar for all methods (bTRIMP: 618 ± 422, luTRIMP: 625 ± 436, eTRIMP: 643 ± 465, TSS: 639 ± 448 and TL</w:t>
      </w:r>
      <w:r>
        <w:rPr>
          <w:rFonts w:ascii="Times New Roman" w:hAnsi="Times New Roman" w:cs="Times New Roman"/>
          <w:sz w:val="24"/>
          <w:szCs w:val="24"/>
          <w:vertAlign w:val="subscript"/>
          <w:lang w:val="en-US"/>
        </w:rPr>
        <w:t>RPE</w:t>
      </w:r>
      <w:r>
        <w:rPr>
          <w:rFonts w:ascii="Times New Roman" w:hAnsi="Times New Roman" w:cs="Times New Roman"/>
          <w:sz w:val="24"/>
          <w:szCs w:val="24"/>
          <w:lang w:val="en-US"/>
        </w:rPr>
        <w:t>: 558 ± 395). However, the TL methods evolved differently over time which was reflected in the differences between the methods in the calculation of the day before performance on which training has the biggest positive influence (</w:t>
      </w:r>
      <w:r w:rsidR="00DC2673">
        <w:rPr>
          <w:rFonts w:ascii="Times New Roman" w:hAnsi="Times New Roman" w:cs="Times New Roman"/>
          <w:sz w:val="24"/>
          <w:szCs w:val="24"/>
          <w:lang w:val="en-US"/>
        </w:rPr>
        <w:t>range from 18.5 days</w:t>
      </w:r>
      <w:r>
        <w:rPr>
          <w:rFonts w:ascii="Times New Roman" w:hAnsi="Times New Roman" w:cs="Times New Roman"/>
          <w:sz w:val="24"/>
          <w:szCs w:val="24"/>
          <w:lang w:val="en-US"/>
        </w:rPr>
        <w:t>).</w:t>
      </w:r>
    </w:p>
    <w:p w14:paraId="3A7F7FA3" w14:textId="77777777" w:rsidR="002B51B9" w:rsidRDefault="002B51B9" w:rsidP="002B51B9">
      <w:pPr>
        <w:jc w:val="both"/>
        <w:rPr>
          <w:rFonts w:ascii="Times New Roman" w:hAnsi="Times New Roman" w:cs="Times New Roman"/>
          <w:i/>
          <w:iCs/>
          <w:sz w:val="24"/>
          <w:szCs w:val="24"/>
          <w:lang w:val="en-US"/>
        </w:rPr>
      </w:pPr>
      <w:r w:rsidRPr="00E34885">
        <w:rPr>
          <w:rFonts w:ascii="Times New Roman" w:hAnsi="Times New Roman" w:cs="Times New Roman"/>
          <w:i/>
          <w:iCs/>
          <w:sz w:val="24"/>
          <w:szCs w:val="24"/>
          <w:lang w:val="en-US"/>
        </w:rPr>
        <w:t>Conclusions</w:t>
      </w:r>
    </w:p>
    <w:p w14:paraId="48506615" w14:textId="77777777" w:rsidR="002B51B9" w:rsidRPr="00002826" w:rsidRDefault="002B51B9" w:rsidP="002B51B9">
      <w:pPr>
        <w:jc w:val="both"/>
        <w:rPr>
          <w:rFonts w:ascii="Times New Roman" w:hAnsi="Times New Roman" w:cs="Times New Roman"/>
          <w:sz w:val="24"/>
          <w:szCs w:val="24"/>
          <w:lang w:val="en-US"/>
        </w:rPr>
      </w:pPr>
      <w:r w:rsidRPr="00002826">
        <w:rPr>
          <w:rFonts w:ascii="Times New Roman" w:hAnsi="Times New Roman" w:cs="Times New Roman"/>
          <w:sz w:val="24"/>
          <w:szCs w:val="24"/>
          <w:lang w:val="en-US"/>
        </w:rPr>
        <w:t>We conclude that, although the differences in model output are</w:t>
      </w:r>
      <w:r>
        <w:rPr>
          <w:rFonts w:ascii="Times New Roman" w:hAnsi="Times New Roman" w:cs="Times New Roman"/>
          <w:sz w:val="24"/>
          <w:szCs w:val="24"/>
          <w:lang w:val="en-US"/>
        </w:rPr>
        <w:t xml:space="preserve"> </w:t>
      </w:r>
      <w:r w:rsidRPr="00002826">
        <w:rPr>
          <w:rFonts w:ascii="Times New Roman" w:hAnsi="Times New Roman" w:cs="Times New Roman"/>
          <w:sz w:val="24"/>
          <w:szCs w:val="24"/>
          <w:lang w:val="en-US"/>
        </w:rPr>
        <w:t>limited, TL methods cannot be used interchangeably since they evolve in a different</w:t>
      </w:r>
      <w:r>
        <w:rPr>
          <w:rFonts w:ascii="Times New Roman" w:hAnsi="Times New Roman" w:cs="Times New Roman"/>
          <w:sz w:val="24"/>
          <w:szCs w:val="24"/>
          <w:lang w:val="en-US"/>
        </w:rPr>
        <w:t xml:space="preserve"> </w:t>
      </w:r>
      <w:r w:rsidRPr="00002826">
        <w:rPr>
          <w:rFonts w:ascii="Times New Roman" w:hAnsi="Times New Roman" w:cs="Times New Roman"/>
          <w:sz w:val="24"/>
          <w:szCs w:val="24"/>
          <w:lang w:val="en-US"/>
        </w:rPr>
        <w:t>way.</w:t>
      </w:r>
    </w:p>
    <w:p w14:paraId="4F69139D" w14:textId="77777777" w:rsidR="002B51B9" w:rsidRPr="00E34885" w:rsidRDefault="002B51B9" w:rsidP="002B51B9">
      <w:pPr>
        <w:jc w:val="both"/>
        <w:rPr>
          <w:rFonts w:ascii="Times New Roman" w:hAnsi="Times New Roman" w:cs="Times New Roman"/>
          <w:i/>
          <w:iCs/>
          <w:sz w:val="24"/>
          <w:szCs w:val="24"/>
          <w:lang w:val="en-US"/>
        </w:rPr>
      </w:pPr>
      <w:r w:rsidRPr="00E34885">
        <w:rPr>
          <w:rFonts w:ascii="Times New Roman" w:hAnsi="Times New Roman" w:cs="Times New Roman"/>
          <w:i/>
          <w:iCs/>
          <w:sz w:val="24"/>
          <w:szCs w:val="24"/>
          <w:lang w:val="en-US"/>
        </w:rPr>
        <w:t>Key-words</w:t>
      </w:r>
    </w:p>
    <w:p w14:paraId="0D223BAA" w14:textId="77777777" w:rsidR="002B51B9" w:rsidRPr="00D1272D" w:rsidRDefault="002B51B9" w:rsidP="002B51B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Performance modelling, impulse response model, performance prediction, training monitoring, influence curves </w:t>
      </w:r>
    </w:p>
    <w:p w14:paraId="3ECF6212" w14:textId="77777777" w:rsidR="004E3BB9" w:rsidRPr="004B37E6" w:rsidRDefault="004E3BB9">
      <w:pPr>
        <w:rPr>
          <w:rFonts w:ascii="Times New Roman" w:hAnsi="Times New Roman" w:cs="Times New Roman"/>
          <w:sz w:val="24"/>
          <w:szCs w:val="24"/>
          <w:lang w:val="en-US"/>
        </w:rPr>
      </w:pPr>
    </w:p>
    <w:p w14:paraId="34F21FA3" w14:textId="77777777" w:rsidR="004E3BB9" w:rsidRPr="004B37E6" w:rsidRDefault="004E3BB9">
      <w:pPr>
        <w:rPr>
          <w:rFonts w:ascii="Times New Roman" w:hAnsi="Times New Roman" w:cs="Times New Roman"/>
          <w:sz w:val="24"/>
          <w:szCs w:val="24"/>
          <w:lang w:val="en-US"/>
        </w:rPr>
      </w:pPr>
      <w:r w:rsidRPr="004B37E6">
        <w:rPr>
          <w:rFonts w:ascii="Times New Roman" w:hAnsi="Times New Roman" w:cs="Times New Roman"/>
          <w:sz w:val="24"/>
          <w:szCs w:val="24"/>
          <w:lang w:val="en-US"/>
        </w:rPr>
        <w:br w:type="page"/>
      </w:r>
    </w:p>
    <w:p w14:paraId="47B4748D" w14:textId="77777777" w:rsidR="004B37E6" w:rsidRPr="004B37E6" w:rsidRDefault="004B37E6" w:rsidP="004B37E6">
      <w:pPr>
        <w:jc w:val="both"/>
        <w:rPr>
          <w:rFonts w:ascii="Times New Roman" w:hAnsi="Times New Roman" w:cs="Times New Roman"/>
          <w:i/>
          <w:iCs/>
          <w:sz w:val="24"/>
          <w:szCs w:val="24"/>
          <w:lang w:val="en-US"/>
        </w:rPr>
      </w:pPr>
      <w:r w:rsidRPr="004B37E6">
        <w:rPr>
          <w:rFonts w:ascii="Times New Roman" w:hAnsi="Times New Roman" w:cs="Times New Roman"/>
          <w:i/>
          <w:iCs/>
          <w:sz w:val="24"/>
          <w:szCs w:val="24"/>
          <w:lang w:val="en-US"/>
        </w:rPr>
        <w:lastRenderedPageBreak/>
        <w:t>Introduction</w:t>
      </w:r>
    </w:p>
    <w:p w14:paraId="70E811DF" w14:textId="4A711CAC" w:rsidR="004E3BB9" w:rsidRPr="004B37E6" w:rsidRDefault="004E3BB9" w:rsidP="004B37E6">
      <w:pPr>
        <w:jc w:val="both"/>
        <w:rPr>
          <w:rFonts w:ascii="Times New Roman" w:hAnsi="Times New Roman" w:cs="Times New Roman"/>
          <w:sz w:val="24"/>
          <w:szCs w:val="24"/>
          <w:lang w:val="en-US"/>
        </w:rPr>
      </w:pPr>
      <w:r w:rsidRPr="004B37E6">
        <w:rPr>
          <w:rFonts w:ascii="Times New Roman" w:hAnsi="Times New Roman" w:cs="Times New Roman"/>
          <w:sz w:val="24"/>
          <w:szCs w:val="24"/>
          <w:lang w:val="en-US"/>
        </w:rPr>
        <w:t>Performance improvement is the response of the body to an appropriate combination of training load (TL) and recovery. In order to obtain maximal performance at the right moment, a precisely controlled training program is needed.</w:t>
      </w:r>
      <w:r w:rsidRPr="004B37E6">
        <w:rPr>
          <w:rFonts w:ascii="Times New Roman" w:hAnsi="Times New Roman" w:cs="Times New Roman"/>
          <w:sz w:val="24"/>
          <w:szCs w:val="24"/>
          <w:vertAlign w:val="superscript"/>
          <w:lang w:val="en-US"/>
        </w:rPr>
        <w:t>1</w:t>
      </w:r>
      <w:r w:rsidRPr="004B37E6">
        <w:rPr>
          <w:rFonts w:ascii="Times New Roman" w:hAnsi="Times New Roman" w:cs="Times New Roman"/>
          <w:sz w:val="24"/>
          <w:szCs w:val="24"/>
          <w:lang w:val="en-US"/>
        </w:rPr>
        <w:t xml:space="preserve"> </w:t>
      </w:r>
      <w:r w:rsidR="00666EDF">
        <w:rPr>
          <w:rFonts w:ascii="Times New Roman" w:hAnsi="Times New Roman" w:cs="Times New Roman"/>
          <w:sz w:val="24"/>
          <w:szCs w:val="24"/>
          <w:lang w:val="en-US"/>
        </w:rPr>
        <w:t>Therefore, tracking and managing</w:t>
      </w:r>
      <w:r w:rsidRPr="004B37E6">
        <w:rPr>
          <w:rFonts w:ascii="Times New Roman" w:hAnsi="Times New Roman" w:cs="Times New Roman"/>
          <w:sz w:val="24"/>
          <w:szCs w:val="24"/>
          <w:lang w:val="en-US"/>
        </w:rPr>
        <w:t xml:space="preserve"> TL is a vital part of working with athletes. However, today there are numerous possible ways of quantifying TL, making it difficult for practitioners to choose the most appropriate method.</w:t>
      </w:r>
      <w:r w:rsidRPr="004B37E6">
        <w:rPr>
          <w:rFonts w:ascii="Times New Roman" w:hAnsi="Times New Roman" w:cs="Times New Roman"/>
          <w:sz w:val="24"/>
          <w:szCs w:val="24"/>
          <w:vertAlign w:val="superscript"/>
          <w:lang w:val="en-US"/>
        </w:rPr>
        <w:t>2</w:t>
      </w:r>
      <w:r w:rsidRPr="004B37E6">
        <w:rPr>
          <w:rFonts w:ascii="Times New Roman" w:hAnsi="Times New Roman" w:cs="Times New Roman"/>
          <w:sz w:val="24"/>
          <w:szCs w:val="24"/>
          <w:lang w:val="en-US"/>
        </w:rPr>
        <w:t xml:space="preserve"> </w:t>
      </w:r>
    </w:p>
    <w:p w14:paraId="12029140" w14:textId="239FCA0D" w:rsidR="004E3BB9" w:rsidRPr="004B37E6" w:rsidRDefault="004E3BB9" w:rsidP="004B37E6">
      <w:pPr>
        <w:jc w:val="both"/>
        <w:rPr>
          <w:rFonts w:ascii="Times New Roman" w:hAnsi="Times New Roman" w:cs="Times New Roman"/>
          <w:sz w:val="24"/>
          <w:szCs w:val="24"/>
          <w:lang w:val="en-US"/>
        </w:rPr>
      </w:pPr>
      <w:r w:rsidRPr="004B37E6">
        <w:rPr>
          <w:rFonts w:ascii="Times New Roman" w:hAnsi="Times New Roman" w:cs="Times New Roman"/>
          <w:sz w:val="24"/>
          <w:szCs w:val="24"/>
          <w:lang w:val="en-US"/>
        </w:rPr>
        <w:t xml:space="preserve">In general the methods are described as either external TL (e.g., power, distance, speed) or as internal TL (e.g., heart rate (HR), rating of perceived exertion (RPE)). </w:t>
      </w:r>
      <w:r w:rsidR="00666EDF">
        <w:rPr>
          <w:rFonts w:ascii="Times New Roman" w:hAnsi="Times New Roman" w:cs="Times New Roman"/>
          <w:sz w:val="24"/>
          <w:szCs w:val="24"/>
          <w:lang w:val="en-US"/>
        </w:rPr>
        <w:t>E</w:t>
      </w:r>
      <w:r w:rsidRPr="004B37E6">
        <w:rPr>
          <w:rFonts w:ascii="Times New Roman" w:hAnsi="Times New Roman" w:cs="Times New Roman"/>
          <w:sz w:val="24"/>
          <w:szCs w:val="24"/>
          <w:lang w:val="en-US"/>
        </w:rPr>
        <w:t xml:space="preserve">xternal TL is a given amount of work the athlete undertakes and internal TL </w:t>
      </w:r>
      <w:r w:rsidR="00666EDF">
        <w:rPr>
          <w:rFonts w:ascii="Times New Roman" w:hAnsi="Times New Roman" w:cs="Times New Roman"/>
          <w:sz w:val="24"/>
          <w:szCs w:val="24"/>
          <w:lang w:val="en-US"/>
        </w:rPr>
        <w:t>can be defined as</w:t>
      </w:r>
      <w:r w:rsidRPr="004B37E6">
        <w:rPr>
          <w:rFonts w:ascii="Times New Roman" w:hAnsi="Times New Roman" w:cs="Times New Roman"/>
          <w:sz w:val="24"/>
          <w:szCs w:val="24"/>
          <w:lang w:val="en-US"/>
        </w:rPr>
        <w:t xml:space="preserve"> </w:t>
      </w:r>
      <w:proofErr w:type="gramStart"/>
      <w:r w:rsidRPr="004B37E6">
        <w:rPr>
          <w:rFonts w:ascii="Times New Roman" w:hAnsi="Times New Roman" w:cs="Times New Roman"/>
          <w:sz w:val="24"/>
          <w:szCs w:val="24"/>
          <w:lang w:val="en-US"/>
        </w:rPr>
        <w:t>the  psychophysiological</w:t>
      </w:r>
      <w:proofErr w:type="gramEnd"/>
      <w:r w:rsidRPr="004B37E6">
        <w:rPr>
          <w:rFonts w:ascii="Times New Roman" w:hAnsi="Times New Roman" w:cs="Times New Roman"/>
          <w:sz w:val="24"/>
          <w:szCs w:val="24"/>
          <w:lang w:val="en-US"/>
        </w:rPr>
        <w:t xml:space="preserve"> effect that this external TL has on the athlete.</w:t>
      </w:r>
      <w:r w:rsidRPr="004B37E6">
        <w:rPr>
          <w:rFonts w:ascii="Times New Roman" w:hAnsi="Times New Roman" w:cs="Times New Roman"/>
          <w:sz w:val="24"/>
          <w:szCs w:val="24"/>
          <w:vertAlign w:val="superscript"/>
          <w:lang w:val="en-US"/>
        </w:rPr>
        <w:t xml:space="preserve">3 </w:t>
      </w:r>
      <w:r w:rsidRPr="004B37E6">
        <w:rPr>
          <w:rFonts w:ascii="Times New Roman" w:hAnsi="Times New Roman" w:cs="Times New Roman"/>
          <w:sz w:val="24"/>
          <w:szCs w:val="24"/>
          <w:lang w:val="en-US"/>
        </w:rPr>
        <w:t xml:space="preserve">Most TL quantification methods are a result of multiplying the duration of a training with the intensity of that session. It is the difference between the TL methods in quantifying the intensity of a session that is of greatest concern to coaches and scientists. </w:t>
      </w:r>
      <w:r w:rsidR="00594481">
        <w:rPr>
          <w:rFonts w:ascii="Times New Roman" w:hAnsi="Times New Roman" w:cs="Times New Roman"/>
          <w:sz w:val="24"/>
          <w:szCs w:val="24"/>
          <w:lang w:val="en-US"/>
        </w:rPr>
        <w:t>I</w:t>
      </w:r>
      <w:r w:rsidRPr="004B37E6">
        <w:rPr>
          <w:rFonts w:ascii="Times New Roman" w:hAnsi="Times New Roman" w:cs="Times New Roman"/>
          <w:sz w:val="24"/>
          <w:szCs w:val="24"/>
          <w:lang w:val="en-US"/>
        </w:rPr>
        <w:t>nternal TL is</w:t>
      </w:r>
      <w:r w:rsidR="00594481">
        <w:rPr>
          <w:rFonts w:ascii="Times New Roman" w:hAnsi="Times New Roman" w:cs="Times New Roman"/>
          <w:sz w:val="24"/>
          <w:szCs w:val="24"/>
          <w:lang w:val="en-US"/>
        </w:rPr>
        <w:t xml:space="preserve"> often considered as</w:t>
      </w:r>
      <w:r w:rsidRPr="004B37E6">
        <w:rPr>
          <w:rFonts w:ascii="Times New Roman" w:hAnsi="Times New Roman" w:cs="Times New Roman"/>
          <w:sz w:val="24"/>
          <w:szCs w:val="24"/>
          <w:lang w:val="en-US"/>
        </w:rPr>
        <w:t xml:space="preserve"> more appropriate to monitor the training process since it is the internal stimulus that determines training adaptation.</w:t>
      </w:r>
      <w:r w:rsidRPr="004B37E6">
        <w:rPr>
          <w:rFonts w:ascii="Times New Roman" w:hAnsi="Times New Roman" w:cs="Times New Roman"/>
          <w:sz w:val="24"/>
          <w:szCs w:val="24"/>
          <w:vertAlign w:val="superscript"/>
          <w:lang w:val="en-US"/>
        </w:rPr>
        <w:t>3</w:t>
      </w:r>
      <w:r w:rsidRPr="004B37E6">
        <w:rPr>
          <w:rFonts w:ascii="Times New Roman" w:hAnsi="Times New Roman" w:cs="Times New Roman"/>
          <w:sz w:val="24"/>
          <w:szCs w:val="24"/>
          <w:lang w:val="en-US"/>
        </w:rPr>
        <w:t xml:space="preserve"> However, recent technological developments have made external TL measures increasingly popular. In this regard, the training stress score (TSS) is the most widely used TL measure in cycling. </w:t>
      </w:r>
    </w:p>
    <w:p w14:paraId="078AF3D5" w14:textId="0741C15F" w:rsidR="004E3BB9" w:rsidRPr="004B37E6" w:rsidRDefault="00705A73" w:rsidP="004B37E6">
      <w:pPr>
        <w:jc w:val="both"/>
        <w:rPr>
          <w:rFonts w:ascii="Times New Roman" w:hAnsi="Times New Roman" w:cs="Times New Roman"/>
          <w:sz w:val="24"/>
          <w:szCs w:val="24"/>
          <w:lang w:val="en-US"/>
        </w:rPr>
      </w:pPr>
      <w:r w:rsidRPr="00E95D70">
        <w:rPr>
          <w:rFonts w:ascii="Times New Roman" w:hAnsi="Times New Roman" w:cs="Times New Roman"/>
          <w:sz w:val="24"/>
          <w:szCs w:val="24"/>
          <w:lang w:val="en-US"/>
        </w:rPr>
        <w:t xml:space="preserve">It </w:t>
      </w:r>
      <w:r w:rsidR="004E3BB9" w:rsidRPr="00E95D70">
        <w:rPr>
          <w:rFonts w:ascii="Times New Roman" w:hAnsi="Times New Roman" w:cs="Times New Roman"/>
          <w:sz w:val="24"/>
          <w:szCs w:val="24"/>
          <w:lang w:val="en-US"/>
        </w:rPr>
        <w:t>is suggested that the best TL method, is the method that is relatable to an outcome of importance (e.g., fitness, fatigue or performance).</w:t>
      </w:r>
      <w:r w:rsidR="004E3BB9" w:rsidRPr="00E95D70">
        <w:rPr>
          <w:rFonts w:ascii="Times New Roman" w:hAnsi="Times New Roman" w:cs="Times New Roman"/>
          <w:sz w:val="24"/>
          <w:szCs w:val="24"/>
          <w:vertAlign w:val="superscript"/>
          <w:lang w:val="en-US"/>
        </w:rPr>
        <w:t>4</w:t>
      </w:r>
      <w:r w:rsidR="004E3BB9" w:rsidRPr="00E95D70">
        <w:rPr>
          <w:rFonts w:ascii="Times New Roman" w:hAnsi="Times New Roman" w:cs="Times New Roman"/>
          <w:sz w:val="24"/>
          <w:szCs w:val="24"/>
          <w:lang w:val="en-US"/>
        </w:rPr>
        <w:t xml:space="preserve"> </w:t>
      </w:r>
      <w:proofErr w:type="gramStart"/>
      <w:r w:rsidR="004E3BB9" w:rsidRPr="00E95D70">
        <w:rPr>
          <w:rFonts w:ascii="Times New Roman" w:hAnsi="Times New Roman" w:cs="Times New Roman"/>
          <w:sz w:val="24"/>
          <w:szCs w:val="24"/>
          <w:lang w:val="en-US"/>
        </w:rPr>
        <w:t>Several</w:t>
      </w:r>
      <w:proofErr w:type="gramEnd"/>
      <w:r w:rsidR="004E3BB9" w:rsidRPr="00E95D70">
        <w:rPr>
          <w:rFonts w:ascii="Times New Roman" w:hAnsi="Times New Roman" w:cs="Times New Roman"/>
          <w:sz w:val="24"/>
          <w:szCs w:val="24"/>
          <w:lang w:val="en-US"/>
        </w:rPr>
        <w:t xml:space="preserve"> studies have related different TL methods to performance in a linear way. However, as recently discussed, this linear relationship should be questioned as the interplay between TL and recovery cannot be captured in a simple linear model.</w:t>
      </w:r>
      <w:r w:rsidR="004E3BB9" w:rsidRPr="00E95D70">
        <w:rPr>
          <w:rFonts w:ascii="Times New Roman" w:hAnsi="Times New Roman" w:cs="Times New Roman"/>
          <w:sz w:val="24"/>
          <w:szCs w:val="24"/>
          <w:vertAlign w:val="superscript"/>
          <w:lang w:val="en-US"/>
        </w:rPr>
        <w:t>5</w:t>
      </w:r>
      <w:r w:rsidR="004E3BB9" w:rsidRPr="00E95D70">
        <w:rPr>
          <w:rFonts w:ascii="Times New Roman" w:hAnsi="Times New Roman" w:cs="Times New Roman"/>
          <w:sz w:val="24"/>
          <w:szCs w:val="24"/>
          <w:lang w:val="en-US"/>
        </w:rPr>
        <w:t xml:space="preserve"> </w:t>
      </w:r>
      <w:r w:rsidR="004E3BB9" w:rsidRPr="004B37E6">
        <w:rPr>
          <w:rFonts w:ascii="Times New Roman" w:hAnsi="Times New Roman" w:cs="Times New Roman"/>
          <w:sz w:val="24"/>
          <w:szCs w:val="24"/>
          <w:lang w:val="en-US"/>
        </w:rPr>
        <w:t>Mathematical models however, have previously shown promising results in relating TL and performance in athletes.</w:t>
      </w:r>
      <w:r w:rsidR="004E3BB9" w:rsidRPr="004B37E6">
        <w:rPr>
          <w:rFonts w:ascii="Times New Roman" w:hAnsi="Times New Roman" w:cs="Times New Roman"/>
          <w:sz w:val="24"/>
          <w:szCs w:val="24"/>
          <w:vertAlign w:val="superscript"/>
          <w:lang w:val="en-US"/>
        </w:rPr>
        <w:t>6</w:t>
      </w:r>
      <w:r w:rsidR="004E3BB9" w:rsidRPr="004B37E6">
        <w:rPr>
          <w:rFonts w:ascii="Times New Roman" w:hAnsi="Times New Roman" w:cs="Times New Roman"/>
          <w:sz w:val="24"/>
          <w:szCs w:val="24"/>
          <w:lang w:val="en-US"/>
        </w:rPr>
        <w:t xml:space="preserve"> Perhaps the most cited mathematical model, is the model of Banister.</w:t>
      </w:r>
      <w:r w:rsidR="004E3BB9" w:rsidRPr="004B37E6">
        <w:rPr>
          <w:rFonts w:ascii="Times New Roman" w:hAnsi="Times New Roman" w:cs="Times New Roman"/>
          <w:sz w:val="24"/>
          <w:szCs w:val="24"/>
          <w:vertAlign w:val="superscript"/>
          <w:lang w:val="en-US"/>
        </w:rPr>
        <w:t>7</w:t>
      </w:r>
      <w:r w:rsidR="004E3BB9" w:rsidRPr="004B37E6">
        <w:rPr>
          <w:rFonts w:ascii="Times New Roman" w:hAnsi="Times New Roman" w:cs="Times New Roman"/>
          <w:sz w:val="24"/>
          <w:szCs w:val="24"/>
          <w:lang w:val="en-US"/>
        </w:rPr>
        <w:t xml:space="preserve"> This model implies that every training session has both a positive (fitness) and a negative effect (fatigue). It is the difference between these two elements that reflects the performance of an athlete at any given time so that</w:t>
      </w:r>
    </w:p>
    <w:p w14:paraId="78B8F2F7" w14:textId="77777777" w:rsidR="004E3BB9" w:rsidRPr="004B37E6" w:rsidRDefault="004E3BB9" w:rsidP="004B37E6">
      <w:pPr>
        <w:jc w:val="both"/>
        <w:rPr>
          <w:rFonts w:ascii="Times New Roman" w:hAnsi="Times New Roman" w:cs="Times New Roman"/>
          <w:sz w:val="24"/>
          <w:szCs w:val="24"/>
          <w:lang w:val="en-US"/>
        </w:rPr>
      </w:pPr>
      <w:r w:rsidRPr="004B37E6">
        <w:rPr>
          <w:rFonts w:ascii="Times New Roman" w:hAnsi="Times New Roman" w:cs="Times New Roman"/>
          <w:sz w:val="24"/>
          <w:szCs w:val="24"/>
          <w:lang w:val="en-US"/>
        </w:rPr>
        <w:t>Performance = Fitness – Fatigue</w:t>
      </w:r>
    </w:p>
    <w:p w14:paraId="6A4DDD99" w14:textId="77777777" w:rsidR="004E3BB9" w:rsidRPr="004B37E6" w:rsidRDefault="004E3BB9" w:rsidP="004B37E6">
      <w:pPr>
        <w:jc w:val="both"/>
        <w:rPr>
          <w:rFonts w:ascii="Times New Roman" w:hAnsi="Times New Roman" w:cs="Times New Roman"/>
          <w:sz w:val="24"/>
          <w:szCs w:val="24"/>
          <w:lang w:val="en-US"/>
        </w:rPr>
      </w:pPr>
      <w:r w:rsidRPr="004B37E6">
        <w:rPr>
          <w:rFonts w:ascii="Times New Roman" w:hAnsi="Times New Roman" w:cs="Times New Roman"/>
          <w:sz w:val="24"/>
          <w:szCs w:val="24"/>
          <w:lang w:val="en-US"/>
        </w:rPr>
        <w:t>Although the model of Banister is most referred to, it are actually the refinements of the model by Morton et al.</w:t>
      </w:r>
      <w:r w:rsidRPr="004B37E6">
        <w:rPr>
          <w:rFonts w:ascii="Times New Roman" w:hAnsi="Times New Roman" w:cs="Times New Roman"/>
          <w:sz w:val="24"/>
          <w:szCs w:val="24"/>
          <w:vertAlign w:val="superscript"/>
          <w:lang w:val="en-US"/>
        </w:rPr>
        <w:t>8</w:t>
      </w:r>
      <w:r w:rsidRPr="004B37E6">
        <w:rPr>
          <w:rFonts w:ascii="Times New Roman" w:hAnsi="Times New Roman" w:cs="Times New Roman"/>
          <w:sz w:val="24"/>
          <w:szCs w:val="24"/>
          <w:lang w:val="en-US"/>
        </w:rPr>
        <w:t xml:space="preserve"> and later </w:t>
      </w:r>
      <w:proofErr w:type="spellStart"/>
      <w:r w:rsidRPr="004B37E6">
        <w:rPr>
          <w:rFonts w:ascii="Times New Roman" w:hAnsi="Times New Roman" w:cs="Times New Roman"/>
          <w:sz w:val="24"/>
          <w:szCs w:val="24"/>
          <w:lang w:val="en-US"/>
        </w:rPr>
        <w:t>Busso</w:t>
      </w:r>
      <w:proofErr w:type="spellEnd"/>
      <w:r w:rsidRPr="004B37E6">
        <w:rPr>
          <w:rFonts w:ascii="Times New Roman" w:hAnsi="Times New Roman" w:cs="Times New Roman"/>
          <w:sz w:val="24"/>
          <w:szCs w:val="24"/>
          <w:lang w:val="en-US"/>
        </w:rPr>
        <w:t xml:space="preserve"> et al.,</w:t>
      </w:r>
      <w:r w:rsidRPr="004B37E6">
        <w:rPr>
          <w:rFonts w:ascii="Times New Roman" w:hAnsi="Times New Roman" w:cs="Times New Roman"/>
          <w:sz w:val="24"/>
          <w:szCs w:val="24"/>
          <w:vertAlign w:val="superscript"/>
          <w:lang w:val="en-US"/>
        </w:rPr>
        <w:t>9</w:t>
      </w:r>
      <w:r w:rsidRPr="004B37E6">
        <w:rPr>
          <w:rFonts w:ascii="Times New Roman" w:hAnsi="Times New Roman" w:cs="Times New Roman"/>
          <w:sz w:val="24"/>
          <w:szCs w:val="24"/>
          <w:lang w:val="en-US"/>
        </w:rPr>
        <w:t xml:space="preserve"> that led to the formula in the form that is most frequently used</w:t>
      </w:r>
    </w:p>
    <w:p w14:paraId="483B17C4" w14:textId="77777777" w:rsidR="004B37E6" w:rsidRPr="004B37E6" w:rsidRDefault="009D58DA" w:rsidP="004B37E6">
      <w:pPr>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acc>
                <m:accPr>
                  <m:ctrlPr>
                    <w:rPr>
                      <w:rFonts w:ascii="Cambria Math" w:hAnsi="Cambria Math" w:cs="Times New Roman"/>
                      <w:i/>
                      <w:sz w:val="24"/>
                      <w:szCs w:val="24"/>
                      <w:lang w:val="en-US"/>
                    </w:rPr>
                  </m:ctrlPr>
                </m:accPr>
                <m:e>
                  <m:r>
                    <w:rPr>
                      <w:rFonts w:ascii="Cambria Math" w:hAnsi="Cambria Math" w:cs="Times New Roman"/>
                      <w:sz w:val="24"/>
                      <w:szCs w:val="24"/>
                      <w:lang w:val="en-US"/>
                    </w:rPr>
                    <m:t>p</m:t>
                  </m:r>
                </m:e>
              </m:acc>
            </m:e>
            <m:sub>
              <m:r>
                <w:rPr>
                  <w:rFonts w:ascii="Cambria Math" w:hAnsi="Cambria Math" w:cs="Times New Roman"/>
                  <w:sz w:val="24"/>
                  <w:szCs w:val="24"/>
                  <w:lang w:val="en-US"/>
                </w:rPr>
                <m:t>n</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p</m:t>
              </m:r>
            </m:e>
            <m:sup>
              <m:r>
                <w:rPr>
                  <w:rFonts w:ascii="Cambria Math" w:hAnsi="Cambria Math" w:cs="Times New Roman"/>
                  <w:sz w:val="24"/>
                  <w:szCs w:val="24"/>
                  <w:lang w:val="en-US"/>
                </w:rPr>
                <m:t>*</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n-1</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-(n-i)/</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τ</m:t>
                      </m:r>
                    </m:e>
                    <m:sub>
                      <m:r>
                        <w:rPr>
                          <w:rFonts w:ascii="Cambria Math" w:hAnsi="Cambria Math" w:cs="Times New Roman"/>
                          <w:sz w:val="24"/>
                          <w:szCs w:val="24"/>
                          <w:lang w:val="en-US"/>
                        </w:rPr>
                        <m:t>1</m:t>
                      </m:r>
                    </m:sub>
                  </m:sSub>
                </m:sup>
              </m:sSup>
            </m:e>
          </m:nary>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n-1</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-(n-i)/</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τ</m:t>
                      </m:r>
                    </m:e>
                    <m:sub>
                      <m:r>
                        <w:rPr>
                          <w:rFonts w:ascii="Cambria Math" w:hAnsi="Cambria Math" w:cs="Times New Roman"/>
                          <w:sz w:val="24"/>
                          <w:szCs w:val="24"/>
                          <w:lang w:val="en-US"/>
                        </w:rPr>
                        <m:t>2</m:t>
                      </m:r>
                    </m:sub>
                  </m:sSub>
                </m:sup>
              </m:sSup>
            </m:e>
          </m:nary>
        </m:oMath>
      </m:oMathPara>
    </w:p>
    <w:p w14:paraId="0B80968F" w14:textId="77777777" w:rsidR="004E3BB9" w:rsidRPr="004B37E6" w:rsidRDefault="004E3BB9" w:rsidP="004B37E6">
      <w:pPr>
        <w:jc w:val="both"/>
        <w:rPr>
          <w:rFonts w:ascii="Times New Roman" w:hAnsi="Times New Roman" w:cs="Times New Roman"/>
          <w:sz w:val="24"/>
          <w:szCs w:val="24"/>
          <w:lang w:val="en-US"/>
        </w:rPr>
      </w:pPr>
      <w:r w:rsidRPr="004B37E6">
        <w:rPr>
          <w:rFonts w:ascii="Times New Roman" w:hAnsi="Times New Roman" w:cs="Times New Roman"/>
          <w:sz w:val="24"/>
          <w:szCs w:val="24"/>
          <w:lang w:val="en-US"/>
        </w:rPr>
        <w:tab/>
      </w:r>
      <w:r w:rsidRPr="004B37E6">
        <w:rPr>
          <w:rFonts w:ascii="Times New Roman" w:hAnsi="Times New Roman" w:cs="Times New Roman"/>
          <w:sz w:val="24"/>
          <w:szCs w:val="24"/>
          <w:lang w:val="en-US"/>
        </w:rPr>
        <w:tab/>
      </w:r>
      <w:r w:rsidRPr="004B37E6">
        <w:rPr>
          <w:rFonts w:ascii="Times New Roman" w:hAnsi="Times New Roman" w:cs="Times New Roman"/>
          <w:sz w:val="24"/>
          <w:szCs w:val="24"/>
          <w:lang w:val="en-US"/>
        </w:rPr>
        <w:tab/>
      </w:r>
      <w:r w:rsidRPr="004B37E6">
        <w:rPr>
          <w:rFonts w:ascii="Times New Roman" w:hAnsi="Times New Roman" w:cs="Times New Roman"/>
          <w:sz w:val="24"/>
          <w:szCs w:val="24"/>
          <w:lang w:val="en-US"/>
        </w:rPr>
        <w:tab/>
      </w:r>
      <w:r w:rsidRPr="004B37E6">
        <w:rPr>
          <w:rFonts w:ascii="Times New Roman" w:hAnsi="Times New Roman" w:cs="Times New Roman"/>
          <w:sz w:val="24"/>
          <w:szCs w:val="24"/>
          <w:lang w:val="en-US"/>
        </w:rPr>
        <w:tab/>
      </w:r>
      <w:r w:rsidRPr="004B37E6">
        <w:rPr>
          <w:rFonts w:ascii="Times New Roman" w:hAnsi="Times New Roman" w:cs="Times New Roman"/>
          <w:sz w:val="24"/>
          <w:szCs w:val="24"/>
          <w:lang w:val="en-US"/>
        </w:rPr>
        <w:tab/>
      </w:r>
      <w:r w:rsidRPr="004B37E6">
        <w:rPr>
          <w:rFonts w:ascii="Times New Roman" w:hAnsi="Times New Roman" w:cs="Times New Roman"/>
          <w:sz w:val="24"/>
          <w:szCs w:val="24"/>
          <w:lang w:val="en-US"/>
        </w:rPr>
        <w:tab/>
      </w:r>
      <w:r w:rsidRPr="004B37E6">
        <w:rPr>
          <w:rFonts w:ascii="Times New Roman" w:hAnsi="Times New Roman" w:cs="Times New Roman"/>
          <w:sz w:val="24"/>
          <w:szCs w:val="24"/>
          <w:lang w:val="en-US"/>
        </w:rPr>
        <w:tab/>
      </w:r>
      <w:r w:rsidRPr="004B37E6">
        <w:rPr>
          <w:rFonts w:ascii="Times New Roman" w:hAnsi="Times New Roman" w:cs="Times New Roman"/>
          <w:sz w:val="24"/>
          <w:szCs w:val="24"/>
          <w:lang w:val="en-US"/>
        </w:rPr>
        <w:tab/>
      </w:r>
      <w:r w:rsidRPr="004B37E6">
        <w:rPr>
          <w:rFonts w:ascii="Times New Roman" w:hAnsi="Times New Roman" w:cs="Times New Roman"/>
          <w:sz w:val="24"/>
          <w:szCs w:val="24"/>
          <w:lang w:val="en-US"/>
        </w:rPr>
        <w:tab/>
        <w:t xml:space="preserve">          (eq. 1)</w:t>
      </w:r>
    </w:p>
    <w:p w14:paraId="5F1CAAF6" w14:textId="77777777" w:rsidR="004B37E6" w:rsidRPr="004B37E6" w:rsidRDefault="004B37E6" w:rsidP="004B37E6">
      <w:pPr>
        <w:jc w:val="both"/>
        <w:rPr>
          <w:rFonts w:ascii="Times New Roman" w:eastAsiaTheme="minorEastAsia" w:hAnsi="Times New Roman" w:cs="Times New Roman"/>
          <w:sz w:val="24"/>
          <w:lang w:val="en-GB"/>
        </w:rPr>
      </w:pPr>
      <w:r>
        <w:rPr>
          <w:rFonts w:ascii="Times New Roman" w:hAnsi="Times New Roman" w:cs="Times New Roman"/>
          <w:sz w:val="24"/>
          <w:lang w:val="en-GB"/>
        </w:rPr>
        <w:t xml:space="preserve">The model performance at day </w:t>
      </w:r>
      <m:oMath>
        <m:r>
          <w:rPr>
            <w:rFonts w:ascii="Cambria Math" w:hAnsi="Cambria Math" w:cs="Times New Roman"/>
            <w:sz w:val="24"/>
            <w:lang w:val="en-GB"/>
          </w:rPr>
          <m:t>n</m:t>
        </m:r>
      </m:oMath>
      <w:r>
        <w:rPr>
          <w:rFonts w:ascii="Times New Roman" w:hAnsi="Times New Roman" w:cs="Times New Roman"/>
          <w:sz w:val="24"/>
          <w:lang w:val="en-GB"/>
        </w:rPr>
        <w:t xml:space="preserve"> (</w:t>
      </w:r>
      <m:oMath>
        <m:sSub>
          <m:sSubPr>
            <m:ctrlPr>
              <w:rPr>
                <w:rFonts w:ascii="Cambria Math" w:hAnsi="Cambria Math" w:cs="Times New Roman"/>
                <w:i/>
                <w:sz w:val="24"/>
                <w:lang w:val="en-GB"/>
              </w:rPr>
            </m:ctrlPr>
          </m:sSubPr>
          <m:e>
            <m:acc>
              <m:accPr>
                <m:ctrlPr>
                  <w:rPr>
                    <w:rFonts w:ascii="Cambria Math" w:hAnsi="Cambria Math" w:cs="Times New Roman"/>
                    <w:i/>
                    <w:sz w:val="24"/>
                    <w:lang w:val="en-GB"/>
                  </w:rPr>
                </m:ctrlPr>
              </m:accPr>
              <m:e>
                <m:r>
                  <w:rPr>
                    <w:rFonts w:ascii="Cambria Math" w:hAnsi="Cambria Math" w:cs="Times New Roman"/>
                    <w:sz w:val="24"/>
                    <w:lang w:val="en-GB"/>
                  </w:rPr>
                  <m:t>p</m:t>
                </m:r>
              </m:e>
            </m:acc>
          </m:e>
          <m:sub>
            <m:r>
              <w:rPr>
                <w:rFonts w:ascii="Cambria Math" w:hAnsi="Cambria Math" w:cs="Times New Roman"/>
                <w:sz w:val="24"/>
                <w:lang w:val="en-GB"/>
              </w:rPr>
              <m:t>n</m:t>
            </m:r>
          </m:sub>
        </m:sSub>
      </m:oMath>
      <w:r>
        <w:rPr>
          <w:rFonts w:ascii="Times New Roman" w:hAnsi="Times New Roman" w:cs="Times New Roman"/>
          <w:sz w:val="24"/>
          <w:lang w:val="en-GB"/>
        </w:rPr>
        <w:t xml:space="preserve">) is estimated from successive TLs </w:t>
      </w:r>
      <m:oMath>
        <m:sSub>
          <m:sSubPr>
            <m:ctrlPr>
              <w:rPr>
                <w:rFonts w:ascii="Cambria Math" w:hAnsi="Cambria Math" w:cs="Times New Roman"/>
                <w:i/>
                <w:sz w:val="24"/>
                <w:lang w:val="en-GB"/>
              </w:rPr>
            </m:ctrlPr>
          </m:sSubPr>
          <m:e>
            <m:r>
              <w:rPr>
                <w:rFonts w:ascii="Cambria Math" w:hAnsi="Cambria Math" w:cs="Times New Roman"/>
                <w:sz w:val="24"/>
                <w:lang w:val="en-GB"/>
              </w:rPr>
              <m:t>w</m:t>
            </m:r>
          </m:e>
          <m:sub>
            <m:r>
              <w:rPr>
                <w:rFonts w:ascii="Cambria Math" w:hAnsi="Cambria Math" w:cs="Times New Roman"/>
                <w:sz w:val="24"/>
                <w:lang w:val="en-GB"/>
              </w:rPr>
              <m:t>i</m:t>
            </m:r>
          </m:sub>
        </m:sSub>
      </m:oMath>
      <w:r>
        <w:rPr>
          <w:rFonts w:ascii="Times New Roman" w:hAnsi="Times New Roman" w:cs="Times New Roman"/>
          <w:sz w:val="24"/>
          <w:vertAlign w:val="subscript"/>
          <w:lang w:val="en-GB"/>
        </w:rPr>
        <w:t xml:space="preserve"> </w:t>
      </w:r>
      <w:r>
        <w:rPr>
          <w:rFonts w:ascii="Times New Roman" w:hAnsi="Times New Roman" w:cs="Times New Roman"/>
          <w:sz w:val="24"/>
          <w:lang w:val="en-GB"/>
        </w:rPr>
        <w:t xml:space="preserve">with </w:t>
      </w:r>
      <m:oMath>
        <m:r>
          <w:rPr>
            <w:rFonts w:ascii="Cambria Math" w:hAnsi="Cambria Math" w:cs="Times New Roman"/>
            <w:sz w:val="24"/>
            <w:lang w:val="en-GB"/>
          </w:rPr>
          <m:t>i</m:t>
        </m:r>
      </m:oMath>
      <w:r>
        <w:rPr>
          <w:rFonts w:ascii="Times New Roman" w:hAnsi="Times New Roman" w:cs="Times New Roman"/>
          <w:sz w:val="24"/>
          <w:lang w:val="en-GB"/>
        </w:rPr>
        <w:t xml:space="preserve"> varying from 1 to </w:t>
      </w:r>
      <m:oMath>
        <m:r>
          <w:rPr>
            <w:rFonts w:ascii="Cambria Math" w:hAnsi="Cambria Math" w:cs="Times New Roman"/>
            <w:sz w:val="24"/>
            <w:lang w:val="en-GB"/>
          </w:rPr>
          <m:t>n</m:t>
        </m:r>
      </m:oMath>
      <w:r>
        <w:rPr>
          <w:rFonts w:ascii="Times New Roman" w:hAnsi="Times New Roman" w:cs="Times New Roman"/>
          <w:sz w:val="24"/>
          <w:lang w:val="en-GB"/>
        </w:rPr>
        <w:t xml:space="preserve">-1. </w:t>
      </w:r>
      <w:proofErr w:type="gramStart"/>
      <w:r>
        <w:rPr>
          <w:rFonts w:ascii="Times New Roman" w:hAnsi="Times New Roman" w:cs="Times New Roman"/>
          <w:sz w:val="24"/>
          <w:lang w:val="en-GB"/>
        </w:rPr>
        <w:t>p</w:t>
      </w:r>
      <w:proofErr w:type="gramEnd"/>
      <w:r>
        <w:rPr>
          <w:rFonts w:ascii="Times New Roman" w:hAnsi="Times New Roman" w:cs="Times New Roman"/>
          <w:sz w:val="24"/>
          <w:lang w:val="en-GB"/>
        </w:rPr>
        <w:t xml:space="preserve">* is an additive term that represents the initial performance level of the subject. </w:t>
      </w:r>
      <m:oMath>
        <m:sSub>
          <m:sSubPr>
            <m:ctrlPr>
              <w:rPr>
                <w:rFonts w:ascii="Cambria Math" w:hAnsi="Cambria Math" w:cs="Times New Roman"/>
                <w:i/>
                <w:sz w:val="24"/>
                <w:lang w:val="en-GB"/>
              </w:rPr>
            </m:ctrlPr>
          </m:sSubPr>
          <m:e>
            <m:r>
              <w:rPr>
                <w:rFonts w:ascii="Cambria Math" w:hAnsi="Cambria Math" w:cs="Times New Roman"/>
                <w:sz w:val="24"/>
                <w:lang w:val="en-GB"/>
              </w:rPr>
              <m:t>τ</m:t>
            </m:r>
          </m:e>
          <m:sub>
            <m:r>
              <w:rPr>
                <w:rFonts w:ascii="Cambria Math" w:hAnsi="Cambria Math" w:cs="Times New Roman"/>
                <w:sz w:val="24"/>
                <w:lang w:val="en-GB"/>
              </w:rPr>
              <m:t>1</m:t>
            </m:r>
          </m:sub>
        </m:sSub>
      </m:oMath>
      <w:r>
        <w:rPr>
          <w:rFonts w:ascii="Times New Roman" w:eastAsiaTheme="minorEastAsia" w:hAnsi="Times New Roman" w:cs="Times New Roman"/>
          <w:sz w:val="24"/>
          <w:lang w:val="en-GB"/>
        </w:rPr>
        <w:t xml:space="preserve"> and </w:t>
      </w:r>
      <m:oMath>
        <m:sSub>
          <m:sSubPr>
            <m:ctrlPr>
              <w:rPr>
                <w:rFonts w:ascii="Cambria Math" w:eastAsiaTheme="minorEastAsia" w:hAnsi="Cambria Math" w:cs="Times New Roman"/>
                <w:i/>
                <w:sz w:val="24"/>
                <w:lang w:val="en-GB"/>
              </w:rPr>
            </m:ctrlPr>
          </m:sSubPr>
          <m:e>
            <m:r>
              <w:rPr>
                <w:rFonts w:ascii="Cambria Math" w:eastAsiaTheme="minorEastAsia" w:hAnsi="Cambria Math" w:cs="Times New Roman"/>
                <w:sz w:val="24"/>
                <w:lang w:val="en-GB"/>
              </w:rPr>
              <m:t>τ</m:t>
            </m:r>
          </m:e>
          <m:sub>
            <m:r>
              <w:rPr>
                <w:rFonts w:ascii="Cambria Math" w:eastAsiaTheme="minorEastAsia" w:hAnsi="Cambria Math" w:cs="Times New Roman"/>
                <w:sz w:val="24"/>
                <w:lang w:val="en-GB"/>
              </w:rPr>
              <m:t>2</m:t>
            </m:r>
          </m:sub>
        </m:sSub>
      </m:oMath>
      <w:r>
        <w:rPr>
          <w:rFonts w:ascii="Times New Roman" w:eastAsiaTheme="minorEastAsia" w:hAnsi="Times New Roman" w:cs="Times New Roman"/>
          <w:sz w:val="24"/>
          <w:lang w:val="en-GB"/>
        </w:rPr>
        <w:t xml:space="preserve"> are the exponential time constants, expressed in days, for respectively the fitness and the fatigue term and magnitude factors have been added to both fitness (</w:t>
      </w:r>
      <m:oMath>
        <m:sSub>
          <m:sSubPr>
            <m:ctrlPr>
              <w:rPr>
                <w:rFonts w:ascii="Cambria Math" w:eastAsiaTheme="minorEastAsia" w:hAnsi="Cambria Math" w:cs="Times New Roman"/>
                <w:i/>
                <w:sz w:val="24"/>
                <w:lang w:val="en-GB"/>
              </w:rPr>
            </m:ctrlPr>
          </m:sSubPr>
          <m:e>
            <m:r>
              <w:rPr>
                <w:rFonts w:ascii="Cambria Math" w:eastAsiaTheme="minorEastAsia" w:hAnsi="Cambria Math" w:cs="Times New Roman"/>
                <w:sz w:val="24"/>
                <w:lang w:val="en-GB"/>
              </w:rPr>
              <m:t>k</m:t>
            </m:r>
          </m:e>
          <m:sub>
            <m:r>
              <w:rPr>
                <w:rFonts w:ascii="Cambria Math" w:eastAsiaTheme="minorEastAsia" w:hAnsi="Cambria Math" w:cs="Times New Roman"/>
                <w:sz w:val="24"/>
                <w:lang w:val="en-GB"/>
              </w:rPr>
              <m:t>1</m:t>
            </m:r>
          </m:sub>
        </m:sSub>
      </m:oMath>
      <w:r>
        <w:rPr>
          <w:rFonts w:ascii="Times New Roman" w:eastAsiaTheme="minorEastAsia" w:hAnsi="Times New Roman" w:cs="Times New Roman"/>
          <w:sz w:val="24"/>
          <w:lang w:val="en-GB"/>
        </w:rPr>
        <w:t>) and fatigue (</w:t>
      </w:r>
      <m:oMath>
        <m:sSub>
          <m:sSubPr>
            <m:ctrlPr>
              <w:rPr>
                <w:rFonts w:ascii="Cambria Math" w:eastAsiaTheme="minorEastAsia" w:hAnsi="Cambria Math" w:cs="Times New Roman"/>
                <w:i/>
                <w:sz w:val="24"/>
                <w:lang w:val="en-GB"/>
              </w:rPr>
            </m:ctrlPr>
          </m:sSubPr>
          <m:e>
            <m:r>
              <w:rPr>
                <w:rFonts w:ascii="Cambria Math" w:eastAsiaTheme="minorEastAsia" w:hAnsi="Cambria Math" w:cs="Times New Roman"/>
                <w:sz w:val="24"/>
                <w:lang w:val="en-GB"/>
              </w:rPr>
              <m:t>k</m:t>
            </m:r>
          </m:e>
          <m:sub>
            <m:r>
              <w:rPr>
                <w:rFonts w:ascii="Cambria Math" w:eastAsiaTheme="minorEastAsia" w:hAnsi="Cambria Math" w:cs="Times New Roman"/>
                <w:sz w:val="24"/>
                <w:lang w:val="en-GB"/>
              </w:rPr>
              <m:t>2</m:t>
            </m:r>
          </m:sub>
        </m:sSub>
      </m:oMath>
      <w:r>
        <w:rPr>
          <w:rFonts w:ascii="Times New Roman" w:eastAsiaTheme="minorEastAsia" w:hAnsi="Times New Roman" w:cs="Times New Roman"/>
          <w:sz w:val="24"/>
          <w:lang w:val="en-GB"/>
        </w:rPr>
        <w:t xml:space="preserve">). </w:t>
      </w:r>
    </w:p>
    <w:p w14:paraId="50C47247" w14:textId="68977088" w:rsidR="004E3BB9" w:rsidRPr="004B37E6" w:rsidRDefault="004E3BB9" w:rsidP="004B37E6">
      <w:pPr>
        <w:jc w:val="both"/>
        <w:rPr>
          <w:rFonts w:ascii="Times New Roman" w:hAnsi="Times New Roman" w:cs="Times New Roman"/>
          <w:sz w:val="24"/>
          <w:szCs w:val="24"/>
          <w:lang w:val="en-US"/>
        </w:rPr>
      </w:pPr>
      <w:r w:rsidRPr="004B37E6">
        <w:rPr>
          <w:rFonts w:ascii="Times New Roman" w:hAnsi="Times New Roman" w:cs="Times New Roman"/>
          <w:sz w:val="24"/>
          <w:szCs w:val="24"/>
          <w:lang w:val="en-US"/>
        </w:rPr>
        <w:t>After individualizing the parameters</w:t>
      </w:r>
      <w:r w:rsidR="00666EDF">
        <w:rPr>
          <w:rFonts w:ascii="Times New Roman" w:hAnsi="Times New Roman" w:cs="Times New Roman"/>
          <w:sz w:val="24"/>
          <w:szCs w:val="24"/>
          <w:lang w:val="en-US"/>
        </w:rPr>
        <w:t>, by fitting the model to measured performance,</w:t>
      </w:r>
      <w:r w:rsidRPr="004B37E6">
        <w:rPr>
          <w:rFonts w:ascii="Times New Roman" w:hAnsi="Times New Roman" w:cs="Times New Roman"/>
          <w:sz w:val="24"/>
          <w:szCs w:val="24"/>
          <w:lang w:val="en-US"/>
        </w:rPr>
        <w:t xml:space="preserve"> it is possible to calculate the influence curves.</w:t>
      </w:r>
      <w:r w:rsidRPr="004B37E6">
        <w:rPr>
          <w:rFonts w:ascii="Times New Roman" w:hAnsi="Times New Roman" w:cs="Times New Roman"/>
          <w:sz w:val="24"/>
          <w:szCs w:val="24"/>
          <w:vertAlign w:val="superscript"/>
          <w:lang w:val="en-US"/>
        </w:rPr>
        <w:t>10</w:t>
      </w:r>
      <w:r w:rsidRPr="004B37E6">
        <w:rPr>
          <w:rFonts w:ascii="Times New Roman" w:hAnsi="Times New Roman" w:cs="Times New Roman"/>
          <w:sz w:val="24"/>
          <w:szCs w:val="24"/>
          <w:lang w:val="en-US"/>
        </w:rPr>
        <w:t xml:space="preserve"> These curves give us the opportunity to calculate the moment at which training has the greatest influence on performance (</w:t>
      </w:r>
      <w:proofErr w:type="spellStart"/>
      <w:r w:rsidRPr="004B37E6">
        <w:rPr>
          <w:rFonts w:ascii="Times New Roman" w:hAnsi="Times New Roman" w:cs="Times New Roman"/>
          <w:sz w:val="24"/>
          <w:szCs w:val="24"/>
          <w:lang w:val="en-US"/>
        </w:rPr>
        <w:t>t</w:t>
      </w:r>
      <w:r w:rsidRPr="004B37E6">
        <w:rPr>
          <w:rFonts w:ascii="Times New Roman" w:hAnsi="Times New Roman" w:cs="Times New Roman"/>
          <w:sz w:val="24"/>
          <w:szCs w:val="24"/>
          <w:vertAlign w:val="subscript"/>
          <w:lang w:val="en-US"/>
        </w:rPr>
        <w:t>g</w:t>
      </w:r>
      <w:proofErr w:type="spellEnd"/>
      <w:r w:rsidRPr="004B37E6">
        <w:rPr>
          <w:rFonts w:ascii="Times New Roman" w:hAnsi="Times New Roman" w:cs="Times New Roman"/>
          <w:sz w:val="24"/>
          <w:szCs w:val="24"/>
          <w:lang w:val="en-US"/>
        </w:rPr>
        <w:t>) and the moment at which training results in a negative impact on performance (</w:t>
      </w:r>
      <w:proofErr w:type="spellStart"/>
      <w:r w:rsidRPr="004B37E6">
        <w:rPr>
          <w:rFonts w:ascii="Times New Roman" w:hAnsi="Times New Roman" w:cs="Times New Roman"/>
          <w:sz w:val="24"/>
          <w:szCs w:val="24"/>
          <w:lang w:val="en-US"/>
        </w:rPr>
        <w:t>t</w:t>
      </w:r>
      <w:r w:rsidRPr="004B37E6">
        <w:rPr>
          <w:rFonts w:ascii="Times New Roman" w:hAnsi="Times New Roman" w:cs="Times New Roman"/>
          <w:sz w:val="24"/>
          <w:szCs w:val="24"/>
          <w:vertAlign w:val="subscript"/>
          <w:lang w:val="en-US"/>
        </w:rPr>
        <w:t>n</w:t>
      </w:r>
      <w:proofErr w:type="spellEnd"/>
      <w:r w:rsidRPr="004B37E6">
        <w:rPr>
          <w:rFonts w:ascii="Times New Roman" w:hAnsi="Times New Roman" w:cs="Times New Roman"/>
          <w:sz w:val="24"/>
          <w:szCs w:val="24"/>
          <w:lang w:val="en-US"/>
        </w:rPr>
        <w:t xml:space="preserve">), thus the timeframe in which </w:t>
      </w:r>
      <w:r w:rsidRPr="004B37E6">
        <w:rPr>
          <w:rFonts w:ascii="Times New Roman" w:hAnsi="Times New Roman" w:cs="Times New Roman"/>
          <w:sz w:val="24"/>
          <w:szCs w:val="24"/>
          <w:lang w:val="en-US"/>
        </w:rPr>
        <w:lastRenderedPageBreak/>
        <w:t>training should be avoided. On the basis of these parameters we can then individualize tapering strategies in order to obtain maximal performance on the moment required.</w:t>
      </w:r>
      <w:r w:rsidRPr="004B37E6">
        <w:rPr>
          <w:rFonts w:ascii="Times New Roman" w:hAnsi="Times New Roman" w:cs="Times New Roman"/>
          <w:sz w:val="24"/>
          <w:szCs w:val="24"/>
          <w:vertAlign w:val="superscript"/>
          <w:lang w:val="en-US"/>
        </w:rPr>
        <w:t>10</w:t>
      </w:r>
      <w:r w:rsidRPr="004B37E6">
        <w:rPr>
          <w:rFonts w:ascii="Times New Roman" w:hAnsi="Times New Roman" w:cs="Times New Roman"/>
          <w:sz w:val="24"/>
          <w:szCs w:val="24"/>
          <w:lang w:val="en-US"/>
        </w:rPr>
        <w:t xml:space="preserve"> </w:t>
      </w:r>
    </w:p>
    <w:p w14:paraId="1B60E1A4" w14:textId="67BD14AC" w:rsidR="004E3BB9" w:rsidRPr="00E95D70" w:rsidRDefault="004E3BB9" w:rsidP="004B37E6">
      <w:pPr>
        <w:jc w:val="both"/>
        <w:rPr>
          <w:rFonts w:ascii="Times New Roman" w:hAnsi="Times New Roman" w:cs="Times New Roman"/>
          <w:sz w:val="24"/>
          <w:szCs w:val="24"/>
          <w:lang w:val="en-US"/>
        </w:rPr>
      </w:pPr>
      <w:r w:rsidRPr="00E95D70">
        <w:rPr>
          <w:rFonts w:ascii="Times New Roman" w:hAnsi="Times New Roman" w:cs="Times New Roman"/>
          <w:sz w:val="24"/>
          <w:szCs w:val="24"/>
          <w:lang w:val="en-US"/>
        </w:rPr>
        <w:t>Over the past decades the model has been used in various sports such as swimming</w:t>
      </w:r>
      <w:r w:rsidRPr="00E95D70">
        <w:rPr>
          <w:rFonts w:ascii="Times New Roman" w:hAnsi="Times New Roman" w:cs="Times New Roman"/>
          <w:sz w:val="24"/>
          <w:szCs w:val="24"/>
          <w:vertAlign w:val="superscript"/>
          <w:lang w:val="en-US"/>
        </w:rPr>
        <w:t>1</w:t>
      </w:r>
      <w:proofErr w:type="gramStart"/>
      <w:r w:rsidRPr="00E95D70">
        <w:rPr>
          <w:rFonts w:ascii="Times New Roman" w:hAnsi="Times New Roman" w:cs="Times New Roman"/>
          <w:sz w:val="24"/>
          <w:szCs w:val="24"/>
          <w:vertAlign w:val="superscript"/>
          <w:lang w:val="en-US"/>
        </w:rPr>
        <w:t>,11</w:t>
      </w:r>
      <w:proofErr w:type="gramEnd"/>
      <w:r w:rsidRPr="00E95D70">
        <w:rPr>
          <w:rFonts w:ascii="Times New Roman" w:hAnsi="Times New Roman" w:cs="Times New Roman"/>
          <w:sz w:val="24"/>
          <w:szCs w:val="24"/>
          <w:vertAlign w:val="superscript"/>
          <w:lang w:val="en-US"/>
        </w:rPr>
        <w:t>-12</w:t>
      </w:r>
      <w:r w:rsidRPr="00E95D70">
        <w:rPr>
          <w:rFonts w:ascii="Times New Roman" w:hAnsi="Times New Roman" w:cs="Times New Roman"/>
          <w:sz w:val="24"/>
          <w:szCs w:val="24"/>
          <w:lang w:val="en-US"/>
        </w:rPr>
        <w:t>, running</w:t>
      </w:r>
      <w:r w:rsidRPr="00E95D70">
        <w:rPr>
          <w:rFonts w:ascii="Times New Roman" w:hAnsi="Times New Roman" w:cs="Times New Roman"/>
          <w:sz w:val="24"/>
          <w:szCs w:val="24"/>
          <w:vertAlign w:val="superscript"/>
          <w:lang w:val="en-US"/>
        </w:rPr>
        <w:t>8,13</w:t>
      </w:r>
      <w:r w:rsidRPr="00E95D70">
        <w:rPr>
          <w:rFonts w:ascii="Times New Roman" w:hAnsi="Times New Roman" w:cs="Times New Roman"/>
          <w:sz w:val="24"/>
          <w:szCs w:val="24"/>
          <w:lang w:val="en-US"/>
        </w:rPr>
        <w:t>, cycling</w:t>
      </w:r>
      <w:r w:rsidRPr="00E95D70">
        <w:rPr>
          <w:rFonts w:ascii="Times New Roman" w:hAnsi="Times New Roman" w:cs="Times New Roman"/>
          <w:sz w:val="24"/>
          <w:szCs w:val="24"/>
          <w:vertAlign w:val="superscript"/>
          <w:lang w:val="en-US"/>
        </w:rPr>
        <w:t>14-1</w:t>
      </w:r>
      <w:r w:rsidR="00301A33">
        <w:rPr>
          <w:rFonts w:ascii="Times New Roman" w:hAnsi="Times New Roman" w:cs="Times New Roman"/>
          <w:sz w:val="24"/>
          <w:szCs w:val="24"/>
          <w:vertAlign w:val="superscript"/>
          <w:lang w:val="en-US"/>
        </w:rPr>
        <w:t>6</w:t>
      </w:r>
      <w:r w:rsidRPr="00E95D70">
        <w:rPr>
          <w:rFonts w:ascii="Times New Roman" w:hAnsi="Times New Roman" w:cs="Times New Roman"/>
          <w:sz w:val="24"/>
          <w:szCs w:val="24"/>
          <w:vertAlign w:val="superscript"/>
          <w:lang w:val="en-US"/>
        </w:rPr>
        <w:t xml:space="preserve"> </w:t>
      </w:r>
      <w:r w:rsidRPr="00E95D70">
        <w:rPr>
          <w:rFonts w:ascii="Times New Roman" w:hAnsi="Times New Roman" w:cs="Times New Roman"/>
          <w:sz w:val="24"/>
          <w:szCs w:val="24"/>
          <w:lang w:val="en-US"/>
        </w:rPr>
        <w:t>and triathlon</w:t>
      </w:r>
      <w:r w:rsidRPr="00E95D70">
        <w:rPr>
          <w:rFonts w:ascii="Times New Roman" w:hAnsi="Times New Roman" w:cs="Times New Roman"/>
          <w:sz w:val="24"/>
          <w:szCs w:val="24"/>
          <w:vertAlign w:val="superscript"/>
          <w:lang w:val="en-US"/>
        </w:rPr>
        <w:t>1</w:t>
      </w:r>
      <w:r w:rsidR="00301A33">
        <w:rPr>
          <w:rFonts w:ascii="Times New Roman" w:hAnsi="Times New Roman" w:cs="Times New Roman"/>
          <w:sz w:val="24"/>
          <w:szCs w:val="24"/>
          <w:vertAlign w:val="superscript"/>
          <w:lang w:val="en-US"/>
        </w:rPr>
        <w:t>7</w:t>
      </w:r>
      <w:r w:rsidRPr="00E95D70">
        <w:rPr>
          <w:rFonts w:ascii="Times New Roman" w:hAnsi="Times New Roman" w:cs="Times New Roman"/>
          <w:sz w:val="24"/>
          <w:szCs w:val="24"/>
          <w:lang w:val="en-US"/>
        </w:rPr>
        <w:t>. Nevertheless results are inconclusive, showing a high variability in the output parameters and an inability to predict real-world performances in several studies.</w:t>
      </w:r>
      <w:r w:rsidR="00301A33">
        <w:rPr>
          <w:rFonts w:ascii="Times New Roman" w:hAnsi="Times New Roman" w:cs="Times New Roman"/>
          <w:sz w:val="24"/>
          <w:szCs w:val="24"/>
          <w:vertAlign w:val="superscript"/>
          <w:lang w:val="en-US"/>
        </w:rPr>
        <w:t>18</w:t>
      </w:r>
      <w:r w:rsidRPr="00E95D70">
        <w:rPr>
          <w:rFonts w:ascii="Times New Roman" w:hAnsi="Times New Roman" w:cs="Times New Roman"/>
          <w:sz w:val="24"/>
          <w:szCs w:val="24"/>
          <w:lang w:val="en-US"/>
        </w:rPr>
        <w:t xml:space="preserve"> </w:t>
      </w:r>
      <w:proofErr w:type="gramStart"/>
      <w:r w:rsidRPr="00E95D70">
        <w:rPr>
          <w:rFonts w:ascii="Times New Roman" w:hAnsi="Times New Roman" w:cs="Times New Roman"/>
          <w:sz w:val="24"/>
          <w:szCs w:val="24"/>
          <w:lang w:val="en-US"/>
        </w:rPr>
        <w:t>This</w:t>
      </w:r>
      <w:proofErr w:type="gramEnd"/>
      <w:r w:rsidRPr="00E95D70">
        <w:rPr>
          <w:rFonts w:ascii="Times New Roman" w:hAnsi="Times New Roman" w:cs="Times New Roman"/>
          <w:sz w:val="24"/>
          <w:szCs w:val="24"/>
          <w:lang w:val="en-US"/>
        </w:rPr>
        <w:t xml:space="preserve"> variability could be explained by methodological issues such as limited number of participants, variability in level of subjects and the fact that almost every study uses a different method to quantify TL. Next to this, most of the studies have not been performed in laboratory settings even though data of the highest quality are preferred in systems modelling.</w:t>
      </w:r>
      <w:r w:rsidRPr="00E95D70">
        <w:rPr>
          <w:rFonts w:ascii="Times New Roman" w:hAnsi="Times New Roman" w:cs="Times New Roman"/>
          <w:sz w:val="24"/>
          <w:szCs w:val="24"/>
          <w:vertAlign w:val="superscript"/>
          <w:lang w:val="en-US"/>
        </w:rPr>
        <w:t>6</w:t>
      </w:r>
    </w:p>
    <w:p w14:paraId="6EBD0DDE" w14:textId="60CA57FD" w:rsidR="004B37E6" w:rsidRDefault="004E3BB9" w:rsidP="004B37E6">
      <w:pPr>
        <w:jc w:val="both"/>
        <w:rPr>
          <w:rFonts w:ascii="Times New Roman" w:hAnsi="Times New Roman" w:cs="Times New Roman"/>
          <w:sz w:val="24"/>
          <w:szCs w:val="24"/>
          <w:lang w:val="en-US"/>
        </w:rPr>
      </w:pPr>
      <w:r w:rsidRPr="004B37E6">
        <w:rPr>
          <w:rFonts w:ascii="Times New Roman" w:hAnsi="Times New Roman" w:cs="Times New Roman"/>
          <w:sz w:val="24"/>
          <w:szCs w:val="24"/>
          <w:lang w:val="en-US"/>
        </w:rPr>
        <w:t xml:space="preserve">Therefore the purpose of this study was twofold. </w:t>
      </w:r>
      <w:r w:rsidR="00594481">
        <w:rPr>
          <w:rFonts w:ascii="Times New Roman" w:hAnsi="Times New Roman" w:cs="Times New Roman"/>
          <w:sz w:val="24"/>
          <w:szCs w:val="24"/>
          <w:lang w:val="en-US"/>
        </w:rPr>
        <w:t xml:space="preserve">First, we </w:t>
      </w:r>
      <w:r w:rsidRPr="004B37E6">
        <w:rPr>
          <w:rFonts w:ascii="Times New Roman" w:hAnsi="Times New Roman" w:cs="Times New Roman"/>
          <w:sz w:val="24"/>
          <w:szCs w:val="24"/>
          <w:lang w:val="en-US"/>
        </w:rPr>
        <w:t>test</w:t>
      </w:r>
      <w:r w:rsidR="00594481">
        <w:rPr>
          <w:rFonts w:ascii="Times New Roman" w:hAnsi="Times New Roman" w:cs="Times New Roman"/>
          <w:sz w:val="24"/>
          <w:szCs w:val="24"/>
          <w:lang w:val="en-US"/>
        </w:rPr>
        <w:t>ed</w:t>
      </w:r>
      <w:r w:rsidRPr="004B37E6">
        <w:rPr>
          <w:rFonts w:ascii="Times New Roman" w:hAnsi="Times New Roman" w:cs="Times New Roman"/>
          <w:sz w:val="24"/>
          <w:szCs w:val="24"/>
          <w:lang w:val="en-US"/>
        </w:rPr>
        <w:t xml:space="preserve"> if the systems model, as proposed in equation 1, is able to relate TL to performance in an experimental laboratory setting during a recreational cycling training program. Second, we investigated what the influence of different TL quantification methods is on the output parameters of the model, especially with regards to the parameters from which we can derive practical guidelines (i.e. </w:t>
      </w:r>
      <w:proofErr w:type="spellStart"/>
      <w:proofErr w:type="gramStart"/>
      <w:r w:rsidRPr="004B37E6">
        <w:rPr>
          <w:rFonts w:ascii="Times New Roman" w:hAnsi="Times New Roman" w:cs="Times New Roman"/>
          <w:sz w:val="24"/>
          <w:szCs w:val="24"/>
          <w:lang w:val="en-US"/>
        </w:rPr>
        <w:t>t</w:t>
      </w:r>
      <w:r w:rsidRPr="004B37E6">
        <w:rPr>
          <w:rFonts w:ascii="Times New Roman" w:hAnsi="Times New Roman" w:cs="Times New Roman"/>
          <w:sz w:val="24"/>
          <w:szCs w:val="24"/>
          <w:vertAlign w:val="subscript"/>
          <w:lang w:val="en-US"/>
        </w:rPr>
        <w:t>g</w:t>
      </w:r>
      <w:proofErr w:type="spellEnd"/>
      <w:proofErr w:type="gramEnd"/>
      <w:r w:rsidRPr="004B37E6">
        <w:rPr>
          <w:rFonts w:ascii="Times New Roman" w:hAnsi="Times New Roman" w:cs="Times New Roman"/>
          <w:sz w:val="24"/>
          <w:szCs w:val="24"/>
          <w:lang w:val="en-US"/>
        </w:rPr>
        <w:t xml:space="preserve"> and </w:t>
      </w:r>
      <w:proofErr w:type="spellStart"/>
      <w:r w:rsidRPr="004B37E6">
        <w:rPr>
          <w:rFonts w:ascii="Times New Roman" w:hAnsi="Times New Roman" w:cs="Times New Roman"/>
          <w:sz w:val="24"/>
          <w:szCs w:val="24"/>
          <w:lang w:val="en-US"/>
        </w:rPr>
        <w:t>t</w:t>
      </w:r>
      <w:r w:rsidRPr="004B37E6">
        <w:rPr>
          <w:rFonts w:ascii="Times New Roman" w:hAnsi="Times New Roman" w:cs="Times New Roman"/>
          <w:sz w:val="24"/>
          <w:szCs w:val="24"/>
          <w:vertAlign w:val="subscript"/>
          <w:lang w:val="en-US"/>
        </w:rPr>
        <w:t>n</w:t>
      </w:r>
      <w:proofErr w:type="spellEnd"/>
      <w:r w:rsidRPr="004B37E6">
        <w:rPr>
          <w:rFonts w:ascii="Times New Roman" w:hAnsi="Times New Roman" w:cs="Times New Roman"/>
          <w:sz w:val="24"/>
          <w:szCs w:val="24"/>
          <w:lang w:val="en-US"/>
        </w:rPr>
        <w:t>).</w:t>
      </w:r>
    </w:p>
    <w:p w14:paraId="65C9EDD0" w14:textId="77777777" w:rsidR="004B37E6" w:rsidRDefault="004B37E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EB5419F" w14:textId="77777777" w:rsidR="004E3BB9" w:rsidRDefault="004B37E6" w:rsidP="004B37E6">
      <w:pPr>
        <w:jc w:val="both"/>
        <w:rPr>
          <w:rFonts w:ascii="Times New Roman" w:hAnsi="Times New Roman" w:cs="Times New Roman"/>
          <w:sz w:val="24"/>
          <w:szCs w:val="24"/>
          <w:lang w:val="en-US"/>
        </w:rPr>
      </w:pPr>
      <w:r>
        <w:rPr>
          <w:rFonts w:ascii="Times New Roman" w:hAnsi="Times New Roman" w:cs="Times New Roman"/>
          <w:i/>
          <w:iCs/>
          <w:sz w:val="24"/>
          <w:szCs w:val="24"/>
          <w:lang w:val="en-US"/>
        </w:rPr>
        <w:lastRenderedPageBreak/>
        <w:t>Methods</w:t>
      </w:r>
    </w:p>
    <w:p w14:paraId="2534A222" w14:textId="77777777" w:rsidR="008D466B" w:rsidRDefault="008D466B" w:rsidP="008D466B">
      <w:pPr>
        <w:jc w:val="both"/>
        <w:rPr>
          <w:rFonts w:ascii="Times New Roman" w:hAnsi="Times New Roman" w:cs="Times New Roman"/>
          <w:b/>
          <w:sz w:val="24"/>
          <w:lang w:val="en-US"/>
        </w:rPr>
      </w:pPr>
      <w:r w:rsidRPr="00413488">
        <w:rPr>
          <w:rFonts w:ascii="Times New Roman" w:hAnsi="Times New Roman" w:cs="Times New Roman"/>
          <w:b/>
          <w:sz w:val="24"/>
          <w:lang w:val="en-US"/>
        </w:rPr>
        <w:t>Subject</w:t>
      </w:r>
      <w:r>
        <w:rPr>
          <w:rFonts w:ascii="Times New Roman" w:hAnsi="Times New Roman" w:cs="Times New Roman"/>
          <w:b/>
          <w:sz w:val="24"/>
          <w:lang w:val="en-US"/>
        </w:rPr>
        <w:t>s</w:t>
      </w:r>
    </w:p>
    <w:p w14:paraId="6F3CC8BE" w14:textId="0EF784E5" w:rsidR="008D466B" w:rsidRPr="007851D9" w:rsidRDefault="00705A73" w:rsidP="008D466B">
      <w:pPr>
        <w:jc w:val="both"/>
        <w:rPr>
          <w:rFonts w:ascii="Times New Roman" w:hAnsi="Times New Roman" w:cs="Times New Roman"/>
          <w:sz w:val="24"/>
          <w:lang w:val="en-US"/>
        </w:rPr>
      </w:pPr>
      <w:r>
        <w:rPr>
          <w:rFonts w:ascii="Times New Roman" w:hAnsi="Times New Roman" w:cs="Times New Roman"/>
          <w:sz w:val="24"/>
          <w:lang w:val="en-US"/>
        </w:rPr>
        <w:t>Nine</w:t>
      </w:r>
      <w:r w:rsidR="008D466B" w:rsidRPr="007851D9">
        <w:rPr>
          <w:rFonts w:ascii="Times New Roman" w:hAnsi="Times New Roman" w:cs="Times New Roman"/>
          <w:sz w:val="24"/>
          <w:lang w:val="en-US"/>
        </w:rPr>
        <w:t xml:space="preserve"> healthy</w:t>
      </w:r>
      <w:r w:rsidR="008D466B">
        <w:rPr>
          <w:rFonts w:ascii="Times New Roman" w:hAnsi="Times New Roman" w:cs="Times New Roman"/>
          <w:sz w:val="24"/>
          <w:lang w:val="en-US"/>
        </w:rPr>
        <w:t xml:space="preserve"> physically active</w:t>
      </w:r>
      <w:r w:rsidR="008D466B" w:rsidRPr="007851D9">
        <w:rPr>
          <w:rFonts w:ascii="Times New Roman" w:hAnsi="Times New Roman" w:cs="Times New Roman"/>
          <w:sz w:val="24"/>
          <w:lang w:val="en-US"/>
        </w:rPr>
        <w:t xml:space="preserve"> m</w:t>
      </w:r>
      <w:r w:rsidR="008D466B">
        <w:rPr>
          <w:rFonts w:ascii="Times New Roman" w:hAnsi="Times New Roman" w:cs="Times New Roman"/>
          <w:sz w:val="24"/>
          <w:lang w:val="en-US"/>
        </w:rPr>
        <w:t>en</w:t>
      </w:r>
      <w:r w:rsidR="008D466B" w:rsidRPr="007851D9">
        <w:rPr>
          <w:rFonts w:ascii="Times New Roman" w:hAnsi="Times New Roman" w:cs="Times New Roman"/>
          <w:sz w:val="24"/>
          <w:lang w:val="en-US"/>
        </w:rPr>
        <w:t xml:space="preserve"> (</w:t>
      </w:r>
      <w:r w:rsidR="008D466B">
        <w:rPr>
          <w:rFonts w:ascii="Times New Roman" w:hAnsi="Times New Roman" w:cs="Times New Roman"/>
          <w:sz w:val="24"/>
          <w:lang w:val="en-US"/>
        </w:rPr>
        <w:t>22.0</w:t>
      </w:r>
      <w:r w:rsidR="008D466B" w:rsidRPr="007851D9">
        <w:rPr>
          <w:rFonts w:ascii="Times New Roman" w:hAnsi="Times New Roman" w:cs="Times New Roman"/>
          <w:sz w:val="24"/>
          <w:lang w:val="en-US"/>
        </w:rPr>
        <w:t xml:space="preserve"> ± </w:t>
      </w:r>
      <w:r w:rsidR="008D466B">
        <w:rPr>
          <w:rFonts w:ascii="Times New Roman" w:hAnsi="Times New Roman" w:cs="Times New Roman"/>
          <w:sz w:val="24"/>
          <w:lang w:val="en-US"/>
        </w:rPr>
        <w:t>1.6</w:t>
      </w:r>
      <w:r w:rsidR="008D466B" w:rsidRPr="007851D9">
        <w:rPr>
          <w:rFonts w:ascii="Times New Roman" w:hAnsi="Times New Roman" w:cs="Times New Roman"/>
          <w:sz w:val="24"/>
          <w:lang w:val="en-US"/>
        </w:rPr>
        <w:t xml:space="preserve"> yr</w:t>
      </w:r>
      <w:r w:rsidR="008D466B">
        <w:rPr>
          <w:rFonts w:ascii="Times New Roman" w:hAnsi="Times New Roman" w:cs="Times New Roman"/>
          <w:sz w:val="24"/>
          <w:lang w:val="en-US"/>
        </w:rPr>
        <w:t>.</w:t>
      </w:r>
      <w:r w:rsidR="008D466B" w:rsidRPr="007851D9">
        <w:rPr>
          <w:rFonts w:ascii="Times New Roman" w:hAnsi="Times New Roman" w:cs="Times New Roman"/>
          <w:sz w:val="24"/>
          <w:lang w:val="en-US"/>
        </w:rPr>
        <w:t>, 17</w:t>
      </w:r>
      <w:r w:rsidR="008D466B">
        <w:rPr>
          <w:rFonts w:ascii="Times New Roman" w:hAnsi="Times New Roman" w:cs="Times New Roman"/>
          <w:sz w:val="24"/>
          <w:lang w:val="en-US"/>
        </w:rPr>
        <w:t>7.5</w:t>
      </w:r>
      <w:r w:rsidR="008D466B" w:rsidRPr="007851D9">
        <w:rPr>
          <w:rFonts w:ascii="Times New Roman" w:hAnsi="Times New Roman" w:cs="Times New Roman"/>
          <w:sz w:val="24"/>
          <w:lang w:val="en-US"/>
        </w:rPr>
        <w:t xml:space="preserve"> ± 4.</w:t>
      </w:r>
      <w:r w:rsidR="008D466B">
        <w:rPr>
          <w:rFonts w:ascii="Times New Roman" w:hAnsi="Times New Roman" w:cs="Times New Roman"/>
          <w:sz w:val="24"/>
          <w:lang w:val="en-US"/>
        </w:rPr>
        <w:t>5</w:t>
      </w:r>
      <w:r w:rsidR="008D466B" w:rsidRPr="007851D9">
        <w:rPr>
          <w:rFonts w:ascii="Times New Roman" w:hAnsi="Times New Roman" w:cs="Times New Roman"/>
          <w:sz w:val="24"/>
          <w:lang w:val="en-US"/>
        </w:rPr>
        <w:t xml:space="preserve"> cm, 7</w:t>
      </w:r>
      <w:r w:rsidR="008D466B">
        <w:rPr>
          <w:rFonts w:ascii="Times New Roman" w:hAnsi="Times New Roman" w:cs="Times New Roman"/>
          <w:sz w:val="24"/>
          <w:lang w:val="en-US"/>
        </w:rPr>
        <w:t>3.0</w:t>
      </w:r>
      <w:r w:rsidR="008D466B" w:rsidRPr="007851D9">
        <w:rPr>
          <w:rFonts w:ascii="Times New Roman" w:hAnsi="Times New Roman" w:cs="Times New Roman"/>
          <w:sz w:val="24"/>
          <w:lang w:val="en-US"/>
        </w:rPr>
        <w:t xml:space="preserve"> ± </w:t>
      </w:r>
      <w:r w:rsidR="008D466B">
        <w:rPr>
          <w:rFonts w:ascii="Times New Roman" w:hAnsi="Times New Roman" w:cs="Times New Roman"/>
          <w:sz w:val="24"/>
          <w:lang w:val="en-US"/>
        </w:rPr>
        <w:t>9.3</w:t>
      </w:r>
      <w:r w:rsidR="008D466B" w:rsidRPr="007851D9">
        <w:rPr>
          <w:rFonts w:ascii="Times New Roman" w:hAnsi="Times New Roman" w:cs="Times New Roman"/>
          <w:sz w:val="24"/>
          <w:lang w:val="en-US"/>
        </w:rPr>
        <w:t xml:space="preserve"> kg) participated voluntarily for this study. Subjects </w:t>
      </w:r>
      <w:r w:rsidR="008D466B">
        <w:rPr>
          <w:rFonts w:ascii="Times New Roman" w:hAnsi="Times New Roman" w:cs="Times New Roman"/>
          <w:sz w:val="24"/>
          <w:lang w:val="en-US"/>
        </w:rPr>
        <w:t>had no previous structured training in cycling but were recreationally active in different sports.</w:t>
      </w:r>
      <w:r w:rsidR="008D466B" w:rsidRPr="007851D9">
        <w:rPr>
          <w:rFonts w:ascii="Times New Roman" w:hAnsi="Times New Roman" w:cs="Times New Roman"/>
          <w:sz w:val="24"/>
          <w:lang w:val="en-US"/>
        </w:rPr>
        <w:t xml:space="preserve"> Participants were informed about the risks of the study and written informed consent was obtained before participation. </w:t>
      </w:r>
      <w:r w:rsidR="008D466B">
        <w:rPr>
          <w:rFonts w:ascii="Times New Roman" w:hAnsi="Times New Roman" w:cs="Times New Roman"/>
          <w:sz w:val="24"/>
          <w:lang w:val="en-US"/>
        </w:rPr>
        <w:t>E</w:t>
      </w:r>
      <w:r w:rsidR="008D466B" w:rsidRPr="00004506">
        <w:rPr>
          <w:rFonts w:ascii="Times New Roman" w:hAnsi="Times New Roman" w:cs="Times New Roman"/>
          <w:sz w:val="24"/>
          <w:lang w:val="en-US"/>
        </w:rPr>
        <w:t>ach participant underwent a medical examination</w:t>
      </w:r>
      <w:r w:rsidR="008D466B">
        <w:rPr>
          <w:rFonts w:ascii="Times New Roman" w:hAnsi="Times New Roman" w:cs="Times New Roman"/>
          <w:sz w:val="24"/>
          <w:lang w:val="en-US"/>
        </w:rPr>
        <w:t xml:space="preserve"> and was</w:t>
      </w:r>
      <w:r w:rsidR="008D466B" w:rsidRPr="00004506">
        <w:rPr>
          <w:rFonts w:ascii="Times New Roman" w:hAnsi="Times New Roman" w:cs="Times New Roman"/>
          <w:sz w:val="24"/>
          <w:lang w:val="en-US"/>
        </w:rPr>
        <w:t xml:space="preserve"> declared to be in good health</w:t>
      </w:r>
      <w:r>
        <w:rPr>
          <w:rFonts w:ascii="Times New Roman" w:hAnsi="Times New Roman" w:cs="Times New Roman"/>
          <w:sz w:val="24"/>
          <w:lang w:val="en-US"/>
        </w:rPr>
        <w:t xml:space="preserve">. </w:t>
      </w:r>
      <w:r w:rsidR="008D466B" w:rsidRPr="007851D9">
        <w:rPr>
          <w:rFonts w:ascii="Times New Roman" w:hAnsi="Times New Roman" w:cs="Times New Roman"/>
          <w:sz w:val="24"/>
          <w:lang w:val="en-US"/>
        </w:rPr>
        <w:t xml:space="preserve">This </w:t>
      </w:r>
      <w:r w:rsidR="008D466B">
        <w:rPr>
          <w:rFonts w:ascii="Times New Roman" w:hAnsi="Times New Roman" w:cs="Times New Roman"/>
          <w:sz w:val="24"/>
          <w:lang w:val="en-US"/>
        </w:rPr>
        <w:t>study</w:t>
      </w:r>
      <w:r w:rsidR="008D466B" w:rsidRPr="007851D9">
        <w:rPr>
          <w:rFonts w:ascii="Times New Roman" w:hAnsi="Times New Roman" w:cs="Times New Roman"/>
          <w:sz w:val="24"/>
          <w:lang w:val="en-US"/>
        </w:rPr>
        <w:t xml:space="preserve"> was approved by the Ethical Committee of the Ghent University Hospital, Belgium.</w:t>
      </w:r>
    </w:p>
    <w:p w14:paraId="5AA32A4E" w14:textId="07FA1661" w:rsidR="004B37E6" w:rsidRDefault="004B37E6" w:rsidP="004B37E6">
      <w:pPr>
        <w:jc w:val="both"/>
        <w:rPr>
          <w:rFonts w:ascii="Times New Roman" w:hAnsi="Times New Roman" w:cs="Times New Roman"/>
          <w:b/>
          <w:sz w:val="24"/>
          <w:lang w:val="en-US"/>
        </w:rPr>
      </w:pPr>
      <w:r w:rsidRPr="00413488">
        <w:rPr>
          <w:rFonts w:ascii="Times New Roman" w:hAnsi="Times New Roman" w:cs="Times New Roman"/>
          <w:b/>
          <w:sz w:val="24"/>
          <w:lang w:val="en-US"/>
        </w:rPr>
        <w:t xml:space="preserve">Experimental </w:t>
      </w:r>
      <w:r w:rsidR="00B62FAB">
        <w:rPr>
          <w:rFonts w:ascii="Times New Roman" w:hAnsi="Times New Roman" w:cs="Times New Roman"/>
          <w:b/>
          <w:sz w:val="24"/>
          <w:lang w:val="en-US"/>
        </w:rPr>
        <w:t>procedures</w:t>
      </w:r>
    </w:p>
    <w:p w14:paraId="20394AD3" w14:textId="389BB8AD" w:rsidR="00B62FAB" w:rsidRPr="00B62FAB" w:rsidRDefault="00B62FAB" w:rsidP="004B37E6">
      <w:pPr>
        <w:jc w:val="both"/>
        <w:rPr>
          <w:rFonts w:ascii="Times New Roman" w:hAnsi="Times New Roman" w:cs="Times New Roman"/>
          <w:bCs/>
          <w:i/>
          <w:iCs/>
          <w:sz w:val="24"/>
          <w:lang w:val="en-US"/>
        </w:rPr>
      </w:pPr>
      <w:r w:rsidRPr="00B62FAB">
        <w:rPr>
          <w:rFonts w:ascii="Times New Roman" w:hAnsi="Times New Roman" w:cs="Times New Roman"/>
          <w:bCs/>
          <w:i/>
          <w:iCs/>
          <w:sz w:val="24"/>
          <w:lang w:val="en-US"/>
        </w:rPr>
        <w:t>Overview</w:t>
      </w:r>
    </w:p>
    <w:p w14:paraId="409ADF5B" w14:textId="14CC57F6" w:rsidR="004B37E6" w:rsidRDefault="004B37E6" w:rsidP="004B37E6">
      <w:pPr>
        <w:jc w:val="both"/>
        <w:rPr>
          <w:rFonts w:ascii="Times New Roman" w:hAnsi="Times New Roman" w:cs="Times New Roman"/>
          <w:sz w:val="24"/>
          <w:lang w:val="en-US"/>
        </w:rPr>
      </w:pPr>
      <w:r>
        <w:rPr>
          <w:rFonts w:ascii="Times New Roman" w:hAnsi="Times New Roman" w:cs="Times New Roman"/>
          <w:sz w:val="24"/>
          <w:lang w:val="en-US"/>
        </w:rPr>
        <w:t>A modelling longitudinal research design was used to analyze performance, fitness and fatigue over an 11-week period</w:t>
      </w:r>
      <w:r w:rsidR="005C5F36">
        <w:rPr>
          <w:rFonts w:ascii="Times New Roman" w:hAnsi="Times New Roman" w:cs="Times New Roman"/>
          <w:sz w:val="24"/>
          <w:lang w:val="en-US"/>
        </w:rPr>
        <w:t xml:space="preserve"> (Figure 1)</w:t>
      </w:r>
      <w:r>
        <w:rPr>
          <w:rFonts w:ascii="Times New Roman" w:hAnsi="Times New Roman" w:cs="Times New Roman"/>
          <w:sz w:val="24"/>
          <w:lang w:val="en-US"/>
        </w:rPr>
        <w:t>. An 8</w:t>
      </w:r>
      <w:r w:rsidR="00B046DB">
        <w:rPr>
          <w:rFonts w:ascii="Times New Roman" w:hAnsi="Times New Roman" w:cs="Times New Roman"/>
          <w:sz w:val="24"/>
          <w:lang w:val="en-US"/>
        </w:rPr>
        <w:t>-</w:t>
      </w:r>
      <w:r>
        <w:rPr>
          <w:rFonts w:ascii="Times New Roman" w:hAnsi="Times New Roman" w:cs="Times New Roman"/>
          <w:sz w:val="24"/>
          <w:lang w:val="en-US"/>
        </w:rPr>
        <w:t xml:space="preserve">week training period was implemented where subjects completed </w:t>
      </w:r>
      <w:r w:rsidR="00F50D36">
        <w:rPr>
          <w:rFonts w:ascii="Times New Roman" w:hAnsi="Times New Roman" w:cs="Times New Roman"/>
          <w:sz w:val="24"/>
          <w:lang w:val="en-US"/>
        </w:rPr>
        <w:t xml:space="preserve">three </w:t>
      </w:r>
      <w:r>
        <w:rPr>
          <w:rFonts w:ascii="Times New Roman" w:hAnsi="Times New Roman" w:cs="Times New Roman"/>
          <w:sz w:val="24"/>
          <w:lang w:val="en-US"/>
        </w:rPr>
        <w:t>interval training sessions</w:t>
      </w:r>
      <w:r w:rsidR="00705A73">
        <w:rPr>
          <w:rFonts w:ascii="Times New Roman" w:hAnsi="Times New Roman" w:cs="Times New Roman"/>
          <w:sz w:val="24"/>
          <w:lang w:val="en-US"/>
        </w:rPr>
        <w:t xml:space="preserve"> </w:t>
      </w:r>
      <w:r w:rsidR="00BB3F06" w:rsidRPr="00BB3F06">
        <w:rPr>
          <w:rFonts w:ascii="Times New Roman" w:hAnsi="Times New Roman" w:cs="Times New Roman"/>
          <w:sz w:val="24"/>
          <w:lang w:val="en-US"/>
        </w:rPr>
        <w:t>and a 3</w:t>
      </w:r>
      <w:r w:rsidR="00B046DB">
        <w:rPr>
          <w:rFonts w:ascii="Times New Roman" w:hAnsi="Times New Roman" w:cs="Times New Roman"/>
          <w:sz w:val="24"/>
          <w:lang w:val="en-US"/>
        </w:rPr>
        <w:t>-</w:t>
      </w:r>
      <w:r w:rsidR="00BB3F06" w:rsidRPr="00BB3F06">
        <w:rPr>
          <w:rFonts w:ascii="Times New Roman" w:hAnsi="Times New Roman" w:cs="Times New Roman"/>
          <w:sz w:val="24"/>
          <w:lang w:val="en-US"/>
        </w:rPr>
        <w:t>km time</w:t>
      </w:r>
      <w:r w:rsidR="00B046DB">
        <w:rPr>
          <w:rFonts w:ascii="Times New Roman" w:hAnsi="Times New Roman" w:cs="Times New Roman"/>
          <w:sz w:val="24"/>
          <w:lang w:val="en-US"/>
        </w:rPr>
        <w:t xml:space="preserve"> </w:t>
      </w:r>
      <w:r w:rsidR="00BB3F06" w:rsidRPr="00BB3F06">
        <w:rPr>
          <w:rFonts w:ascii="Times New Roman" w:hAnsi="Times New Roman" w:cs="Times New Roman"/>
          <w:sz w:val="24"/>
          <w:lang w:val="en-US"/>
        </w:rPr>
        <w:t>trial (TT)</w:t>
      </w:r>
      <w:r w:rsidR="00705A73">
        <w:rPr>
          <w:rFonts w:ascii="Times New Roman" w:hAnsi="Times New Roman" w:cs="Times New Roman"/>
          <w:sz w:val="24"/>
          <w:lang w:val="en-US"/>
        </w:rPr>
        <w:t xml:space="preserve"> each week</w:t>
      </w:r>
      <w:r w:rsidR="00BB3F06" w:rsidRPr="00BB3F06">
        <w:rPr>
          <w:rFonts w:ascii="Times New Roman" w:hAnsi="Times New Roman" w:cs="Times New Roman"/>
          <w:sz w:val="24"/>
          <w:lang w:val="en-US"/>
        </w:rPr>
        <w:t xml:space="preserve"> to monitor </w:t>
      </w:r>
      <w:r w:rsidR="00BB3F06">
        <w:rPr>
          <w:rFonts w:ascii="Times New Roman" w:hAnsi="Times New Roman" w:cs="Times New Roman"/>
          <w:sz w:val="24"/>
          <w:lang w:val="en-US"/>
        </w:rPr>
        <w:t xml:space="preserve">changes in </w:t>
      </w:r>
      <w:r w:rsidR="00BB3F06" w:rsidRPr="00BB3F06">
        <w:rPr>
          <w:rFonts w:ascii="Times New Roman" w:hAnsi="Times New Roman" w:cs="Times New Roman"/>
          <w:sz w:val="24"/>
          <w:lang w:val="en-US"/>
        </w:rPr>
        <w:t>performance.</w:t>
      </w:r>
      <w:r w:rsidR="00705A73">
        <w:rPr>
          <w:rFonts w:ascii="Times New Roman" w:hAnsi="Times New Roman" w:cs="Times New Roman"/>
          <w:sz w:val="24"/>
          <w:lang w:val="en-US"/>
        </w:rPr>
        <w:t xml:space="preserve"> </w:t>
      </w:r>
      <w:r>
        <w:rPr>
          <w:rFonts w:ascii="Times New Roman" w:hAnsi="Times New Roman" w:cs="Times New Roman"/>
          <w:sz w:val="24"/>
          <w:lang w:val="en-US"/>
        </w:rPr>
        <w:t xml:space="preserve">All tests and training sessions </w:t>
      </w:r>
      <w:r w:rsidRPr="001D636A">
        <w:rPr>
          <w:rFonts w:ascii="Times New Roman" w:hAnsi="Times New Roman" w:cs="Times New Roman"/>
          <w:sz w:val="24"/>
          <w:lang w:val="en-US"/>
        </w:rPr>
        <w:t>took place in the Sport Science</w:t>
      </w:r>
      <w:r>
        <w:rPr>
          <w:rFonts w:ascii="Times New Roman" w:hAnsi="Times New Roman" w:cs="Times New Roman"/>
          <w:sz w:val="24"/>
          <w:lang w:val="en-US"/>
        </w:rPr>
        <w:t xml:space="preserve"> </w:t>
      </w:r>
      <w:r w:rsidRPr="001D636A">
        <w:rPr>
          <w:rFonts w:ascii="Times New Roman" w:hAnsi="Times New Roman" w:cs="Times New Roman"/>
          <w:sz w:val="24"/>
          <w:lang w:val="en-US"/>
        </w:rPr>
        <w:t>Laboratory—Jacques Rogge (Ghent University, Belgium),</w:t>
      </w:r>
      <w:r>
        <w:rPr>
          <w:rFonts w:ascii="Times New Roman" w:hAnsi="Times New Roman" w:cs="Times New Roman"/>
          <w:sz w:val="24"/>
          <w:lang w:val="en-US"/>
        </w:rPr>
        <w:t xml:space="preserve"> </w:t>
      </w:r>
      <w:r w:rsidRPr="001D636A">
        <w:rPr>
          <w:rFonts w:ascii="Times New Roman" w:hAnsi="Times New Roman" w:cs="Times New Roman"/>
          <w:sz w:val="24"/>
          <w:lang w:val="en-US"/>
        </w:rPr>
        <w:t>under controlled environmental conditions (18</w:t>
      </w:r>
      <w:r w:rsidR="00B046DB">
        <w:rPr>
          <w:rFonts w:ascii="Times New Roman" w:hAnsi="Times New Roman" w:cs="Times New Roman"/>
          <w:sz w:val="24"/>
          <w:lang w:val="en-US"/>
        </w:rPr>
        <w:t>-</w:t>
      </w:r>
      <w:r w:rsidRPr="001D636A">
        <w:rPr>
          <w:rFonts w:ascii="Times New Roman" w:hAnsi="Times New Roman" w:cs="Times New Roman"/>
          <w:sz w:val="24"/>
          <w:lang w:val="en-US"/>
        </w:rPr>
        <w:t>19°C, 50% relative</w:t>
      </w:r>
      <w:r>
        <w:rPr>
          <w:rFonts w:ascii="Times New Roman" w:hAnsi="Times New Roman" w:cs="Times New Roman"/>
          <w:sz w:val="24"/>
          <w:lang w:val="en-US"/>
        </w:rPr>
        <w:t xml:space="preserve"> </w:t>
      </w:r>
      <w:r w:rsidRPr="001D636A">
        <w:rPr>
          <w:rFonts w:ascii="Times New Roman" w:hAnsi="Times New Roman" w:cs="Times New Roman"/>
          <w:sz w:val="24"/>
          <w:lang w:val="en-US"/>
        </w:rPr>
        <w:t>humidity)</w:t>
      </w:r>
      <w:r>
        <w:rPr>
          <w:rFonts w:ascii="Times New Roman" w:hAnsi="Times New Roman" w:cs="Times New Roman"/>
          <w:sz w:val="24"/>
          <w:lang w:val="en-US"/>
        </w:rPr>
        <w:t xml:space="preserve">. During all sessions, HR </w:t>
      </w:r>
      <w:r w:rsidRPr="00E45593">
        <w:rPr>
          <w:rFonts w:ascii="Times New Roman" w:hAnsi="Times New Roman" w:cs="Times New Roman"/>
          <w:sz w:val="24"/>
          <w:lang w:val="en-US"/>
        </w:rPr>
        <w:t xml:space="preserve">(H7 Sensor; Polar, </w:t>
      </w:r>
      <w:proofErr w:type="spellStart"/>
      <w:r w:rsidRPr="00E45593">
        <w:rPr>
          <w:rFonts w:ascii="Times New Roman" w:hAnsi="Times New Roman" w:cs="Times New Roman"/>
          <w:sz w:val="24"/>
          <w:lang w:val="en-US"/>
        </w:rPr>
        <w:t>Kempele</w:t>
      </w:r>
      <w:proofErr w:type="spellEnd"/>
      <w:r w:rsidRPr="00E45593">
        <w:rPr>
          <w:rFonts w:ascii="Times New Roman" w:hAnsi="Times New Roman" w:cs="Times New Roman"/>
          <w:sz w:val="24"/>
          <w:lang w:val="en-US"/>
        </w:rPr>
        <w:t>, Finland</w:t>
      </w:r>
      <w:r>
        <w:rPr>
          <w:rFonts w:ascii="Times New Roman" w:hAnsi="Times New Roman" w:cs="Times New Roman"/>
          <w:sz w:val="24"/>
          <w:lang w:val="en-US"/>
        </w:rPr>
        <w:t>) and power output (Cyclus2 ergometer; RBM Electronics, Leipzig, Germany) were continuously monitored in order to quantify TL.</w:t>
      </w:r>
    </w:p>
    <w:p w14:paraId="7E574757" w14:textId="0D316B52" w:rsidR="005C5F36" w:rsidRPr="00413488" w:rsidRDefault="005C5F36" w:rsidP="004B37E6">
      <w:pPr>
        <w:jc w:val="both"/>
        <w:rPr>
          <w:rFonts w:ascii="Times New Roman" w:hAnsi="Times New Roman" w:cs="Times New Roman"/>
          <w:sz w:val="24"/>
          <w:lang w:val="en-US"/>
        </w:rPr>
      </w:pPr>
      <w:r>
        <w:rPr>
          <w:rFonts w:ascii="Times New Roman" w:hAnsi="Times New Roman" w:cs="Times New Roman"/>
          <w:sz w:val="24"/>
          <w:lang w:val="en-US"/>
        </w:rPr>
        <w:t>*** Insert Figure 1***</w:t>
      </w:r>
    </w:p>
    <w:p w14:paraId="3A1D9463" w14:textId="77777777" w:rsidR="004B37E6" w:rsidRPr="00B62FAB" w:rsidRDefault="004B37E6" w:rsidP="004B37E6">
      <w:pPr>
        <w:jc w:val="both"/>
        <w:rPr>
          <w:rFonts w:ascii="Times New Roman" w:hAnsi="Times New Roman" w:cs="Times New Roman"/>
          <w:bCs/>
          <w:i/>
          <w:iCs/>
          <w:sz w:val="24"/>
          <w:lang w:val="en-US"/>
        </w:rPr>
      </w:pPr>
      <w:r w:rsidRPr="00B62FAB">
        <w:rPr>
          <w:rFonts w:ascii="Times New Roman" w:hAnsi="Times New Roman" w:cs="Times New Roman"/>
          <w:bCs/>
          <w:i/>
          <w:iCs/>
          <w:sz w:val="24"/>
          <w:lang w:val="en-US"/>
        </w:rPr>
        <w:t>Exercise test</w:t>
      </w:r>
    </w:p>
    <w:p w14:paraId="1BD278E7" w14:textId="22368D2B" w:rsidR="004B37E6" w:rsidRPr="00E45593" w:rsidRDefault="004B37E6" w:rsidP="004B37E6">
      <w:pPr>
        <w:jc w:val="both"/>
        <w:rPr>
          <w:rFonts w:ascii="Times New Roman" w:hAnsi="Times New Roman" w:cs="Times New Roman"/>
          <w:sz w:val="24"/>
          <w:lang w:val="en-US"/>
        </w:rPr>
      </w:pPr>
      <w:r>
        <w:rPr>
          <w:rFonts w:ascii="Times New Roman" w:hAnsi="Times New Roman" w:cs="Times New Roman"/>
          <w:sz w:val="24"/>
          <w:lang w:val="en-US"/>
        </w:rPr>
        <w:t xml:space="preserve">Subjects performed a ramp incremental test to assess their fitness level and to individualize the training program. </w:t>
      </w:r>
      <w:r w:rsidRPr="00E45593">
        <w:rPr>
          <w:rFonts w:ascii="Times New Roman" w:hAnsi="Times New Roman" w:cs="Times New Roman"/>
          <w:sz w:val="24"/>
          <w:lang w:val="en-US"/>
        </w:rPr>
        <w:t>After a 3</w:t>
      </w:r>
      <w:r w:rsidR="00954B76">
        <w:rPr>
          <w:rFonts w:ascii="Times New Roman" w:hAnsi="Times New Roman" w:cs="Times New Roman"/>
          <w:sz w:val="24"/>
          <w:lang w:val="en-US"/>
        </w:rPr>
        <w:t>-</w:t>
      </w:r>
      <w:r w:rsidRPr="00E45593">
        <w:rPr>
          <w:rFonts w:ascii="Times New Roman" w:hAnsi="Times New Roman" w:cs="Times New Roman"/>
          <w:sz w:val="24"/>
          <w:lang w:val="en-US"/>
        </w:rPr>
        <w:t xml:space="preserve">min warm-up at </w:t>
      </w:r>
      <w:r>
        <w:rPr>
          <w:rFonts w:ascii="Times New Roman" w:hAnsi="Times New Roman" w:cs="Times New Roman"/>
          <w:sz w:val="24"/>
          <w:lang w:val="en-US"/>
        </w:rPr>
        <w:t>40</w:t>
      </w:r>
      <w:r w:rsidRPr="00E45593">
        <w:rPr>
          <w:rFonts w:ascii="Times New Roman" w:hAnsi="Times New Roman" w:cs="Times New Roman"/>
          <w:sz w:val="24"/>
          <w:lang w:val="en-US"/>
        </w:rPr>
        <w:t xml:space="preserve"> W,</w:t>
      </w:r>
      <w:r>
        <w:rPr>
          <w:rFonts w:ascii="Times New Roman" w:hAnsi="Times New Roman" w:cs="Times New Roman"/>
          <w:sz w:val="24"/>
          <w:lang w:val="en-US"/>
        </w:rPr>
        <w:t xml:space="preserve"> work rate</w:t>
      </w:r>
      <w:r w:rsidRPr="00E45593">
        <w:rPr>
          <w:rFonts w:ascii="Times New Roman" w:hAnsi="Times New Roman" w:cs="Times New Roman"/>
          <w:sz w:val="24"/>
          <w:lang w:val="en-US"/>
        </w:rPr>
        <w:t xml:space="preserve"> increased</w:t>
      </w:r>
      <w:r>
        <w:rPr>
          <w:rFonts w:ascii="Times New Roman" w:hAnsi="Times New Roman" w:cs="Times New Roman"/>
          <w:sz w:val="24"/>
          <w:lang w:val="en-US"/>
        </w:rPr>
        <w:t xml:space="preserve"> </w:t>
      </w:r>
      <w:r w:rsidRPr="00E45593">
        <w:rPr>
          <w:rFonts w:ascii="Times New Roman" w:hAnsi="Times New Roman" w:cs="Times New Roman"/>
          <w:sz w:val="24"/>
          <w:lang w:val="en-US"/>
        </w:rPr>
        <w:t xml:space="preserve">continuously with </w:t>
      </w:r>
      <w:r>
        <w:rPr>
          <w:rFonts w:ascii="Times New Roman" w:hAnsi="Times New Roman" w:cs="Times New Roman"/>
          <w:sz w:val="24"/>
          <w:lang w:val="en-US"/>
        </w:rPr>
        <w:t>35</w:t>
      </w:r>
      <w:r w:rsidRPr="00E45593">
        <w:rPr>
          <w:rFonts w:ascii="Times New Roman" w:hAnsi="Times New Roman" w:cs="Times New Roman"/>
          <w:sz w:val="24"/>
          <w:lang w:val="en-US"/>
        </w:rPr>
        <w:t xml:space="preserve"> W</w:t>
      </w:r>
      <w:r>
        <w:rPr>
          <w:rFonts w:ascii="Times New Roman" w:hAnsi="Times New Roman" w:cs="Times New Roman"/>
          <w:sz w:val="24"/>
          <w:lang w:val="en-US"/>
        </w:rPr>
        <w:t>.min</w:t>
      </w:r>
      <w:r>
        <w:rPr>
          <w:rFonts w:ascii="Times New Roman" w:hAnsi="Times New Roman" w:cs="Times New Roman"/>
          <w:sz w:val="24"/>
          <w:vertAlign w:val="superscript"/>
          <w:lang w:val="en-US"/>
        </w:rPr>
        <w:t>-1</w:t>
      </w:r>
      <w:r w:rsidRPr="00E45593">
        <w:rPr>
          <w:rFonts w:ascii="Times New Roman" w:hAnsi="Times New Roman" w:cs="Times New Roman"/>
          <w:sz w:val="24"/>
          <w:lang w:val="en-US"/>
        </w:rPr>
        <w:t>. Participants were instructed</w:t>
      </w:r>
      <w:r>
        <w:rPr>
          <w:rFonts w:ascii="Times New Roman" w:hAnsi="Times New Roman" w:cs="Times New Roman"/>
          <w:sz w:val="24"/>
          <w:lang w:val="en-US"/>
        </w:rPr>
        <w:t xml:space="preserve"> </w:t>
      </w:r>
      <w:r w:rsidRPr="00E45593">
        <w:rPr>
          <w:rFonts w:ascii="Times New Roman" w:hAnsi="Times New Roman" w:cs="Times New Roman"/>
          <w:sz w:val="24"/>
          <w:lang w:val="en-US"/>
        </w:rPr>
        <w:t xml:space="preserve">to keep their cadence </w:t>
      </w:r>
      <w:r w:rsidR="00594481">
        <w:rPr>
          <w:rFonts w:ascii="Times New Roman" w:hAnsi="Times New Roman" w:cs="Times New Roman"/>
          <w:sz w:val="24"/>
          <w:lang w:val="en-US"/>
        </w:rPr>
        <w:t>at</w:t>
      </w:r>
      <w:r w:rsidRPr="00E45593">
        <w:rPr>
          <w:rFonts w:ascii="Times New Roman" w:hAnsi="Times New Roman" w:cs="Times New Roman"/>
          <w:sz w:val="24"/>
          <w:lang w:val="en-US"/>
        </w:rPr>
        <w:t xml:space="preserve"> 70</w:t>
      </w:r>
      <w:r w:rsidR="00594481">
        <w:rPr>
          <w:rFonts w:ascii="Times New Roman" w:hAnsi="Times New Roman" w:cs="Times New Roman"/>
          <w:sz w:val="24"/>
          <w:lang w:val="en-US"/>
        </w:rPr>
        <w:t>-</w:t>
      </w:r>
      <w:r w:rsidRPr="00E45593">
        <w:rPr>
          <w:rFonts w:ascii="Times New Roman" w:hAnsi="Times New Roman" w:cs="Times New Roman"/>
          <w:sz w:val="24"/>
          <w:lang w:val="en-US"/>
        </w:rPr>
        <w:t>80 rpm</w:t>
      </w:r>
      <w:r w:rsidR="003C3DA3">
        <w:rPr>
          <w:rFonts w:ascii="Times New Roman" w:hAnsi="Times New Roman" w:cs="Times New Roman"/>
          <w:sz w:val="24"/>
          <w:lang w:val="en-US"/>
        </w:rPr>
        <w:t xml:space="preserve">. </w:t>
      </w:r>
      <w:r w:rsidRPr="00E45593">
        <w:rPr>
          <w:rFonts w:ascii="Times New Roman" w:hAnsi="Times New Roman" w:cs="Times New Roman"/>
          <w:sz w:val="24"/>
          <w:lang w:val="en-US"/>
        </w:rPr>
        <w:t>The protocol was terminated at voluntary</w:t>
      </w:r>
      <w:r>
        <w:rPr>
          <w:rFonts w:ascii="Times New Roman" w:hAnsi="Times New Roman" w:cs="Times New Roman"/>
          <w:sz w:val="24"/>
          <w:lang w:val="en-US"/>
        </w:rPr>
        <w:t xml:space="preserve"> </w:t>
      </w:r>
      <w:r w:rsidRPr="00E45593">
        <w:rPr>
          <w:rFonts w:ascii="Times New Roman" w:hAnsi="Times New Roman" w:cs="Times New Roman"/>
          <w:sz w:val="24"/>
          <w:lang w:val="en-US"/>
        </w:rPr>
        <w:t xml:space="preserve">exhaustion, </w:t>
      </w:r>
      <w:r w:rsidR="00594481">
        <w:rPr>
          <w:rFonts w:ascii="Times New Roman" w:hAnsi="Times New Roman" w:cs="Times New Roman"/>
          <w:sz w:val="24"/>
          <w:lang w:val="en-US"/>
        </w:rPr>
        <w:t xml:space="preserve">i.e., </w:t>
      </w:r>
      <w:r w:rsidRPr="00E45593">
        <w:rPr>
          <w:rFonts w:ascii="Times New Roman" w:hAnsi="Times New Roman" w:cs="Times New Roman"/>
          <w:sz w:val="24"/>
          <w:lang w:val="en-US"/>
        </w:rPr>
        <w:t>the inability to maintain a</w:t>
      </w:r>
      <w:r>
        <w:rPr>
          <w:rFonts w:ascii="Times New Roman" w:hAnsi="Times New Roman" w:cs="Times New Roman"/>
          <w:sz w:val="24"/>
          <w:lang w:val="en-US"/>
        </w:rPr>
        <w:t xml:space="preserve"> </w:t>
      </w:r>
      <w:r w:rsidRPr="00E45593">
        <w:rPr>
          <w:rFonts w:ascii="Times New Roman" w:hAnsi="Times New Roman" w:cs="Times New Roman"/>
          <w:sz w:val="24"/>
          <w:lang w:val="en-US"/>
        </w:rPr>
        <w:t>minimal cadence of 70 rpm for more than 5 consecutive seconds</w:t>
      </w:r>
      <w:r>
        <w:rPr>
          <w:rFonts w:ascii="Times New Roman" w:hAnsi="Times New Roman" w:cs="Times New Roman"/>
          <w:sz w:val="24"/>
          <w:lang w:val="en-US"/>
        </w:rPr>
        <w:t xml:space="preserve"> despite strong verbal encouragements</w:t>
      </w:r>
      <w:r w:rsidRPr="00E45593">
        <w:rPr>
          <w:rFonts w:ascii="Times New Roman" w:hAnsi="Times New Roman" w:cs="Times New Roman"/>
          <w:sz w:val="24"/>
          <w:lang w:val="en-US"/>
        </w:rPr>
        <w:t>. Pulmonary gas exchange (</w:t>
      </w:r>
      <m:oMath>
        <m:acc>
          <m:accPr>
            <m:chr m:val="̇"/>
            <m:ctrlPr>
              <w:rPr>
                <w:rFonts w:ascii="Cambria Math" w:hAnsi="Cambria Math" w:cs="Times New Roman"/>
                <w:i/>
                <w:sz w:val="24"/>
                <w:lang w:val="en-US"/>
              </w:rPr>
            </m:ctrlPr>
          </m:accPr>
          <m:e>
            <m:r>
              <m:rPr>
                <m:nor/>
              </m:rPr>
              <w:rPr>
                <w:rFonts w:ascii="Cambria Math" w:hAnsi="Cambria Math" w:cs="Times New Roman"/>
                <w:sz w:val="24"/>
                <w:lang w:val="en-US"/>
              </w:rPr>
              <m:t>V</m:t>
            </m:r>
          </m:e>
        </m:acc>
      </m:oMath>
      <w:r w:rsidRPr="00E45593">
        <w:rPr>
          <w:rFonts w:ascii="Times New Roman" w:hAnsi="Times New Roman" w:cs="Times New Roman"/>
          <w:sz w:val="24"/>
          <w:lang w:val="en-US"/>
        </w:rPr>
        <w:t>O</w:t>
      </w:r>
      <w:r w:rsidRPr="007D12DA">
        <w:rPr>
          <w:rFonts w:ascii="Times New Roman" w:hAnsi="Times New Roman" w:cs="Times New Roman"/>
          <w:sz w:val="24"/>
          <w:vertAlign w:val="subscript"/>
          <w:lang w:val="en-US"/>
        </w:rPr>
        <w:t>2</w:t>
      </w:r>
      <w:r w:rsidRPr="00E45593">
        <w:rPr>
          <w:rFonts w:ascii="Times New Roman" w:hAnsi="Times New Roman" w:cs="Times New Roman"/>
          <w:sz w:val="24"/>
          <w:lang w:val="en-US"/>
        </w:rPr>
        <w:t xml:space="preserve">, </w:t>
      </w:r>
      <m:oMath>
        <m:acc>
          <m:accPr>
            <m:chr m:val="̇"/>
            <m:ctrlPr>
              <w:rPr>
                <w:rFonts w:ascii="Cambria Math" w:hAnsi="Cambria Math" w:cs="Times New Roman"/>
                <w:i/>
                <w:sz w:val="24"/>
                <w:lang w:val="en-US"/>
              </w:rPr>
            </m:ctrlPr>
          </m:accPr>
          <m:e>
            <m:r>
              <m:rPr>
                <m:nor/>
              </m:rPr>
              <w:rPr>
                <w:rFonts w:ascii="Cambria Math" w:hAnsi="Cambria Math" w:cs="Times New Roman"/>
                <w:sz w:val="24"/>
                <w:lang w:val="en-US"/>
              </w:rPr>
              <m:t>V</m:t>
            </m:r>
          </m:e>
        </m:acc>
      </m:oMath>
      <w:r w:rsidRPr="00E45593">
        <w:rPr>
          <w:rFonts w:ascii="Times New Roman" w:hAnsi="Times New Roman" w:cs="Times New Roman"/>
          <w:sz w:val="24"/>
          <w:lang w:val="en-US"/>
        </w:rPr>
        <w:t>CO</w:t>
      </w:r>
      <w:r>
        <w:rPr>
          <w:rFonts w:ascii="Times New Roman" w:hAnsi="Times New Roman" w:cs="Times New Roman"/>
          <w:sz w:val="24"/>
          <w:vertAlign w:val="subscript"/>
          <w:lang w:val="en-US"/>
        </w:rPr>
        <w:t>2</w:t>
      </w:r>
      <w:r w:rsidRPr="00E45593">
        <w:rPr>
          <w:rFonts w:ascii="Times New Roman" w:hAnsi="Times New Roman" w:cs="Times New Roman"/>
          <w:sz w:val="24"/>
          <w:lang w:val="en-US"/>
        </w:rPr>
        <w:t>) was measured</w:t>
      </w:r>
      <w:r>
        <w:rPr>
          <w:rFonts w:ascii="Times New Roman" w:hAnsi="Times New Roman" w:cs="Times New Roman"/>
          <w:sz w:val="24"/>
          <w:lang w:val="en-US"/>
        </w:rPr>
        <w:t xml:space="preserve"> </w:t>
      </w:r>
      <w:r w:rsidRPr="00E45593">
        <w:rPr>
          <w:rFonts w:ascii="Times New Roman" w:hAnsi="Times New Roman" w:cs="Times New Roman"/>
          <w:sz w:val="24"/>
          <w:lang w:val="en-US"/>
        </w:rPr>
        <w:t xml:space="preserve">breath-by-breath (Jaeger </w:t>
      </w:r>
      <w:proofErr w:type="spellStart"/>
      <w:r w:rsidRPr="00E45593">
        <w:rPr>
          <w:rFonts w:ascii="Times New Roman" w:hAnsi="Times New Roman" w:cs="Times New Roman"/>
          <w:sz w:val="24"/>
          <w:lang w:val="en-US"/>
        </w:rPr>
        <w:t>Oxycon</w:t>
      </w:r>
      <w:proofErr w:type="spellEnd"/>
      <w:r w:rsidRPr="00E45593">
        <w:rPr>
          <w:rFonts w:ascii="Times New Roman" w:hAnsi="Times New Roman" w:cs="Times New Roman"/>
          <w:sz w:val="24"/>
          <w:lang w:val="en-US"/>
        </w:rPr>
        <w:t xml:space="preserve"> Pro; </w:t>
      </w:r>
      <w:proofErr w:type="spellStart"/>
      <w:r w:rsidRPr="00E45593">
        <w:rPr>
          <w:rFonts w:ascii="Times New Roman" w:hAnsi="Times New Roman" w:cs="Times New Roman"/>
          <w:sz w:val="24"/>
          <w:lang w:val="en-US"/>
        </w:rPr>
        <w:t>Viasys</w:t>
      </w:r>
      <w:proofErr w:type="spellEnd"/>
      <w:r w:rsidRPr="00E45593">
        <w:rPr>
          <w:rFonts w:ascii="Times New Roman" w:hAnsi="Times New Roman" w:cs="Times New Roman"/>
          <w:sz w:val="24"/>
          <w:lang w:val="en-US"/>
        </w:rPr>
        <w:t xml:space="preserve"> Healthcare</w:t>
      </w:r>
      <w:r>
        <w:rPr>
          <w:rFonts w:ascii="Times New Roman" w:hAnsi="Times New Roman" w:cs="Times New Roman"/>
          <w:sz w:val="24"/>
          <w:lang w:val="en-US"/>
        </w:rPr>
        <w:t xml:space="preserve"> </w:t>
      </w:r>
      <w:r w:rsidRPr="00E45593">
        <w:rPr>
          <w:rFonts w:ascii="Times New Roman" w:hAnsi="Times New Roman" w:cs="Times New Roman"/>
          <w:sz w:val="24"/>
          <w:lang w:val="en-US"/>
        </w:rPr>
        <w:t xml:space="preserve">GmbH, </w:t>
      </w:r>
      <w:proofErr w:type="spellStart"/>
      <w:r w:rsidRPr="00E45593">
        <w:rPr>
          <w:rFonts w:ascii="Times New Roman" w:hAnsi="Times New Roman" w:cs="Times New Roman"/>
          <w:sz w:val="24"/>
          <w:lang w:val="en-US"/>
        </w:rPr>
        <w:t>H</w:t>
      </w:r>
      <w:r>
        <w:rPr>
          <w:rFonts w:ascii="Times New Roman" w:hAnsi="Times New Roman" w:cs="Times New Roman"/>
          <w:sz w:val="24"/>
          <w:lang w:val="en-US"/>
        </w:rPr>
        <w:t>ö</w:t>
      </w:r>
      <w:r w:rsidRPr="00E45593">
        <w:rPr>
          <w:rFonts w:ascii="Times New Roman" w:hAnsi="Times New Roman" w:cs="Times New Roman"/>
          <w:sz w:val="24"/>
          <w:lang w:val="en-US"/>
        </w:rPr>
        <w:t>chberg</w:t>
      </w:r>
      <w:proofErr w:type="spellEnd"/>
      <w:r w:rsidRPr="00E45593">
        <w:rPr>
          <w:rFonts w:ascii="Times New Roman" w:hAnsi="Times New Roman" w:cs="Times New Roman"/>
          <w:sz w:val="24"/>
          <w:lang w:val="en-US"/>
        </w:rPr>
        <w:t>, Germany)</w:t>
      </w:r>
      <w:r>
        <w:rPr>
          <w:rFonts w:ascii="Times New Roman" w:hAnsi="Times New Roman" w:cs="Times New Roman"/>
          <w:sz w:val="24"/>
          <w:lang w:val="en-US"/>
        </w:rPr>
        <w:t>.</w:t>
      </w:r>
      <w:r w:rsidR="00705A73">
        <w:rPr>
          <w:rFonts w:ascii="Times New Roman" w:hAnsi="Times New Roman" w:cs="Times New Roman"/>
          <w:sz w:val="24"/>
          <w:lang w:val="en-US"/>
        </w:rPr>
        <w:t xml:space="preserve"> </w:t>
      </w:r>
      <w:r w:rsidRPr="0012215C">
        <w:rPr>
          <w:rFonts w:ascii="Times New Roman" w:hAnsi="Times New Roman" w:cs="Times New Roman"/>
          <w:sz w:val="24"/>
          <w:lang w:val="en-US"/>
        </w:rPr>
        <w:t>Before the start of the test, the resting HR (HR</w:t>
      </w:r>
      <w:r w:rsidRPr="002E3126">
        <w:rPr>
          <w:rFonts w:ascii="Times New Roman" w:hAnsi="Times New Roman" w:cs="Times New Roman"/>
          <w:sz w:val="24"/>
          <w:vertAlign w:val="subscript"/>
          <w:lang w:val="en-US"/>
        </w:rPr>
        <w:t>REST</w:t>
      </w:r>
      <w:r w:rsidRPr="0012215C">
        <w:rPr>
          <w:rFonts w:ascii="Times New Roman" w:hAnsi="Times New Roman" w:cs="Times New Roman"/>
          <w:sz w:val="24"/>
          <w:lang w:val="en-US"/>
        </w:rPr>
        <w:t>) was defined as the lowest 5</w:t>
      </w:r>
      <w:r w:rsidR="00B046DB">
        <w:rPr>
          <w:rFonts w:ascii="Times New Roman" w:hAnsi="Times New Roman" w:cs="Times New Roman"/>
          <w:sz w:val="24"/>
          <w:lang w:val="en-US"/>
        </w:rPr>
        <w:t>-</w:t>
      </w:r>
      <w:r w:rsidRPr="0012215C">
        <w:rPr>
          <w:rFonts w:ascii="Times New Roman" w:hAnsi="Times New Roman" w:cs="Times New Roman"/>
          <w:sz w:val="24"/>
          <w:lang w:val="en-US"/>
        </w:rPr>
        <w:t xml:space="preserve">s average HR when subjects lay in a supine position for </w:t>
      </w:r>
      <w:r>
        <w:rPr>
          <w:rFonts w:ascii="Times New Roman" w:hAnsi="Times New Roman" w:cs="Times New Roman"/>
          <w:sz w:val="24"/>
          <w:lang w:val="en-US"/>
        </w:rPr>
        <w:t>10</w:t>
      </w:r>
      <w:r w:rsidRPr="0012215C">
        <w:rPr>
          <w:rFonts w:ascii="Times New Roman" w:hAnsi="Times New Roman" w:cs="Times New Roman"/>
          <w:sz w:val="24"/>
          <w:lang w:val="en-US"/>
        </w:rPr>
        <w:t xml:space="preserve"> min in a quiet room.</w:t>
      </w:r>
    </w:p>
    <w:p w14:paraId="6FBDE550" w14:textId="77777777" w:rsidR="004B37E6" w:rsidRPr="00B62FAB" w:rsidRDefault="004B37E6" w:rsidP="004B37E6">
      <w:pPr>
        <w:jc w:val="both"/>
        <w:rPr>
          <w:rFonts w:ascii="Times New Roman" w:hAnsi="Times New Roman" w:cs="Times New Roman"/>
          <w:bCs/>
          <w:i/>
          <w:iCs/>
          <w:sz w:val="24"/>
          <w:lang w:val="en-US"/>
        </w:rPr>
      </w:pPr>
      <w:r w:rsidRPr="00B62FAB">
        <w:rPr>
          <w:rFonts w:ascii="Times New Roman" w:hAnsi="Times New Roman" w:cs="Times New Roman"/>
          <w:bCs/>
          <w:i/>
          <w:iCs/>
          <w:sz w:val="24"/>
          <w:lang w:val="en-US"/>
        </w:rPr>
        <w:t>Time trials</w:t>
      </w:r>
    </w:p>
    <w:p w14:paraId="63132007" w14:textId="1119A839" w:rsidR="004B37E6" w:rsidRDefault="003C3DA3" w:rsidP="004B37E6">
      <w:pPr>
        <w:jc w:val="both"/>
        <w:rPr>
          <w:rFonts w:ascii="Times New Roman" w:hAnsi="Times New Roman" w:cs="Times New Roman"/>
          <w:color w:val="8EAADB" w:themeColor="accent1" w:themeTint="99"/>
          <w:sz w:val="24"/>
          <w:lang w:val="en-US"/>
        </w:rPr>
      </w:pPr>
      <w:r>
        <w:rPr>
          <w:rFonts w:ascii="Times New Roman" w:hAnsi="Times New Roman" w:cs="Times New Roman"/>
          <w:sz w:val="24"/>
          <w:lang w:val="en-US"/>
        </w:rPr>
        <w:t>T</w:t>
      </w:r>
      <w:r w:rsidR="004B37E6">
        <w:rPr>
          <w:rFonts w:ascii="Times New Roman" w:hAnsi="Times New Roman" w:cs="Times New Roman"/>
          <w:sz w:val="24"/>
          <w:lang w:val="en-US"/>
        </w:rPr>
        <w:t xml:space="preserve">he week before the training period subjects were familiarized with the TT during </w:t>
      </w:r>
      <w:r w:rsidR="00F50D36">
        <w:rPr>
          <w:rFonts w:ascii="Times New Roman" w:hAnsi="Times New Roman" w:cs="Times New Roman"/>
          <w:sz w:val="24"/>
          <w:lang w:val="en-US"/>
        </w:rPr>
        <w:t>two</w:t>
      </w:r>
      <w:r w:rsidR="004B37E6">
        <w:rPr>
          <w:rFonts w:ascii="Times New Roman" w:hAnsi="Times New Roman" w:cs="Times New Roman"/>
          <w:sz w:val="24"/>
          <w:lang w:val="en-US"/>
        </w:rPr>
        <w:t xml:space="preserve"> sessions. In those sessions they chose their preferred gear settings to perform the TTs</w:t>
      </w:r>
      <w:r>
        <w:rPr>
          <w:rFonts w:ascii="Times New Roman" w:hAnsi="Times New Roman" w:cs="Times New Roman"/>
          <w:sz w:val="24"/>
          <w:lang w:val="en-US"/>
        </w:rPr>
        <w:t xml:space="preserve"> and tested their pacing strategy</w:t>
      </w:r>
      <w:r w:rsidR="004B37E6">
        <w:rPr>
          <w:rFonts w:ascii="Times New Roman" w:hAnsi="Times New Roman" w:cs="Times New Roman"/>
          <w:sz w:val="24"/>
          <w:lang w:val="en-US"/>
        </w:rPr>
        <w:t xml:space="preserve">. </w:t>
      </w:r>
      <w:r>
        <w:rPr>
          <w:rFonts w:ascii="Times New Roman" w:hAnsi="Times New Roman" w:cs="Times New Roman"/>
          <w:sz w:val="24"/>
          <w:lang w:val="en-US"/>
        </w:rPr>
        <w:t>Before</w:t>
      </w:r>
      <w:r w:rsidR="004B37E6">
        <w:rPr>
          <w:rFonts w:ascii="Times New Roman" w:hAnsi="Times New Roman" w:cs="Times New Roman"/>
          <w:sz w:val="24"/>
          <w:lang w:val="en-US"/>
        </w:rPr>
        <w:t xml:space="preserve"> the start of the training period, subjects performed a TT in order to determine the initial performance level used for the study (p*). TTs were preceded by a standard warm-up at 100</w:t>
      </w:r>
      <w:r w:rsidR="00B046DB">
        <w:rPr>
          <w:rFonts w:ascii="Times New Roman" w:hAnsi="Times New Roman" w:cs="Times New Roman"/>
          <w:sz w:val="24"/>
          <w:lang w:val="en-US"/>
        </w:rPr>
        <w:t xml:space="preserve"> </w:t>
      </w:r>
      <w:r w:rsidR="004B37E6">
        <w:rPr>
          <w:rFonts w:ascii="Times New Roman" w:hAnsi="Times New Roman" w:cs="Times New Roman"/>
          <w:sz w:val="24"/>
          <w:lang w:val="en-US"/>
        </w:rPr>
        <w:t xml:space="preserve">W for </w:t>
      </w:r>
      <w:r>
        <w:rPr>
          <w:rFonts w:ascii="Times New Roman" w:hAnsi="Times New Roman" w:cs="Times New Roman"/>
          <w:sz w:val="24"/>
          <w:lang w:val="en-US"/>
        </w:rPr>
        <w:t>5</w:t>
      </w:r>
      <w:r w:rsidR="004B37E6">
        <w:rPr>
          <w:rFonts w:ascii="Times New Roman" w:hAnsi="Times New Roman" w:cs="Times New Roman"/>
          <w:sz w:val="24"/>
          <w:lang w:val="en-US"/>
        </w:rPr>
        <w:t xml:space="preserve"> mi</w:t>
      </w:r>
      <w:r w:rsidR="00705A73">
        <w:rPr>
          <w:rFonts w:ascii="Times New Roman" w:hAnsi="Times New Roman" w:cs="Times New Roman"/>
          <w:sz w:val="24"/>
          <w:lang w:val="en-US"/>
        </w:rPr>
        <w:t>n</w:t>
      </w:r>
      <w:r w:rsidR="004B37E6">
        <w:rPr>
          <w:rFonts w:ascii="Times New Roman" w:hAnsi="Times New Roman" w:cs="Times New Roman"/>
          <w:sz w:val="24"/>
          <w:lang w:val="en-US"/>
        </w:rPr>
        <w:t xml:space="preserve">. </w:t>
      </w:r>
      <w:r w:rsidR="00705A73">
        <w:rPr>
          <w:rFonts w:ascii="Times New Roman" w:hAnsi="Times New Roman" w:cs="Times New Roman"/>
          <w:sz w:val="24"/>
          <w:lang w:val="en-US"/>
        </w:rPr>
        <w:t>Following the warm-up a 1</w:t>
      </w:r>
      <w:r w:rsidR="006E7632">
        <w:rPr>
          <w:rFonts w:ascii="Times New Roman" w:hAnsi="Times New Roman" w:cs="Times New Roman"/>
          <w:sz w:val="24"/>
          <w:lang w:val="en-US"/>
        </w:rPr>
        <w:t>-</w:t>
      </w:r>
      <w:r w:rsidR="00705A73">
        <w:rPr>
          <w:rFonts w:ascii="Times New Roman" w:hAnsi="Times New Roman" w:cs="Times New Roman"/>
          <w:sz w:val="24"/>
          <w:lang w:val="en-US"/>
        </w:rPr>
        <w:t>min seated rest was inserted before the start of the TT</w:t>
      </w:r>
      <w:r w:rsidR="004B37E6">
        <w:rPr>
          <w:rFonts w:ascii="Times New Roman" w:hAnsi="Times New Roman" w:cs="Times New Roman"/>
          <w:sz w:val="24"/>
          <w:lang w:val="en-US"/>
        </w:rPr>
        <w:t xml:space="preserve">. Subjects were encouraged to complete the </w:t>
      </w:r>
      <w:r w:rsidR="00B046DB">
        <w:rPr>
          <w:rFonts w:ascii="Times New Roman" w:hAnsi="Times New Roman" w:cs="Times New Roman"/>
          <w:sz w:val="24"/>
          <w:lang w:val="en-US"/>
        </w:rPr>
        <w:t>TT</w:t>
      </w:r>
      <w:r w:rsidR="004B37E6">
        <w:rPr>
          <w:rFonts w:ascii="Times New Roman" w:hAnsi="Times New Roman" w:cs="Times New Roman"/>
          <w:sz w:val="24"/>
          <w:lang w:val="en-US"/>
        </w:rPr>
        <w:t xml:space="preserve"> as fast as </w:t>
      </w:r>
      <w:r>
        <w:rPr>
          <w:rFonts w:ascii="Times New Roman" w:hAnsi="Times New Roman" w:cs="Times New Roman"/>
          <w:sz w:val="24"/>
          <w:lang w:val="en-US"/>
        </w:rPr>
        <w:t>possible</w:t>
      </w:r>
      <w:r w:rsidR="004B37E6">
        <w:rPr>
          <w:rFonts w:ascii="Times New Roman" w:hAnsi="Times New Roman" w:cs="Times New Roman"/>
          <w:sz w:val="24"/>
          <w:lang w:val="en-US"/>
        </w:rPr>
        <w:t xml:space="preserve">. The only feedback </w:t>
      </w:r>
      <w:r>
        <w:rPr>
          <w:rFonts w:ascii="Times New Roman" w:hAnsi="Times New Roman" w:cs="Times New Roman"/>
          <w:sz w:val="24"/>
          <w:lang w:val="en-US"/>
        </w:rPr>
        <w:t xml:space="preserve">they </w:t>
      </w:r>
      <w:r w:rsidR="004B37E6">
        <w:rPr>
          <w:rFonts w:ascii="Times New Roman" w:hAnsi="Times New Roman" w:cs="Times New Roman"/>
          <w:sz w:val="24"/>
          <w:lang w:val="en-US"/>
        </w:rPr>
        <w:t>received was cadence and remaining distance.</w:t>
      </w:r>
    </w:p>
    <w:p w14:paraId="23028DE5" w14:textId="6EFA5F29" w:rsidR="00705A73" w:rsidRPr="006E7632" w:rsidRDefault="00705A73" w:rsidP="004B37E6">
      <w:pPr>
        <w:jc w:val="both"/>
        <w:rPr>
          <w:rFonts w:ascii="Times New Roman" w:hAnsi="Times New Roman" w:cs="Times New Roman"/>
          <w:i/>
          <w:sz w:val="24"/>
          <w:lang w:val="en-US"/>
        </w:rPr>
      </w:pPr>
      <w:r w:rsidRPr="006E7632">
        <w:rPr>
          <w:rFonts w:ascii="Times New Roman" w:hAnsi="Times New Roman" w:cs="Times New Roman"/>
          <w:i/>
          <w:sz w:val="24"/>
          <w:lang w:val="en-US"/>
        </w:rPr>
        <w:t>Training period</w:t>
      </w:r>
    </w:p>
    <w:p w14:paraId="16218FF9" w14:textId="212297B8" w:rsidR="00705A73" w:rsidRPr="003C3DA3" w:rsidRDefault="00705A73" w:rsidP="004B37E6">
      <w:pPr>
        <w:jc w:val="both"/>
        <w:rPr>
          <w:rFonts w:ascii="Times New Roman" w:hAnsi="Times New Roman" w:cs="Times New Roman"/>
          <w:color w:val="8EAADB" w:themeColor="accent1" w:themeTint="99"/>
          <w:sz w:val="24"/>
          <w:lang w:val="en-US"/>
        </w:rPr>
      </w:pPr>
      <w:r>
        <w:rPr>
          <w:rFonts w:ascii="Times New Roman" w:hAnsi="Times New Roman" w:cs="Times New Roman"/>
          <w:sz w:val="24"/>
          <w:lang w:val="en-US"/>
        </w:rPr>
        <w:t>On Monday, Wednesday and Friday a 45</w:t>
      </w:r>
      <w:r w:rsidR="00B046DB">
        <w:rPr>
          <w:rFonts w:ascii="Times New Roman" w:hAnsi="Times New Roman" w:cs="Times New Roman"/>
          <w:sz w:val="24"/>
          <w:lang w:val="en-US"/>
        </w:rPr>
        <w:t>-</w:t>
      </w:r>
      <w:r>
        <w:rPr>
          <w:rFonts w:ascii="Times New Roman" w:hAnsi="Times New Roman" w:cs="Times New Roman"/>
          <w:sz w:val="24"/>
          <w:lang w:val="en-US"/>
        </w:rPr>
        <w:t xml:space="preserve">min aerobic interval training was performed consisting of </w:t>
      </w:r>
      <w:r w:rsidR="00F50D36">
        <w:rPr>
          <w:rFonts w:ascii="Times New Roman" w:hAnsi="Times New Roman" w:cs="Times New Roman"/>
          <w:sz w:val="24"/>
          <w:lang w:val="en-US"/>
        </w:rPr>
        <w:t>five</w:t>
      </w:r>
      <w:r>
        <w:rPr>
          <w:rFonts w:ascii="Times New Roman" w:hAnsi="Times New Roman" w:cs="Times New Roman"/>
          <w:sz w:val="24"/>
          <w:lang w:val="en-US"/>
        </w:rPr>
        <w:t xml:space="preserve"> bouts of 4 min cycling at a power output equivalent to the respiratory compensation point (RCP) alternated with 3 min of recovery at a power output that was </w:t>
      </w:r>
      <w:r>
        <w:rPr>
          <w:rFonts w:ascii="Times New Roman" w:hAnsi="Times New Roman" w:cs="Times New Roman"/>
          <w:sz w:val="24"/>
          <w:lang w:val="en-US"/>
        </w:rPr>
        <w:lastRenderedPageBreak/>
        <w:t>associated with the gas exchange threshold (GET). Each training session included a warm-up and cool-down of 5 min at the level of GET. On Friday the training was preceded by the TT, interspersed with a 10</w:t>
      </w:r>
      <w:r w:rsidR="00B046DB">
        <w:rPr>
          <w:rFonts w:ascii="Times New Roman" w:hAnsi="Times New Roman" w:cs="Times New Roman"/>
          <w:sz w:val="24"/>
          <w:lang w:val="en-US"/>
        </w:rPr>
        <w:t>-</w:t>
      </w:r>
      <w:r>
        <w:rPr>
          <w:rFonts w:ascii="Times New Roman" w:hAnsi="Times New Roman" w:cs="Times New Roman"/>
          <w:sz w:val="24"/>
          <w:lang w:val="en-US"/>
        </w:rPr>
        <w:t>min rest period. After the training period, there was a 3</w:t>
      </w:r>
      <w:r w:rsidR="00B046DB">
        <w:rPr>
          <w:rFonts w:ascii="Times New Roman" w:hAnsi="Times New Roman" w:cs="Times New Roman"/>
          <w:sz w:val="24"/>
          <w:lang w:val="en-US"/>
        </w:rPr>
        <w:t>-</w:t>
      </w:r>
      <w:r>
        <w:rPr>
          <w:rFonts w:ascii="Times New Roman" w:hAnsi="Times New Roman" w:cs="Times New Roman"/>
          <w:sz w:val="24"/>
          <w:lang w:val="en-US"/>
        </w:rPr>
        <w:t>week follow-up where subjects stopped training and only performed the TT so that the effect of dissipating fatigue and/or fitness could be monitored</w:t>
      </w:r>
    </w:p>
    <w:p w14:paraId="0F61264C" w14:textId="77777777" w:rsidR="004B37E6" w:rsidRDefault="004B37E6" w:rsidP="004B37E6">
      <w:pPr>
        <w:jc w:val="both"/>
        <w:rPr>
          <w:rFonts w:ascii="Times New Roman" w:hAnsi="Times New Roman" w:cs="Times New Roman"/>
          <w:b/>
          <w:sz w:val="24"/>
          <w:lang w:val="en-US"/>
        </w:rPr>
      </w:pPr>
      <w:r w:rsidRPr="00413488">
        <w:rPr>
          <w:rFonts w:ascii="Times New Roman" w:hAnsi="Times New Roman" w:cs="Times New Roman"/>
          <w:b/>
          <w:sz w:val="24"/>
          <w:lang w:val="en-US"/>
        </w:rPr>
        <w:t>Data analysis</w:t>
      </w:r>
    </w:p>
    <w:p w14:paraId="1D06E84F" w14:textId="77777777" w:rsidR="004B37E6" w:rsidRPr="00B13DD2" w:rsidRDefault="004B37E6" w:rsidP="004B37E6">
      <w:pPr>
        <w:jc w:val="both"/>
        <w:rPr>
          <w:rFonts w:ascii="Times New Roman" w:hAnsi="Times New Roman" w:cs="Times New Roman"/>
          <w:i/>
          <w:sz w:val="24"/>
          <w:lang w:val="en-US"/>
        </w:rPr>
      </w:pPr>
      <w:r w:rsidRPr="00B13DD2">
        <w:rPr>
          <w:rFonts w:ascii="Times New Roman" w:hAnsi="Times New Roman" w:cs="Times New Roman"/>
          <w:i/>
          <w:sz w:val="24"/>
          <w:lang w:val="en-US"/>
        </w:rPr>
        <w:t>Ramp incremental test</w:t>
      </w:r>
    </w:p>
    <w:p w14:paraId="2D0AE91B" w14:textId="61450B27" w:rsidR="004B37E6" w:rsidRPr="005D5208" w:rsidRDefault="009D58DA" w:rsidP="004B37E6">
      <w:pPr>
        <w:jc w:val="both"/>
        <w:rPr>
          <w:rFonts w:ascii="Times New Roman" w:hAnsi="Times New Roman" w:cs="Times New Roman"/>
          <w:sz w:val="24"/>
          <w:vertAlign w:val="superscript"/>
          <w:lang w:val="en-US"/>
        </w:rPr>
      </w:pPr>
      <m:oMath>
        <m:acc>
          <m:accPr>
            <m:chr m:val="̇"/>
            <m:ctrlPr>
              <w:rPr>
                <w:rFonts w:ascii="Cambria Math" w:hAnsi="Cambria Math" w:cs="Times New Roman"/>
                <w:i/>
                <w:sz w:val="24"/>
                <w:lang w:val="en-US"/>
              </w:rPr>
            </m:ctrlPr>
          </m:accPr>
          <m:e>
            <m:r>
              <m:rPr>
                <m:nor/>
              </m:rPr>
              <w:rPr>
                <w:rFonts w:ascii="Cambria Math" w:hAnsi="Cambria Math" w:cs="Times New Roman"/>
                <w:sz w:val="24"/>
                <w:lang w:val="en-US"/>
              </w:rPr>
              <m:t>V</m:t>
            </m:r>
          </m:e>
        </m:acc>
      </m:oMath>
      <w:r w:rsidR="004B37E6" w:rsidRPr="00630878">
        <w:rPr>
          <w:rFonts w:ascii="Times New Roman" w:hAnsi="Times New Roman" w:cs="Times New Roman"/>
          <w:sz w:val="24"/>
          <w:lang w:val="en-US"/>
        </w:rPr>
        <w:t>O</w:t>
      </w:r>
      <w:r w:rsidR="004B37E6" w:rsidRPr="00B13DD2">
        <w:rPr>
          <w:rFonts w:ascii="Times New Roman" w:hAnsi="Times New Roman" w:cs="Times New Roman"/>
          <w:sz w:val="24"/>
          <w:vertAlign w:val="subscript"/>
          <w:lang w:val="en-US"/>
        </w:rPr>
        <w:t>2peak</w:t>
      </w:r>
      <w:r w:rsidR="004B37E6" w:rsidRPr="00630878">
        <w:rPr>
          <w:rFonts w:ascii="Times New Roman" w:hAnsi="Times New Roman" w:cs="Times New Roman"/>
          <w:sz w:val="24"/>
          <w:lang w:val="en-US"/>
        </w:rPr>
        <w:t xml:space="preserve"> was defined as the highest 30-s average achieved</w:t>
      </w:r>
      <w:r w:rsidR="004B37E6">
        <w:rPr>
          <w:rFonts w:ascii="Times New Roman" w:hAnsi="Times New Roman" w:cs="Times New Roman"/>
          <w:sz w:val="24"/>
          <w:lang w:val="en-US"/>
        </w:rPr>
        <w:t xml:space="preserve"> </w:t>
      </w:r>
      <w:r w:rsidR="004B37E6" w:rsidRPr="00630878">
        <w:rPr>
          <w:rFonts w:ascii="Times New Roman" w:hAnsi="Times New Roman" w:cs="Times New Roman"/>
          <w:sz w:val="24"/>
          <w:lang w:val="en-US"/>
        </w:rPr>
        <w:t xml:space="preserve">during the test. GET and RCP were determined by </w:t>
      </w:r>
      <w:r w:rsidR="00F50D36">
        <w:rPr>
          <w:rFonts w:ascii="Times New Roman" w:hAnsi="Times New Roman" w:cs="Times New Roman"/>
          <w:sz w:val="24"/>
          <w:lang w:val="en-US"/>
        </w:rPr>
        <w:t>three</w:t>
      </w:r>
      <w:r w:rsidR="004B37E6" w:rsidRPr="00630878">
        <w:rPr>
          <w:rFonts w:ascii="Times New Roman" w:hAnsi="Times New Roman" w:cs="Times New Roman"/>
          <w:sz w:val="24"/>
          <w:lang w:val="en-US"/>
        </w:rPr>
        <w:t xml:space="preserve"> independent researchers</w:t>
      </w:r>
      <w:r w:rsidR="00705A73">
        <w:rPr>
          <w:rFonts w:ascii="Times New Roman" w:hAnsi="Times New Roman" w:cs="Times New Roman"/>
          <w:sz w:val="24"/>
          <w:lang w:val="en-US"/>
        </w:rPr>
        <w:t xml:space="preserve"> as described elsewhere.</w:t>
      </w:r>
      <w:r w:rsidR="00301A33">
        <w:rPr>
          <w:rFonts w:ascii="Times New Roman" w:hAnsi="Times New Roman" w:cs="Times New Roman"/>
          <w:sz w:val="24"/>
          <w:vertAlign w:val="superscript"/>
          <w:lang w:val="en-US"/>
        </w:rPr>
        <w:t>19</w:t>
      </w:r>
      <w:r w:rsidR="00705A73">
        <w:rPr>
          <w:rFonts w:ascii="Times New Roman" w:hAnsi="Times New Roman" w:cs="Times New Roman"/>
          <w:sz w:val="24"/>
          <w:lang w:val="en-US"/>
        </w:rPr>
        <w:t xml:space="preserve"> </w:t>
      </w:r>
      <w:r w:rsidR="004B37E6" w:rsidRPr="00630878">
        <w:rPr>
          <w:rFonts w:ascii="Times New Roman" w:hAnsi="Times New Roman" w:cs="Times New Roman"/>
          <w:sz w:val="24"/>
          <w:lang w:val="en-US"/>
        </w:rPr>
        <w:t xml:space="preserve">The </w:t>
      </w:r>
      <w:r w:rsidR="004B37E6">
        <w:rPr>
          <w:rFonts w:ascii="Times New Roman" w:hAnsi="Times New Roman" w:cs="Times New Roman"/>
          <w:sz w:val="24"/>
          <w:lang w:val="en-US"/>
        </w:rPr>
        <w:t>power output</w:t>
      </w:r>
      <w:r w:rsidR="004B37E6" w:rsidRPr="00630878">
        <w:rPr>
          <w:rFonts w:ascii="Times New Roman" w:hAnsi="Times New Roman" w:cs="Times New Roman"/>
          <w:sz w:val="24"/>
          <w:lang w:val="en-US"/>
        </w:rPr>
        <w:t xml:space="preserve"> at the time points corresponding</w:t>
      </w:r>
      <w:r w:rsidR="004B37E6">
        <w:rPr>
          <w:rFonts w:ascii="Times New Roman" w:hAnsi="Times New Roman" w:cs="Times New Roman"/>
          <w:sz w:val="24"/>
          <w:lang w:val="en-US"/>
        </w:rPr>
        <w:t xml:space="preserve"> </w:t>
      </w:r>
      <w:r w:rsidR="004B37E6" w:rsidRPr="00630878">
        <w:rPr>
          <w:rFonts w:ascii="Times New Roman" w:hAnsi="Times New Roman" w:cs="Times New Roman"/>
          <w:sz w:val="24"/>
          <w:lang w:val="en-US"/>
        </w:rPr>
        <w:t xml:space="preserve">to GET and RCP were adjusted for the </w:t>
      </w:r>
      <m:oMath>
        <m:acc>
          <m:accPr>
            <m:chr m:val="̇"/>
            <m:ctrlPr>
              <w:rPr>
                <w:rFonts w:ascii="Cambria Math" w:hAnsi="Cambria Math" w:cs="Times New Roman"/>
                <w:i/>
                <w:sz w:val="24"/>
                <w:lang w:val="en-US"/>
              </w:rPr>
            </m:ctrlPr>
          </m:accPr>
          <m:e>
            <m:r>
              <m:rPr>
                <m:nor/>
              </m:rPr>
              <w:rPr>
                <w:rFonts w:ascii="Cambria Math" w:hAnsi="Cambria Math" w:cs="Times New Roman"/>
                <w:sz w:val="24"/>
                <w:lang w:val="en-US"/>
              </w:rPr>
              <m:t>V</m:t>
            </m:r>
          </m:e>
        </m:acc>
      </m:oMath>
      <w:r w:rsidR="004B37E6" w:rsidRPr="00630878">
        <w:rPr>
          <w:rFonts w:ascii="Times New Roman" w:hAnsi="Times New Roman" w:cs="Times New Roman"/>
          <w:sz w:val="24"/>
          <w:lang w:val="en-US"/>
        </w:rPr>
        <w:t>O</w:t>
      </w:r>
      <w:r w:rsidR="004B37E6" w:rsidRPr="00623B43">
        <w:rPr>
          <w:rFonts w:ascii="Times New Roman" w:hAnsi="Times New Roman" w:cs="Times New Roman"/>
          <w:sz w:val="24"/>
          <w:vertAlign w:val="subscript"/>
          <w:lang w:val="en-US"/>
        </w:rPr>
        <w:t>2</w:t>
      </w:r>
      <w:r w:rsidR="004B37E6" w:rsidRPr="00630878">
        <w:rPr>
          <w:rFonts w:ascii="Times New Roman" w:hAnsi="Times New Roman" w:cs="Times New Roman"/>
          <w:sz w:val="24"/>
          <w:lang w:val="en-US"/>
        </w:rPr>
        <w:t xml:space="preserve"> mean response</w:t>
      </w:r>
      <w:r w:rsidR="004B37E6">
        <w:rPr>
          <w:rFonts w:ascii="Times New Roman" w:hAnsi="Times New Roman" w:cs="Times New Roman"/>
          <w:sz w:val="24"/>
          <w:lang w:val="en-US"/>
        </w:rPr>
        <w:t xml:space="preserve"> </w:t>
      </w:r>
      <w:r w:rsidR="004B37E6" w:rsidRPr="00630878">
        <w:rPr>
          <w:rFonts w:ascii="Times New Roman" w:hAnsi="Times New Roman" w:cs="Times New Roman"/>
          <w:sz w:val="24"/>
          <w:lang w:val="en-US"/>
        </w:rPr>
        <w:t>time in each individual to account for the kinetics of</w:t>
      </w:r>
      <w:r w:rsidR="004B37E6">
        <w:rPr>
          <w:rFonts w:ascii="Times New Roman" w:hAnsi="Times New Roman" w:cs="Times New Roman"/>
          <w:sz w:val="24"/>
          <w:lang w:val="en-US"/>
        </w:rPr>
        <w:t xml:space="preserve"> </w:t>
      </w:r>
      <m:oMath>
        <m:acc>
          <m:accPr>
            <m:chr m:val="̇"/>
            <m:ctrlPr>
              <w:rPr>
                <w:rFonts w:ascii="Cambria Math" w:hAnsi="Cambria Math" w:cs="Times New Roman"/>
                <w:i/>
                <w:sz w:val="24"/>
                <w:lang w:val="en-US"/>
              </w:rPr>
            </m:ctrlPr>
          </m:accPr>
          <m:e>
            <m:r>
              <m:rPr>
                <m:nor/>
              </m:rPr>
              <w:rPr>
                <w:rFonts w:ascii="Cambria Math" w:hAnsi="Cambria Math" w:cs="Times New Roman"/>
                <w:sz w:val="24"/>
                <w:lang w:val="en-US"/>
              </w:rPr>
              <m:t>V</m:t>
            </m:r>
          </m:e>
        </m:acc>
      </m:oMath>
      <w:r w:rsidR="004B37E6" w:rsidRPr="00630878">
        <w:rPr>
          <w:rFonts w:ascii="Times New Roman" w:hAnsi="Times New Roman" w:cs="Times New Roman"/>
          <w:sz w:val="24"/>
          <w:lang w:val="en-US"/>
        </w:rPr>
        <w:t>O</w:t>
      </w:r>
      <w:r w:rsidR="004B37E6" w:rsidRPr="00623B43">
        <w:rPr>
          <w:rFonts w:ascii="Times New Roman" w:hAnsi="Times New Roman" w:cs="Times New Roman"/>
          <w:sz w:val="24"/>
          <w:vertAlign w:val="subscript"/>
          <w:lang w:val="en-US"/>
        </w:rPr>
        <w:t>2</w:t>
      </w:r>
      <w:r w:rsidR="004B37E6" w:rsidRPr="00630878">
        <w:rPr>
          <w:rFonts w:ascii="Times New Roman" w:hAnsi="Times New Roman" w:cs="Times New Roman"/>
          <w:sz w:val="24"/>
          <w:lang w:val="en-US"/>
        </w:rPr>
        <w:t xml:space="preserve"> and the delay between the muscles and the lungs</w:t>
      </w:r>
      <w:r w:rsidR="004B37E6">
        <w:rPr>
          <w:rFonts w:ascii="Times New Roman" w:hAnsi="Times New Roman" w:cs="Times New Roman"/>
          <w:sz w:val="24"/>
          <w:lang w:val="en-US"/>
        </w:rPr>
        <w:t xml:space="preserve"> inherent to a ramp incremental exercise test</w:t>
      </w:r>
      <w:r w:rsidR="004B37E6" w:rsidRPr="00630878">
        <w:rPr>
          <w:rFonts w:ascii="Times New Roman" w:hAnsi="Times New Roman" w:cs="Times New Roman"/>
          <w:sz w:val="24"/>
          <w:lang w:val="en-US"/>
        </w:rPr>
        <w:t>.</w:t>
      </w:r>
      <w:r w:rsidR="004B37E6">
        <w:rPr>
          <w:rFonts w:ascii="Times New Roman" w:hAnsi="Times New Roman" w:cs="Times New Roman"/>
          <w:sz w:val="24"/>
          <w:vertAlign w:val="superscript"/>
          <w:lang w:val="en-US"/>
        </w:rPr>
        <w:t>2</w:t>
      </w:r>
      <w:r w:rsidR="00301A33">
        <w:rPr>
          <w:rFonts w:ascii="Times New Roman" w:hAnsi="Times New Roman" w:cs="Times New Roman"/>
          <w:sz w:val="24"/>
          <w:vertAlign w:val="superscript"/>
          <w:lang w:val="en-US"/>
        </w:rPr>
        <w:t>0</w:t>
      </w:r>
    </w:p>
    <w:p w14:paraId="6CC6CD14" w14:textId="77777777" w:rsidR="004B37E6" w:rsidRPr="00B13DD2" w:rsidRDefault="004B37E6" w:rsidP="004B37E6">
      <w:pPr>
        <w:jc w:val="both"/>
        <w:rPr>
          <w:rFonts w:ascii="Times New Roman" w:hAnsi="Times New Roman" w:cs="Times New Roman"/>
          <w:i/>
          <w:sz w:val="24"/>
          <w:lang w:val="en-US"/>
        </w:rPr>
      </w:pPr>
      <w:r w:rsidRPr="00B13DD2">
        <w:rPr>
          <w:rFonts w:ascii="Times New Roman" w:hAnsi="Times New Roman" w:cs="Times New Roman"/>
          <w:i/>
          <w:sz w:val="24"/>
          <w:lang w:val="en-US"/>
        </w:rPr>
        <w:t>Training load</w:t>
      </w:r>
    </w:p>
    <w:p w14:paraId="21B667B0" w14:textId="2AF2CAC1" w:rsidR="004B37E6" w:rsidRPr="00B9450C" w:rsidRDefault="004B37E6" w:rsidP="004B37E6">
      <w:pPr>
        <w:jc w:val="both"/>
        <w:rPr>
          <w:rFonts w:ascii="Times New Roman" w:hAnsi="Times New Roman" w:cs="Times New Roman"/>
          <w:sz w:val="24"/>
          <w:lang w:val="en-US"/>
        </w:rPr>
      </w:pPr>
      <w:r w:rsidRPr="00B9450C">
        <w:rPr>
          <w:rFonts w:ascii="Times New Roman" w:hAnsi="Times New Roman" w:cs="Times New Roman"/>
          <w:sz w:val="24"/>
          <w:lang w:val="en-US"/>
        </w:rPr>
        <w:t>TL was calculated using</w:t>
      </w:r>
      <w:r w:rsidR="00E97462">
        <w:rPr>
          <w:rFonts w:ascii="Times New Roman" w:hAnsi="Times New Roman" w:cs="Times New Roman"/>
          <w:sz w:val="24"/>
          <w:lang w:val="en-US"/>
        </w:rPr>
        <w:t xml:space="preserve"> </w:t>
      </w:r>
      <w:r w:rsidR="00F50D36">
        <w:rPr>
          <w:rFonts w:ascii="Times New Roman" w:hAnsi="Times New Roman" w:cs="Times New Roman"/>
          <w:sz w:val="24"/>
          <w:lang w:val="en-US"/>
        </w:rPr>
        <w:t>three</w:t>
      </w:r>
      <w:r w:rsidRPr="00B9450C">
        <w:rPr>
          <w:rFonts w:ascii="Times New Roman" w:hAnsi="Times New Roman" w:cs="Times New Roman"/>
          <w:sz w:val="24"/>
          <w:lang w:val="en-US"/>
        </w:rPr>
        <w:t xml:space="preserve"> different methods of HR-based </w:t>
      </w:r>
      <w:r>
        <w:rPr>
          <w:rFonts w:ascii="Times New Roman" w:hAnsi="Times New Roman" w:cs="Times New Roman"/>
          <w:sz w:val="24"/>
          <w:lang w:val="en-US"/>
        </w:rPr>
        <w:t>training impulses (TRIMP)</w:t>
      </w:r>
      <w:r w:rsidRPr="00B9450C">
        <w:rPr>
          <w:rFonts w:ascii="Times New Roman" w:hAnsi="Times New Roman" w:cs="Times New Roman"/>
          <w:sz w:val="24"/>
          <w:lang w:val="en-US"/>
        </w:rPr>
        <w:t xml:space="preserve">. </w:t>
      </w:r>
      <w:r>
        <w:rPr>
          <w:rFonts w:ascii="Times New Roman" w:hAnsi="Times New Roman" w:cs="Times New Roman"/>
          <w:sz w:val="24"/>
          <w:lang w:val="en-US"/>
        </w:rPr>
        <w:t>The Banister TRIMP (bTRIMP)</w:t>
      </w:r>
      <w:r w:rsidRPr="00B9450C">
        <w:rPr>
          <w:rFonts w:ascii="Times New Roman" w:hAnsi="Times New Roman" w:cs="Times New Roman"/>
          <w:sz w:val="24"/>
          <w:lang w:val="en-US"/>
        </w:rPr>
        <w:t xml:space="preserve"> was calculated using the training duration, average HR and an</w:t>
      </w:r>
      <w:r>
        <w:rPr>
          <w:rFonts w:ascii="Times New Roman" w:hAnsi="Times New Roman" w:cs="Times New Roman"/>
          <w:sz w:val="24"/>
          <w:lang w:val="en-US"/>
        </w:rPr>
        <w:t xml:space="preserve"> intensity factor (</w:t>
      </w:r>
      <w:r w:rsidRPr="00B9450C">
        <w:rPr>
          <w:rFonts w:ascii="Times New Roman" w:hAnsi="Times New Roman" w:cs="Times New Roman"/>
          <w:sz w:val="24"/>
          <w:lang w:val="en-US"/>
        </w:rPr>
        <w:t>IF</w:t>
      </w:r>
      <w:r>
        <w:rPr>
          <w:rFonts w:ascii="Times New Roman" w:hAnsi="Times New Roman" w:cs="Times New Roman"/>
          <w:sz w:val="24"/>
          <w:lang w:val="en-US"/>
        </w:rPr>
        <w:t>)</w:t>
      </w:r>
      <w:r w:rsidRPr="00B9450C">
        <w:rPr>
          <w:rFonts w:ascii="Times New Roman" w:hAnsi="Times New Roman" w:cs="Times New Roman"/>
          <w:sz w:val="24"/>
          <w:lang w:val="en-US"/>
        </w:rPr>
        <w:t xml:space="preserve"> using following equation:</w:t>
      </w:r>
    </w:p>
    <w:p w14:paraId="6DB4824F" w14:textId="77777777" w:rsidR="004B37E6" w:rsidRPr="00D0476F" w:rsidRDefault="004B37E6" w:rsidP="004B37E6">
      <w:pPr>
        <w:jc w:val="both"/>
        <w:rPr>
          <w:rFonts w:ascii="Times New Roman" w:hAnsi="Times New Roman" w:cs="Times New Roman"/>
          <w:sz w:val="24"/>
          <w:vertAlign w:val="superscript"/>
          <w:lang w:val="en-US"/>
        </w:rPr>
      </w:pPr>
      <w:r w:rsidRPr="00B9450C">
        <w:rPr>
          <w:rFonts w:ascii="Times New Roman" w:hAnsi="Times New Roman" w:cs="Times New Roman"/>
          <w:sz w:val="24"/>
          <w:lang w:val="en-US"/>
        </w:rPr>
        <w:tab/>
      </w:r>
      <w:proofErr w:type="gramStart"/>
      <w:r w:rsidRPr="00B9450C">
        <w:rPr>
          <w:rFonts w:ascii="Times New Roman" w:hAnsi="Times New Roman" w:cs="Times New Roman"/>
          <w:sz w:val="24"/>
          <w:lang w:val="en-US"/>
        </w:rPr>
        <w:t>bTRIMP</w:t>
      </w:r>
      <w:proofErr w:type="gramEnd"/>
      <w:r w:rsidRPr="00B9450C">
        <w:rPr>
          <w:rFonts w:ascii="Times New Roman" w:hAnsi="Times New Roman" w:cs="Times New Roman"/>
          <w:sz w:val="24"/>
          <w:lang w:val="en-US"/>
        </w:rPr>
        <w:t xml:space="preserve"> = duration training (min) x </w:t>
      </w:r>
      <w:r w:rsidRPr="00D0476F">
        <w:rPr>
          <w:rFonts w:ascii="Symbol" w:hAnsi="Symbol" w:cs="Times New Roman"/>
          <w:sz w:val="24"/>
          <w:lang w:val="en-US"/>
        </w:rPr>
        <w:t></w:t>
      </w:r>
      <w:r w:rsidRPr="00B9450C">
        <w:rPr>
          <w:rFonts w:ascii="Times New Roman" w:hAnsi="Times New Roman" w:cs="Times New Roman"/>
          <w:sz w:val="24"/>
          <w:lang w:val="en-US"/>
        </w:rPr>
        <w:t>HR x 0.</w:t>
      </w:r>
      <w:r w:rsidRPr="00D0476F">
        <w:rPr>
          <w:rFonts w:ascii="Times New Roman" w:hAnsi="Times New Roman" w:cs="Times New Roman"/>
          <w:sz w:val="24"/>
          <w:lang w:val="en-US"/>
        </w:rPr>
        <w:t>64e</w:t>
      </w:r>
      <w:r>
        <w:rPr>
          <w:rFonts w:ascii="Times New Roman" w:hAnsi="Times New Roman" w:cs="Times New Roman"/>
          <w:sz w:val="24"/>
          <w:vertAlign w:val="superscript"/>
          <w:lang w:val="en-US"/>
        </w:rPr>
        <w:t>1.92x</w:t>
      </w:r>
    </w:p>
    <w:p w14:paraId="40F7F374" w14:textId="67FEB7BE" w:rsidR="004B37E6" w:rsidRPr="00DE4A60" w:rsidRDefault="004B37E6" w:rsidP="004B37E6">
      <w:pPr>
        <w:jc w:val="both"/>
        <w:rPr>
          <w:rFonts w:ascii="Times New Roman" w:hAnsi="Times New Roman" w:cs="Times New Roman"/>
          <w:sz w:val="24"/>
          <w:vertAlign w:val="superscript"/>
          <w:lang w:val="en-US"/>
        </w:rPr>
      </w:pPr>
      <w:r w:rsidRPr="00B9450C">
        <w:rPr>
          <w:rFonts w:ascii="Times New Roman" w:hAnsi="Times New Roman" w:cs="Times New Roman"/>
          <w:sz w:val="24"/>
          <w:lang w:val="en-US"/>
        </w:rPr>
        <w:t xml:space="preserve">where </w:t>
      </w:r>
      <w:r w:rsidRPr="00D0476F">
        <w:rPr>
          <w:rFonts w:ascii="Symbol" w:hAnsi="Symbol" w:cs="Times New Roman"/>
          <w:sz w:val="24"/>
          <w:lang w:val="en-US"/>
        </w:rPr>
        <w:t></w:t>
      </w:r>
      <w:r w:rsidRPr="00B9450C">
        <w:rPr>
          <w:rFonts w:ascii="Times New Roman" w:hAnsi="Times New Roman" w:cs="Times New Roman"/>
          <w:sz w:val="24"/>
          <w:lang w:val="en-US"/>
        </w:rPr>
        <w:t>HR  = (HR</w:t>
      </w:r>
      <w:r>
        <w:rPr>
          <w:rFonts w:ascii="Times New Roman" w:hAnsi="Times New Roman" w:cs="Times New Roman"/>
          <w:sz w:val="24"/>
          <w:vertAlign w:val="subscript"/>
          <w:lang w:val="en-US"/>
        </w:rPr>
        <w:t>MEAN</w:t>
      </w:r>
      <w:r w:rsidRPr="00B9450C">
        <w:rPr>
          <w:rFonts w:ascii="Times New Roman" w:hAnsi="Times New Roman" w:cs="Times New Roman"/>
          <w:sz w:val="24"/>
          <w:lang w:val="en-US"/>
        </w:rPr>
        <w:t xml:space="preserve"> – HR</w:t>
      </w:r>
      <w:r>
        <w:rPr>
          <w:rFonts w:ascii="Times New Roman" w:hAnsi="Times New Roman" w:cs="Times New Roman"/>
          <w:sz w:val="24"/>
          <w:vertAlign w:val="subscript"/>
          <w:lang w:val="en-US"/>
        </w:rPr>
        <w:t>REST</w:t>
      </w:r>
      <w:r w:rsidRPr="00B9450C">
        <w:rPr>
          <w:rFonts w:ascii="Times New Roman" w:hAnsi="Times New Roman" w:cs="Times New Roman"/>
          <w:sz w:val="24"/>
          <w:lang w:val="en-US"/>
        </w:rPr>
        <w:t>)/(HR</w:t>
      </w:r>
      <w:r w:rsidRPr="002E3126">
        <w:rPr>
          <w:rFonts w:ascii="Times New Roman" w:hAnsi="Times New Roman" w:cs="Times New Roman"/>
          <w:sz w:val="24"/>
          <w:vertAlign w:val="subscript"/>
          <w:lang w:val="en-US"/>
        </w:rPr>
        <w:t>MAX</w:t>
      </w:r>
      <w:r w:rsidRPr="00B9450C">
        <w:rPr>
          <w:rFonts w:ascii="Times New Roman" w:hAnsi="Times New Roman" w:cs="Times New Roman"/>
          <w:sz w:val="24"/>
          <w:lang w:val="en-US"/>
        </w:rPr>
        <w:t xml:space="preserve"> – HR</w:t>
      </w:r>
      <w:r w:rsidRPr="002E3126">
        <w:rPr>
          <w:rFonts w:ascii="Times New Roman" w:hAnsi="Times New Roman" w:cs="Times New Roman"/>
          <w:sz w:val="24"/>
          <w:vertAlign w:val="subscript"/>
          <w:lang w:val="en-US"/>
        </w:rPr>
        <w:t>REST</w:t>
      </w:r>
      <w:r w:rsidRPr="00B9450C">
        <w:rPr>
          <w:rFonts w:ascii="Times New Roman" w:hAnsi="Times New Roman" w:cs="Times New Roman"/>
          <w:sz w:val="24"/>
          <w:lang w:val="en-US"/>
        </w:rPr>
        <w:t xml:space="preserve">), e </w:t>
      </w:r>
      <w:r>
        <w:rPr>
          <w:rFonts w:ascii="Times New Roman" w:hAnsi="Times New Roman" w:cs="Times New Roman"/>
          <w:sz w:val="24"/>
          <w:lang w:val="en-US"/>
        </w:rPr>
        <w:t>is</w:t>
      </w:r>
      <w:r w:rsidRPr="00B9450C">
        <w:rPr>
          <w:rFonts w:ascii="Times New Roman" w:hAnsi="Times New Roman" w:cs="Times New Roman"/>
          <w:sz w:val="24"/>
          <w:lang w:val="en-US"/>
        </w:rPr>
        <w:t xml:space="preserve"> the base of the Napierian logarithms, 1.92 and 0.64</w:t>
      </w:r>
      <w:r>
        <w:rPr>
          <w:rFonts w:ascii="Times New Roman" w:hAnsi="Times New Roman" w:cs="Times New Roman"/>
          <w:sz w:val="24"/>
          <w:lang w:val="en-US"/>
        </w:rPr>
        <w:t xml:space="preserve"> are</w:t>
      </w:r>
      <w:r w:rsidRPr="00B9450C">
        <w:rPr>
          <w:rFonts w:ascii="Times New Roman" w:hAnsi="Times New Roman" w:cs="Times New Roman"/>
          <w:sz w:val="24"/>
          <w:lang w:val="en-US"/>
        </w:rPr>
        <w:t xml:space="preserve"> generic constant for males, and x = </w:t>
      </w:r>
      <w:r w:rsidRPr="00D0476F">
        <w:rPr>
          <w:rFonts w:ascii="Symbol" w:hAnsi="Symbol" w:cs="Times New Roman"/>
          <w:sz w:val="24"/>
          <w:lang w:val="en-US"/>
        </w:rPr>
        <w:t></w:t>
      </w:r>
      <w:r w:rsidRPr="00B9450C">
        <w:rPr>
          <w:rFonts w:ascii="Times New Roman" w:hAnsi="Times New Roman" w:cs="Times New Roman"/>
          <w:sz w:val="24"/>
          <w:lang w:val="en-US"/>
        </w:rPr>
        <w:t>HR.</w:t>
      </w:r>
      <w:r w:rsidR="00E97462">
        <w:rPr>
          <w:rFonts w:ascii="Times New Roman" w:hAnsi="Times New Roman" w:cs="Times New Roman"/>
          <w:sz w:val="24"/>
          <w:vertAlign w:val="superscript"/>
          <w:lang w:val="en-US"/>
        </w:rPr>
        <w:t>2</w:t>
      </w:r>
      <w:r w:rsidR="00301A33">
        <w:rPr>
          <w:rFonts w:ascii="Times New Roman" w:hAnsi="Times New Roman" w:cs="Times New Roman"/>
          <w:sz w:val="24"/>
          <w:vertAlign w:val="superscript"/>
          <w:lang w:val="en-US"/>
        </w:rPr>
        <w:t>1</w:t>
      </w:r>
      <w:r w:rsidRPr="00B9450C">
        <w:rPr>
          <w:rFonts w:ascii="Times New Roman" w:hAnsi="Times New Roman" w:cs="Times New Roman"/>
          <w:sz w:val="24"/>
          <w:lang w:val="en-US"/>
        </w:rPr>
        <w:t xml:space="preserve"> </w:t>
      </w:r>
      <w:r w:rsidR="00E97462">
        <w:rPr>
          <w:rFonts w:ascii="Times New Roman" w:hAnsi="Times New Roman" w:cs="Times New Roman"/>
          <w:sz w:val="24"/>
          <w:lang w:val="en-US"/>
        </w:rPr>
        <w:t>5</w:t>
      </w:r>
      <w:r w:rsidRPr="00B9450C">
        <w:rPr>
          <w:rFonts w:ascii="Times New Roman" w:hAnsi="Times New Roman" w:cs="Times New Roman"/>
          <w:sz w:val="24"/>
          <w:lang w:val="en-US"/>
        </w:rPr>
        <w:t xml:space="preserve"> predefined zones (</w:t>
      </w:r>
      <w:r>
        <w:rPr>
          <w:rFonts w:ascii="Times New Roman" w:hAnsi="Times New Roman" w:cs="Times New Roman"/>
          <w:sz w:val="24"/>
          <w:lang w:val="en-US"/>
        </w:rPr>
        <w:t xml:space="preserve">zone 1, </w:t>
      </w:r>
      <w:r w:rsidRPr="00B9450C">
        <w:rPr>
          <w:rFonts w:ascii="Times New Roman" w:hAnsi="Times New Roman" w:cs="Times New Roman"/>
          <w:sz w:val="24"/>
          <w:lang w:val="en-US"/>
        </w:rPr>
        <w:t>50-59% HR</w:t>
      </w:r>
      <w:r w:rsidRPr="001E6B13">
        <w:rPr>
          <w:rFonts w:ascii="Times New Roman" w:hAnsi="Times New Roman" w:cs="Times New Roman"/>
          <w:sz w:val="24"/>
          <w:vertAlign w:val="subscript"/>
          <w:lang w:val="en-US"/>
        </w:rPr>
        <w:t>MAX</w:t>
      </w:r>
      <w:r w:rsidRPr="00B9450C">
        <w:rPr>
          <w:rFonts w:ascii="Times New Roman" w:hAnsi="Times New Roman" w:cs="Times New Roman"/>
          <w:sz w:val="24"/>
          <w:lang w:val="en-US"/>
        </w:rPr>
        <w:t xml:space="preserve">, IF = 1; </w:t>
      </w:r>
      <w:r>
        <w:rPr>
          <w:rFonts w:ascii="Times New Roman" w:hAnsi="Times New Roman" w:cs="Times New Roman"/>
          <w:sz w:val="24"/>
          <w:lang w:val="en-US"/>
        </w:rPr>
        <w:t xml:space="preserve">zone 2, </w:t>
      </w:r>
      <w:r w:rsidRPr="00B9450C">
        <w:rPr>
          <w:rFonts w:ascii="Times New Roman" w:hAnsi="Times New Roman" w:cs="Times New Roman"/>
          <w:sz w:val="24"/>
          <w:lang w:val="en-US"/>
        </w:rPr>
        <w:t>60-69% HR</w:t>
      </w:r>
      <w:r w:rsidRPr="001E6B13">
        <w:rPr>
          <w:rFonts w:ascii="Times New Roman" w:hAnsi="Times New Roman" w:cs="Times New Roman"/>
          <w:sz w:val="24"/>
          <w:vertAlign w:val="subscript"/>
          <w:lang w:val="en-US"/>
        </w:rPr>
        <w:t>MAX</w:t>
      </w:r>
      <w:r w:rsidRPr="00B9450C">
        <w:rPr>
          <w:rFonts w:ascii="Times New Roman" w:hAnsi="Times New Roman" w:cs="Times New Roman"/>
          <w:sz w:val="24"/>
          <w:lang w:val="en-US"/>
        </w:rPr>
        <w:t xml:space="preserve">, IF = 2; </w:t>
      </w:r>
      <w:r>
        <w:rPr>
          <w:rFonts w:ascii="Times New Roman" w:hAnsi="Times New Roman" w:cs="Times New Roman"/>
          <w:sz w:val="24"/>
          <w:lang w:val="en-US"/>
        </w:rPr>
        <w:t xml:space="preserve">zone 3 </w:t>
      </w:r>
      <w:r w:rsidRPr="00B9450C">
        <w:rPr>
          <w:rFonts w:ascii="Times New Roman" w:hAnsi="Times New Roman" w:cs="Times New Roman"/>
          <w:sz w:val="24"/>
          <w:lang w:val="en-US"/>
        </w:rPr>
        <w:t>70-79% HR</w:t>
      </w:r>
      <w:r w:rsidRPr="001E6B13">
        <w:rPr>
          <w:rFonts w:ascii="Times New Roman" w:hAnsi="Times New Roman" w:cs="Times New Roman"/>
          <w:sz w:val="24"/>
          <w:vertAlign w:val="subscript"/>
          <w:lang w:val="en-US"/>
        </w:rPr>
        <w:t>MAX</w:t>
      </w:r>
      <w:r w:rsidRPr="00B9450C">
        <w:rPr>
          <w:rFonts w:ascii="Times New Roman" w:hAnsi="Times New Roman" w:cs="Times New Roman"/>
          <w:sz w:val="24"/>
          <w:lang w:val="en-US"/>
        </w:rPr>
        <w:t xml:space="preserve">, IF = 3; </w:t>
      </w:r>
      <w:r>
        <w:rPr>
          <w:rFonts w:ascii="Times New Roman" w:hAnsi="Times New Roman" w:cs="Times New Roman"/>
          <w:sz w:val="24"/>
          <w:lang w:val="en-US"/>
        </w:rPr>
        <w:t xml:space="preserve">zone 4, </w:t>
      </w:r>
      <w:r w:rsidRPr="00B9450C">
        <w:rPr>
          <w:rFonts w:ascii="Times New Roman" w:hAnsi="Times New Roman" w:cs="Times New Roman"/>
          <w:sz w:val="24"/>
          <w:lang w:val="en-US"/>
        </w:rPr>
        <w:t>80-89% HR</w:t>
      </w:r>
      <w:r w:rsidRPr="001E6B13">
        <w:rPr>
          <w:rFonts w:ascii="Times New Roman" w:hAnsi="Times New Roman" w:cs="Times New Roman"/>
          <w:sz w:val="24"/>
          <w:vertAlign w:val="subscript"/>
          <w:lang w:val="en-US"/>
        </w:rPr>
        <w:t>MAX</w:t>
      </w:r>
      <w:r w:rsidRPr="00B9450C">
        <w:rPr>
          <w:rFonts w:ascii="Times New Roman" w:hAnsi="Times New Roman" w:cs="Times New Roman"/>
          <w:sz w:val="24"/>
          <w:lang w:val="en-US"/>
        </w:rPr>
        <w:t>, IF = 4;</w:t>
      </w:r>
      <w:r>
        <w:rPr>
          <w:rFonts w:ascii="Times New Roman" w:hAnsi="Times New Roman" w:cs="Times New Roman"/>
          <w:sz w:val="24"/>
          <w:lang w:val="en-US"/>
        </w:rPr>
        <w:t xml:space="preserve"> zone 5, </w:t>
      </w:r>
      <w:r w:rsidRPr="00B9450C">
        <w:rPr>
          <w:rFonts w:ascii="Times New Roman" w:hAnsi="Times New Roman" w:cs="Times New Roman"/>
          <w:sz w:val="24"/>
          <w:lang w:val="en-US"/>
        </w:rPr>
        <w:t xml:space="preserve"> 90-100% HR</w:t>
      </w:r>
      <w:r w:rsidRPr="001E6B13">
        <w:rPr>
          <w:rFonts w:ascii="Times New Roman" w:hAnsi="Times New Roman" w:cs="Times New Roman"/>
          <w:sz w:val="24"/>
          <w:vertAlign w:val="subscript"/>
          <w:lang w:val="en-US"/>
        </w:rPr>
        <w:t>MAX</w:t>
      </w:r>
      <w:r w:rsidRPr="00B9450C">
        <w:rPr>
          <w:rFonts w:ascii="Times New Roman" w:hAnsi="Times New Roman" w:cs="Times New Roman"/>
          <w:sz w:val="24"/>
          <w:lang w:val="en-US"/>
        </w:rPr>
        <w:t xml:space="preserve">, IF = 5) were used to calculate </w:t>
      </w:r>
      <w:r>
        <w:rPr>
          <w:rFonts w:ascii="Times New Roman" w:hAnsi="Times New Roman" w:cs="Times New Roman"/>
          <w:sz w:val="24"/>
          <w:lang w:val="en-US"/>
        </w:rPr>
        <w:t xml:space="preserve">Edwards’ </w:t>
      </w:r>
      <w:r w:rsidRPr="00B9450C">
        <w:rPr>
          <w:rFonts w:ascii="Times New Roman" w:hAnsi="Times New Roman" w:cs="Times New Roman"/>
          <w:sz w:val="24"/>
          <w:lang w:val="en-US"/>
        </w:rPr>
        <w:t>TRIMP</w:t>
      </w:r>
      <w:r>
        <w:rPr>
          <w:rFonts w:ascii="Times New Roman" w:hAnsi="Times New Roman" w:cs="Times New Roman"/>
          <w:sz w:val="24"/>
          <w:lang w:val="en-US"/>
        </w:rPr>
        <w:t xml:space="preserve"> (eTRIMP)</w:t>
      </w:r>
      <w:r w:rsidRPr="00B9450C">
        <w:rPr>
          <w:rFonts w:ascii="Times New Roman" w:hAnsi="Times New Roman" w:cs="Times New Roman"/>
          <w:sz w:val="24"/>
          <w:lang w:val="en-US"/>
        </w:rPr>
        <w:t xml:space="preserve">. The time spent in each zone was multiplied by the respective IF and then summated in order to compute </w:t>
      </w:r>
      <w:r w:rsidR="00E97462">
        <w:rPr>
          <w:rFonts w:ascii="Times New Roman" w:hAnsi="Times New Roman" w:cs="Times New Roman"/>
          <w:sz w:val="24"/>
          <w:lang w:val="en-US"/>
        </w:rPr>
        <w:t>the</w:t>
      </w:r>
      <w:r w:rsidRPr="00B9450C">
        <w:rPr>
          <w:rFonts w:ascii="Times New Roman" w:hAnsi="Times New Roman" w:cs="Times New Roman"/>
          <w:sz w:val="24"/>
          <w:lang w:val="en-US"/>
        </w:rPr>
        <w:t xml:space="preserve"> total eTRIMP score</w:t>
      </w:r>
      <w:r>
        <w:rPr>
          <w:rFonts w:ascii="Times New Roman" w:hAnsi="Times New Roman" w:cs="Times New Roman"/>
          <w:sz w:val="24"/>
          <w:vertAlign w:val="superscript"/>
          <w:lang w:val="en-US"/>
        </w:rPr>
        <w:t>2</w:t>
      </w:r>
      <w:r w:rsidR="00301A33">
        <w:rPr>
          <w:rFonts w:ascii="Times New Roman" w:hAnsi="Times New Roman" w:cs="Times New Roman"/>
          <w:sz w:val="24"/>
          <w:vertAlign w:val="superscript"/>
          <w:lang w:val="en-US"/>
        </w:rPr>
        <w:t>2</w:t>
      </w:r>
      <w:r w:rsidRPr="00B9450C">
        <w:rPr>
          <w:rFonts w:ascii="Times New Roman" w:hAnsi="Times New Roman" w:cs="Times New Roman"/>
          <w:sz w:val="24"/>
          <w:lang w:val="en-US"/>
        </w:rPr>
        <w:t xml:space="preserve">. For the calculation of </w:t>
      </w:r>
      <w:r>
        <w:rPr>
          <w:rFonts w:ascii="Times New Roman" w:hAnsi="Times New Roman" w:cs="Times New Roman"/>
          <w:sz w:val="24"/>
          <w:lang w:val="en-US"/>
        </w:rPr>
        <w:t xml:space="preserve">the Lucia </w:t>
      </w:r>
      <w:r w:rsidRPr="00B9450C">
        <w:rPr>
          <w:rFonts w:ascii="Times New Roman" w:hAnsi="Times New Roman" w:cs="Times New Roman"/>
          <w:sz w:val="24"/>
          <w:lang w:val="en-US"/>
        </w:rPr>
        <w:t>TRIMP</w:t>
      </w:r>
      <w:r>
        <w:rPr>
          <w:rFonts w:ascii="Times New Roman" w:hAnsi="Times New Roman" w:cs="Times New Roman"/>
          <w:sz w:val="24"/>
          <w:lang w:val="en-US"/>
        </w:rPr>
        <w:t xml:space="preserve"> (luTRIMP)</w:t>
      </w:r>
      <w:r w:rsidRPr="00B9450C">
        <w:rPr>
          <w:rFonts w:ascii="Times New Roman" w:hAnsi="Times New Roman" w:cs="Times New Roman"/>
          <w:sz w:val="24"/>
          <w:lang w:val="en-US"/>
        </w:rPr>
        <w:t xml:space="preserve">, 3 predefined HR zones were used. Zone 1 (IF = 1) was defined as below </w:t>
      </w:r>
      <w:r>
        <w:rPr>
          <w:rFonts w:ascii="Times New Roman" w:hAnsi="Times New Roman" w:cs="Times New Roman"/>
          <w:sz w:val="24"/>
          <w:lang w:val="en-US"/>
        </w:rPr>
        <w:t>GET</w:t>
      </w:r>
      <w:r w:rsidRPr="00B9450C">
        <w:rPr>
          <w:rFonts w:ascii="Times New Roman" w:hAnsi="Times New Roman" w:cs="Times New Roman"/>
          <w:sz w:val="24"/>
          <w:lang w:val="en-US"/>
        </w:rPr>
        <w:t xml:space="preserve">, zone 2 (IF = 2) between </w:t>
      </w:r>
      <w:r>
        <w:rPr>
          <w:rFonts w:ascii="Times New Roman" w:hAnsi="Times New Roman" w:cs="Times New Roman"/>
          <w:sz w:val="24"/>
          <w:lang w:val="en-US"/>
        </w:rPr>
        <w:t>GET</w:t>
      </w:r>
      <w:r w:rsidRPr="00B9450C">
        <w:rPr>
          <w:rFonts w:ascii="Times New Roman" w:hAnsi="Times New Roman" w:cs="Times New Roman"/>
          <w:sz w:val="24"/>
          <w:lang w:val="en-US"/>
        </w:rPr>
        <w:t xml:space="preserve"> and </w:t>
      </w:r>
      <w:r>
        <w:rPr>
          <w:rFonts w:ascii="Times New Roman" w:hAnsi="Times New Roman" w:cs="Times New Roman"/>
          <w:sz w:val="24"/>
          <w:lang w:val="en-US"/>
        </w:rPr>
        <w:t>RCP</w:t>
      </w:r>
      <w:r w:rsidRPr="00B9450C">
        <w:rPr>
          <w:rFonts w:ascii="Times New Roman" w:hAnsi="Times New Roman" w:cs="Times New Roman"/>
          <w:sz w:val="24"/>
          <w:lang w:val="en-US"/>
        </w:rPr>
        <w:t xml:space="preserve"> and zone 3 (IF = 3) above </w:t>
      </w:r>
      <w:r>
        <w:rPr>
          <w:rFonts w:ascii="Times New Roman" w:hAnsi="Times New Roman" w:cs="Times New Roman"/>
          <w:sz w:val="24"/>
          <w:lang w:val="en-US"/>
        </w:rPr>
        <w:t xml:space="preserve">RCP. </w:t>
      </w:r>
      <w:r w:rsidRPr="00B9450C">
        <w:rPr>
          <w:rFonts w:ascii="Times New Roman" w:hAnsi="Times New Roman" w:cs="Times New Roman"/>
          <w:sz w:val="24"/>
          <w:lang w:val="en-US"/>
        </w:rPr>
        <w:t>Again, the time in each zone was multiplied by its respective IF and then summed to provide a total luTRIMP.</w:t>
      </w:r>
      <w:r>
        <w:rPr>
          <w:rFonts w:ascii="Times New Roman" w:hAnsi="Times New Roman" w:cs="Times New Roman"/>
          <w:sz w:val="24"/>
          <w:vertAlign w:val="superscript"/>
          <w:lang w:val="en-US"/>
        </w:rPr>
        <w:t>2</w:t>
      </w:r>
      <w:r w:rsidR="00301A33">
        <w:rPr>
          <w:rFonts w:ascii="Times New Roman" w:hAnsi="Times New Roman" w:cs="Times New Roman"/>
          <w:sz w:val="24"/>
          <w:vertAlign w:val="superscript"/>
          <w:lang w:val="en-US"/>
        </w:rPr>
        <w:t>3</w:t>
      </w:r>
    </w:p>
    <w:p w14:paraId="03439292" w14:textId="76EACA4E" w:rsidR="004B37E6" w:rsidRPr="00DE4A60" w:rsidRDefault="004B37E6" w:rsidP="004B37E6">
      <w:pPr>
        <w:jc w:val="both"/>
        <w:rPr>
          <w:rFonts w:ascii="Times New Roman" w:hAnsi="Times New Roman" w:cs="Times New Roman"/>
          <w:sz w:val="24"/>
          <w:vertAlign w:val="superscript"/>
          <w:lang w:val="en-US"/>
        </w:rPr>
      </w:pPr>
      <w:r>
        <w:rPr>
          <w:rFonts w:ascii="Times New Roman" w:hAnsi="Times New Roman" w:cs="Times New Roman"/>
          <w:sz w:val="24"/>
          <w:lang w:val="en-US"/>
        </w:rPr>
        <w:t>TL was also calculated according to the method of Foster, as a subjective measure of internal TL (TL</w:t>
      </w:r>
      <w:r>
        <w:rPr>
          <w:rFonts w:ascii="Times New Roman" w:hAnsi="Times New Roman" w:cs="Times New Roman"/>
          <w:sz w:val="24"/>
          <w:vertAlign w:val="subscript"/>
          <w:lang w:val="en-US"/>
        </w:rPr>
        <w:t>RPE</w:t>
      </w:r>
      <w:r>
        <w:rPr>
          <w:rFonts w:ascii="Times New Roman" w:hAnsi="Times New Roman" w:cs="Times New Roman"/>
          <w:sz w:val="24"/>
          <w:lang w:val="en-US"/>
        </w:rPr>
        <w:t xml:space="preserve">). After every session, subjects were asked to rate their </w:t>
      </w:r>
      <w:r w:rsidR="0009728D">
        <w:rPr>
          <w:rFonts w:ascii="Times New Roman" w:hAnsi="Times New Roman" w:cs="Times New Roman"/>
          <w:sz w:val="24"/>
          <w:lang w:val="en-US"/>
        </w:rPr>
        <w:t>RPE</w:t>
      </w:r>
      <w:r>
        <w:rPr>
          <w:rFonts w:ascii="Times New Roman" w:hAnsi="Times New Roman" w:cs="Times New Roman"/>
          <w:sz w:val="24"/>
          <w:lang w:val="en-US"/>
        </w:rPr>
        <w:t xml:space="preserve"> using the CR-10 scale. TL</w:t>
      </w:r>
      <w:r>
        <w:rPr>
          <w:rFonts w:ascii="Times New Roman" w:hAnsi="Times New Roman" w:cs="Times New Roman"/>
          <w:sz w:val="24"/>
          <w:vertAlign w:val="subscript"/>
          <w:lang w:val="en-US"/>
        </w:rPr>
        <w:t>RPE</w:t>
      </w:r>
      <w:r>
        <w:rPr>
          <w:rFonts w:ascii="Times New Roman" w:hAnsi="Times New Roman" w:cs="Times New Roman"/>
          <w:sz w:val="24"/>
          <w:lang w:val="en-US"/>
        </w:rPr>
        <w:t xml:space="preserve"> was then calculated by multiplying this RPE with the </w:t>
      </w:r>
      <w:r w:rsidR="00261DBF">
        <w:rPr>
          <w:rFonts w:ascii="Times New Roman" w:hAnsi="Times New Roman" w:cs="Times New Roman"/>
          <w:sz w:val="24"/>
          <w:lang w:val="en-US"/>
        </w:rPr>
        <w:t>session duration</w:t>
      </w:r>
      <w:r>
        <w:rPr>
          <w:rFonts w:ascii="Times New Roman" w:hAnsi="Times New Roman" w:cs="Times New Roman"/>
          <w:sz w:val="24"/>
          <w:vertAlign w:val="subscript"/>
          <w:lang w:val="en-US"/>
        </w:rPr>
        <w:t>.</w:t>
      </w:r>
      <w:r>
        <w:rPr>
          <w:rFonts w:ascii="Times New Roman" w:hAnsi="Times New Roman" w:cs="Times New Roman"/>
          <w:sz w:val="24"/>
          <w:vertAlign w:val="superscript"/>
          <w:lang w:val="en-US"/>
        </w:rPr>
        <w:t>2</w:t>
      </w:r>
      <w:r w:rsidR="00301A33">
        <w:rPr>
          <w:rFonts w:ascii="Times New Roman" w:hAnsi="Times New Roman" w:cs="Times New Roman"/>
          <w:sz w:val="24"/>
          <w:vertAlign w:val="superscript"/>
          <w:lang w:val="en-US"/>
        </w:rPr>
        <w:t>4</w:t>
      </w:r>
    </w:p>
    <w:p w14:paraId="525A8DF4" w14:textId="77777777" w:rsidR="004B37E6" w:rsidRDefault="004B37E6" w:rsidP="004B37E6">
      <w:pPr>
        <w:jc w:val="both"/>
        <w:rPr>
          <w:rFonts w:ascii="Times New Roman" w:hAnsi="Times New Roman" w:cs="Times New Roman"/>
          <w:sz w:val="24"/>
          <w:lang w:val="en-US"/>
        </w:rPr>
      </w:pPr>
      <w:r>
        <w:rPr>
          <w:rFonts w:ascii="Times New Roman" w:hAnsi="Times New Roman" w:cs="Times New Roman"/>
          <w:sz w:val="24"/>
          <w:lang w:val="en-US"/>
        </w:rPr>
        <w:t>TSS was selected as an external TL measure. TSS is calculated using the following formula:</w:t>
      </w:r>
    </w:p>
    <w:p w14:paraId="7704BC35" w14:textId="77777777" w:rsidR="004B37E6" w:rsidRDefault="004B37E6" w:rsidP="004B37E6">
      <w:pPr>
        <w:ind w:firstLine="708"/>
        <w:jc w:val="both"/>
        <w:rPr>
          <w:rFonts w:ascii="Times New Roman" w:hAnsi="Times New Roman" w:cs="Times New Roman"/>
          <w:sz w:val="24"/>
          <w:lang w:val="en-US"/>
        </w:rPr>
      </w:pPr>
      <w:r w:rsidRPr="00233C66">
        <w:rPr>
          <w:rFonts w:ascii="Times New Roman" w:hAnsi="Times New Roman" w:cs="Times New Roman"/>
          <w:sz w:val="24"/>
          <w:lang w:val="en-US"/>
        </w:rPr>
        <w:t>TSS = [(t × NP × IF)</w:t>
      </w:r>
      <w:proofErr w:type="gramStart"/>
      <w:r w:rsidRPr="00233C66">
        <w:rPr>
          <w:rFonts w:ascii="Times New Roman" w:hAnsi="Times New Roman" w:cs="Times New Roman"/>
          <w:sz w:val="24"/>
          <w:lang w:val="en-US"/>
        </w:rPr>
        <w:t>/(</w:t>
      </w:r>
      <w:proofErr w:type="gramEnd"/>
      <w:r w:rsidRPr="00233C66">
        <w:rPr>
          <w:rFonts w:ascii="Times New Roman" w:hAnsi="Times New Roman" w:cs="Times New Roman"/>
          <w:sz w:val="24"/>
          <w:lang w:val="en-US"/>
        </w:rPr>
        <w:t>FTP × 3600)] × 100</w:t>
      </w:r>
    </w:p>
    <w:p w14:paraId="0BB523AF" w14:textId="5B77778F" w:rsidR="004B37E6" w:rsidRDefault="004B37E6" w:rsidP="004B37E6">
      <w:pPr>
        <w:jc w:val="both"/>
        <w:rPr>
          <w:rFonts w:ascii="Times New Roman" w:hAnsi="Times New Roman" w:cs="Times New Roman"/>
          <w:sz w:val="24"/>
          <w:lang w:val="en-US"/>
        </w:rPr>
      </w:pPr>
      <w:r>
        <w:rPr>
          <w:rFonts w:ascii="Times New Roman" w:hAnsi="Times New Roman" w:cs="Times New Roman"/>
          <w:sz w:val="24"/>
          <w:lang w:val="en-US"/>
        </w:rPr>
        <w:t xml:space="preserve">Where t is the time, NP is normalized power and IF is the intensity factor (=NP/FTP). FTP is an individual’s functional threshold </w:t>
      </w:r>
      <w:proofErr w:type="gramStart"/>
      <w:r>
        <w:rPr>
          <w:rFonts w:ascii="Times New Roman" w:hAnsi="Times New Roman" w:cs="Times New Roman"/>
          <w:sz w:val="24"/>
          <w:lang w:val="en-US"/>
        </w:rPr>
        <w:t>power.</w:t>
      </w:r>
      <w:r>
        <w:rPr>
          <w:rFonts w:ascii="Times New Roman" w:hAnsi="Times New Roman" w:cs="Times New Roman"/>
          <w:sz w:val="24"/>
          <w:vertAlign w:val="superscript"/>
          <w:lang w:val="en-US"/>
        </w:rPr>
        <w:t>2</w:t>
      </w:r>
      <w:r w:rsidR="00301A33">
        <w:rPr>
          <w:rFonts w:ascii="Times New Roman" w:hAnsi="Times New Roman" w:cs="Times New Roman"/>
          <w:sz w:val="24"/>
          <w:vertAlign w:val="superscript"/>
          <w:lang w:val="en-US"/>
        </w:rPr>
        <w:t>5</w:t>
      </w:r>
      <w:r>
        <w:rPr>
          <w:rFonts w:ascii="Times New Roman" w:hAnsi="Times New Roman" w:cs="Times New Roman"/>
          <w:sz w:val="24"/>
          <w:vertAlign w:val="superscript"/>
          <w:lang w:val="en-US"/>
        </w:rPr>
        <w:t xml:space="preserve"> </w:t>
      </w:r>
      <w:r w:rsidR="00225F99">
        <w:rPr>
          <w:rFonts w:ascii="Times New Roman" w:hAnsi="Times New Roman" w:cs="Times New Roman"/>
          <w:sz w:val="24"/>
          <w:vertAlign w:val="superscript"/>
          <w:lang w:val="en-US"/>
        </w:rPr>
        <w:t xml:space="preserve"> </w:t>
      </w:r>
      <w:r>
        <w:rPr>
          <w:rFonts w:ascii="Times New Roman" w:hAnsi="Times New Roman" w:cs="Times New Roman"/>
          <w:sz w:val="24"/>
          <w:lang w:val="en-US"/>
        </w:rPr>
        <w:t>For</w:t>
      </w:r>
      <w:proofErr w:type="gramEnd"/>
      <w:r>
        <w:rPr>
          <w:rFonts w:ascii="Times New Roman" w:hAnsi="Times New Roman" w:cs="Times New Roman"/>
          <w:sz w:val="24"/>
          <w:lang w:val="en-US"/>
        </w:rPr>
        <w:t xml:space="preserve"> this study FTP was assumed to be equal to the determined RCP.</w:t>
      </w:r>
    </w:p>
    <w:p w14:paraId="3F26AFBD" w14:textId="77777777" w:rsidR="004B37E6" w:rsidRPr="00A85123" w:rsidRDefault="004B37E6" w:rsidP="004B37E6">
      <w:pPr>
        <w:jc w:val="both"/>
        <w:rPr>
          <w:rFonts w:ascii="Times New Roman" w:hAnsi="Times New Roman" w:cs="Times New Roman"/>
          <w:i/>
          <w:sz w:val="24"/>
          <w:lang w:val="en-US"/>
        </w:rPr>
      </w:pPr>
      <w:r w:rsidRPr="00A85123">
        <w:rPr>
          <w:rFonts w:ascii="Times New Roman" w:hAnsi="Times New Roman" w:cs="Times New Roman"/>
          <w:i/>
          <w:sz w:val="24"/>
          <w:lang w:val="en-US"/>
        </w:rPr>
        <w:t>Fitting the model</w:t>
      </w:r>
    </w:p>
    <w:p w14:paraId="7274DDBA" w14:textId="7489D4DA" w:rsidR="00E6488D" w:rsidRDefault="00E6488D" w:rsidP="00E6488D">
      <w:pPr>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The values of the model parameters</w:t>
      </w:r>
      <w:r w:rsidRPr="007A4EE6">
        <w:rPr>
          <w:rFonts w:ascii="Times New Roman" w:eastAsiaTheme="minorEastAsia" w:hAnsi="Times New Roman" w:cs="Times New Roman"/>
          <w:sz w:val="24"/>
          <w:lang w:val="en-US"/>
        </w:rPr>
        <w:t xml:space="preserve"> </w:t>
      </w:r>
      <w:r w:rsidRPr="006F298F">
        <w:rPr>
          <w:rFonts w:ascii="Times New Roman" w:hAnsi="Times New Roman" w:cs="Times New Roman"/>
          <w:sz w:val="24"/>
          <w:lang w:val="en-US"/>
        </w:rPr>
        <w:t>(</w:t>
      </w:r>
      <w:r>
        <w:rPr>
          <w:rFonts w:ascii="Times New Roman" w:hAnsi="Times New Roman" w:cs="Times New Roman"/>
          <w:sz w:val="24"/>
          <w:lang w:val="en-US"/>
        </w:rPr>
        <w:t xml:space="preserve">a </w:t>
      </w:r>
      <w:proofErr w:type="gramStart"/>
      <w:r>
        <w:rPr>
          <w:rFonts w:ascii="Times New Roman" w:hAnsi="Times New Roman" w:cs="Times New Roman"/>
          <w:sz w:val="24"/>
          <w:lang w:val="en-US"/>
        </w:rPr>
        <w:t xml:space="preserve">vector </w:t>
      </w:r>
      <w:proofErr w:type="gramEnd"/>
      <m:oMath>
        <m:r>
          <m:rPr>
            <m:sty m:val="bi"/>
          </m:rPr>
          <w:rPr>
            <w:rFonts w:ascii="Cambria Math" w:hAnsi="Cambria Math" w:cs="Times New Roman"/>
            <w:sz w:val="24"/>
            <w:lang w:val="en-US"/>
          </w:rPr>
          <m:t>θ</m:t>
        </m:r>
      </m:oMath>
      <w:r>
        <w:rPr>
          <w:rFonts w:ascii="Times New Roman" w:hAnsi="Times New Roman" w:cs="Times New Roman"/>
          <w:sz w:val="24"/>
          <w:lang w:val="en-US"/>
        </w:rPr>
        <w:t xml:space="preserve">, containing the values of </w:t>
      </w:r>
      <m:oMath>
        <m:sSub>
          <m:sSubPr>
            <m:ctrlPr>
              <w:rPr>
                <w:rFonts w:ascii="Cambria Math" w:hAnsi="Cambria Math" w:cs="Times New Roman"/>
                <w:i/>
                <w:sz w:val="24"/>
                <w:lang w:val="en-US"/>
              </w:rPr>
            </m:ctrlPr>
          </m:sSubPr>
          <m:e>
            <m:r>
              <w:rPr>
                <w:rFonts w:ascii="Cambria Math" w:hAnsi="Cambria Math" w:cs="Times New Roman"/>
                <w:sz w:val="24"/>
                <w:lang w:val="en-US"/>
              </w:rPr>
              <m:t>τ</m:t>
            </m:r>
          </m:e>
          <m:sub>
            <m:r>
              <w:rPr>
                <w:rFonts w:ascii="Cambria Math" w:hAnsi="Cambria Math" w:cs="Times New Roman"/>
                <w:sz w:val="24"/>
                <w:lang w:val="en-US"/>
              </w:rPr>
              <m:t>1</m:t>
            </m:r>
          </m:sub>
        </m:sSub>
      </m:oMath>
      <w:r w:rsidRPr="006F298F">
        <w:rPr>
          <w:rFonts w:ascii="Times New Roman" w:eastAsiaTheme="minorEastAsia" w:hAnsi="Times New Roman" w:cs="Times New Roman"/>
          <w:sz w:val="24"/>
          <w:lang w:val="en-US"/>
        </w:rPr>
        <w:t>,</w:t>
      </w:r>
      <m:oMath>
        <m:r>
          <w:rPr>
            <w:rFonts w:ascii="Cambria Math" w:eastAsiaTheme="minorEastAsia" w:hAnsi="Cambria Math" w:cs="Times New Roman"/>
            <w:sz w:val="24"/>
            <w:lang w:val="en-US"/>
          </w:rPr>
          <m:t xml:space="preserve"> </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τ</m:t>
            </m:r>
          </m:e>
          <m:sub>
            <m:r>
              <w:rPr>
                <w:rFonts w:ascii="Cambria Math" w:eastAsiaTheme="minorEastAsia" w:hAnsi="Cambria Math" w:cs="Times New Roman"/>
                <w:sz w:val="24"/>
                <w:lang w:val="en-US"/>
              </w:rPr>
              <m:t>2</m:t>
            </m:r>
          </m:sub>
        </m:sSub>
        <m:r>
          <w:rPr>
            <w:rFonts w:ascii="Cambria Math" w:eastAsiaTheme="minorEastAsia" w:hAnsi="Cambria Math" w:cs="Times New Roman"/>
            <w:sz w:val="24"/>
            <w:lang w:val="en-US"/>
          </w:rPr>
          <m:t>,</m:t>
        </m:r>
      </m:oMath>
      <w:r w:rsidRPr="006F298F">
        <w:rPr>
          <w:rFonts w:ascii="Times New Roman" w:eastAsiaTheme="minorEastAsia" w:hAnsi="Times New Roman" w:cs="Times New Roman"/>
          <w:sz w:val="24"/>
          <w:lang w:val="en-US"/>
        </w:rPr>
        <w:t xml:space="preserv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k</m:t>
            </m:r>
          </m:e>
          <m:sub>
            <m:r>
              <w:rPr>
                <w:rFonts w:ascii="Cambria Math" w:eastAsiaTheme="minorEastAsia" w:hAnsi="Cambria Math" w:cs="Times New Roman"/>
                <w:sz w:val="24"/>
                <w:lang w:val="en-US"/>
              </w:rPr>
              <m:t>1</m:t>
            </m:r>
          </m:sub>
        </m:sSub>
      </m:oMath>
      <w:r w:rsidRPr="006F298F">
        <w:rPr>
          <w:rFonts w:ascii="Times New Roman" w:eastAsiaTheme="minorEastAsia" w:hAnsi="Times New Roman" w:cs="Times New Roman"/>
          <w:sz w:val="24"/>
          <w:lang w:val="en-US"/>
        </w:rPr>
        <w:t xml:space="preserve"> and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k</m:t>
            </m:r>
          </m:e>
          <m:sub>
            <m:r>
              <w:rPr>
                <w:rFonts w:ascii="Cambria Math" w:eastAsiaTheme="minorEastAsia" w:hAnsi="Cambria Math" w:cs="Times New Roman"/>
                <w:sz w:val="24"/>
                <w:lang w:val="en-US"/>
              </w:rPr>
              <m:t>2</m:t>
            </m:r>
          </m:sub>
        </m:sSub>
      </m:oMath>
      <w:r w:rsidRPr="006F298F">
        <w:rPr>
          <w:rFonts w:ascii="Times New Roman" w:eastAsiaTheme="minorEastAsia" w:hAnsi="Times New Roman" w:cs="Times New Roman"/>
          <w:sz w:val="24"/>
          <w:lang w:val="en-US"/>
        </w:rPr>
        <w:t>)</w:t>
      </w:r>
      <w:r>
        <w:rPr>
          <w:rFonts w:ascii="Times New Roman" w:eastAsiaTheme="minorEastAsia" w:hAnsi="Times New Roman" w:cs="Times New Roman"/>
          <w:sz w:val="24"/>
          <w:lang w:val="en-US"/>
        </w:rPr>
        <w:t xml:space="preserve"> of each subject were estimated by minimizing the error between the model prediction (Equation </w:t>
      </w:r>
      <w:r>
        <w:rPr>
          <w:rFonts w:ascii="Times New Roman" w:eastAsiaTheme="minorEastAsia" w:hAnsi="Times New Roman" w:cs="Times New Roman"/>
          <w:sz w:val="24"/>
          <w:lang w:val="en-US"/>
        </w:rPr>
        <w:lastRenderedPageBreak/>
        <w:t xml:space="preserve">1) and the experimental data. </w:t>
      </w:r>
      <w:r w:rsidR="00800570">
        <w:rPr>
          <w:rFonts w:ascii="Times New Roman" w:eastAsiaTheme="minorEastAsia" w:hAnsi="Times New Roman" w:cs="Times New Roman"/>
          <w:sz w:val="24"/>
          <w:lang w:val="en-US"/>
        </w:rPr>
        <w:t>T</w:t>
      </w:r>
      <w:r>
        <w:rPr>
          <w:rFonts w:ascii="Times New Roman" w:eastAsiaTheme="minorEastAsia" w:hAnsi="Times New Roman" w:cs="Times New Roman"/>
          <w:sz w:val="24"/>
          <w:lang w:val="en-US"/>
        </w:rPr>
        <w:t>he model parameter values were estimated for each quantification method per subject.</w:t>
      </w:r>
    </w:p>
    <w:p w14:paraId="086B17EB" w14:textId="72C8EA10" w:rsidR="00E6488D" w:rsidRDefault="00E6488D" w:rsidP="00E6488D">
      <w:pPr>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The error between model prediction (</w:t>
      </w:r>
      <m:oMath>
        <m:acc>
          <m:accPr>
            <m:ctrlPr>
              <w:rPr>
                <w:rFonts w:ascii="Cambria Math" w:hAnsi="Cambria Math" w:cs="Times New Roman"/>
                <w:i/>
                <w:sz w:val="24"/>
                <w:lang w:val="en-US"/>
              </w:rPr>
            </m:ctrlPr>
          </m:accPr>
          <m:e>
            <m:r>
              <w:rPr>
                <w:rFonts w:ascii="Cambria Math" w:hAnsi="Cambria Math" w:cs="Times New Roman"/>
                <w:sz w:val="24"/>
                <w:lang w:val="en-US"/>
              </w:rPr>
              <m:t>p</m:t>
            </m:r>
          </m:e>
        </m:acc>
      </m:oMath>
      <w:r>
        <w:rPr>
          <w:rFonts w:ascii="Times New Roman" w:eastAsiaTheme="minorEastAsia" w:hAnsi="Times New Roman" w:cs="Times New Roman"/>
          <w:sz w:val="24"/>
          <w:lang w:val="en-US"/>
        </w:rPr>
        <w:t>) and the measured subject performance (</w:t>
      </w:r>
      <m:oMath>
        <m:r>
          <w:rPr>
            <w:rFonts w:ascii="Cambria Math" w:hAnsi="Cambria Math" w:cs="Times New Roman"/>
            <w:sz w:val="24"/>
            <w:lang w:val="en-US"/>
          </w:rPr>
          <m:t>p</m:t>
        </m:r>
      </m:oMath>
      <w:r>
        <w:rPr>
          <w:rFonts w:ascii="Times New Roman" w:eastAsiaTheme="minorEastAsia" w:hAnsi="Times New Roman" w:cs="Times New Roman"/>
          <w:sz w:val="24"/>
          <w:lang w:val="en-US"/>
        </w:rPr>
        <w:t>) was calculated as the residual sum of squares (</w:t>
      </w:r>
      <m:oMath>
        <m:r>
          <m:rPr>
            <m:nor/>
          </m:rPr>
          <w:rPr>
            <w:rFonts w:ascii="Cambria Math" w:eastAsiaTheme="minorEastAsia" w:hAnsi="Cambria Math" w:cs="Times New Roman"/>
            <w:sz w:val="24"/>
            <w:lang w:val="en-US"/>
          </w:rPr>
          <m:t>RSS</m:t>
        </m:r>
      </m:oMath>
      <w:r>
        <w:rPr>
          <w:rFonts w:ascii="Times New Roman" w:eastAsiaTheme="minorEastAsia" w:hAnsi="Times New Roman" w:cs="Times New Roman"/>
          <w:sz w:val="24"/>
          <w:lang w:val="en-US"/>
        </w:rPr>
        <w:t xml:space="preserve">): </w:t>
      </w:r>
    </w:p>
    <w:p w14:paraId="0F8142DA" w14:textId="77777777" w:rsidR="00E6488D" w:rsidRPr="00521495" w:rsidRDefault="00E6488D" w:rsidP="00E6488D">
      <w:pPr>
        <w:jc w:val="center"/>
        <w:rPr>
          <w:rFonts w:ascii="Times New Roman" w:eastAsiaTheme="minorEastAsia" w:hAnsi="Times New Roman" w:cs="Times New Roman"/>
          <w:sz w:val="24"/>
          <w:lang w:val="en-US"/>
        </w:rPr>
      </w:pPr>
      <m:oMath>
        <m:r>
          <m:rPr>
            <m:nor/>
          </m:rPr>
          <w:rPr>
            <w:rFonts w:ascii="Cambria Math" w:eastAsiaTheme="minorEastAsia" w:hAnsi="Cambria Math" w:cs="Times New Roman"/>
            <w:sz w:val="24"/>
            <w:lang w:val="en-US"/>
          </w:rPr>
          <m:t>RSS</m:t>
        </m:r>
        <m:d>
          <m:dPr>
            <m:ctrlPr>
              <w:rPr>
                <w:rFonts w:ascii="Cambria Math" w:eastAsiaTheme="minorEastAsia" w:hAnsi="Cambria Math" w:cs="Times New Roman"/>
                <w:i/>
                <w:sz w:val="24"/>
                <w:lang w:val="en-US"/>
              </w:rPr>
            </m:ctrlPr>
          </m:dPr>
          <m:e>
            <m:r>
              <m:rPr>
                <m:sty m:val="bi"/>
              </m:rPr>
              <w:rPr>
                <w:rFonts w:ascii="Cambria Math" w:eastAsiaTheme="minorEastAsia" w:hAnsi="Cambria Math" w:cs="Times New Roman"/>
                <w:sz w:val="24"/>
                <w:lang w:val="en-US"/>
              </w:rPr>
              <m:t>θ</m:t>
            </m:r>
          </m:e>
        </m:d>
        <m:r>
          <w:rPr>
            <w:rFonts w:ascii="Cambria Math" w:eastAsiaTheme="minorEastAsia" w:hAnsi="Cambria Math" w:cs="Times New Roman"/>
            <w:sz w:val="24"/>
            <w:lang w:val="en-US"/>
          </w:rPr>
          <m:t xml:space="preserve">= </m:t>
        </m:r>
        <m:nary>
          <m:naryPr>
            <m:chr m:val="∑"/>
            <m:limLoc m:val="undOvr"/>
            <m:ctrlPr>
              <w:rPr>
                <w:rFonts w:ascii="Cambria Math" w:hAnsi="Cambria Math" w:cs="Times New Roman"/>
                <w:i/>
                <w:sz w:val="24"/>
                <w:lang w:val="en-US"/>
              </w:rPr>
            </m:ctrlPr>
          </m:naryPr>
          <m:sub>
            <m:r>
              <w:rPr>
                <w:rFonts w:ascii="Cambria Math" w:hAnsi="Cambria Math" w:cs="Times New Roman"/>
                <w:sz w:val="24"/>
                <w:lang w:val="en-US"/>
              </w:rPr>
              <m:t>j=1</m:t>
            </m:r>
          </m:sub>
          <m:sup>
            <m:r>
              <w:rPr>
                <w:rFonts w:ascii="Cambria Math" w:hAnsi="Cambria Math" w:cs="Times New Roman"/>
                <w:sz w:val="24"/>
                <w:lang w:val="en-US"/>
              </w:rPr>
              <m:t>J</m:t>
            </m:r>
          </m:sup>
          <m:e>
            <m:sSup>
              <m:sSupPr>
                <m:ctrlPr>
                  <w:rPr>
                    <w:rFonts w:ascii="Cambria Math" w:hAnsi="Cambria Math" w:cs="Times New Roman"/>
                    <w:i/>
                    <w:sz w:val="24"/>
                    <w:lang w:val="en-US"/>
                  </w:rPr>
                </m:ctrlPr>
              </m:sSupPr>
              <m:e>
                <m:r>
                  <w:rPr>
                    <w:rFonts w:ascii="Cambria Math" w:hAnsi="Cambria Math" w:cs="Times New Roman"/>
                    <w:sz w:val="24"/>
                    <w:lang w:val="en-US"/>
                  </w:rPr>
                  <m:t>[</m:t>
                </m:r>
                <m:sSub>
                  <m:sSubPr>
                    <m:ctrlPr>
                      <w:rPr>
                        <w:rFonts w:ascii="Cambria Math" w:hAnsi="Cambria Math" w:cs="Times New Roman"/>
                        <w:i/>
                        <w:sz w:val="24"/>
                        <w:lang w:val="en-US"/>
                      </w:rPr>
                    </m:ctrlPr>
                  </m:sSubPr>
                  <m:e>
                    <m:r>
                      <w:rPr>
                        <w:rFonts w:ascii="Cambria Math" w:hAnsi="Cambria Math" w:cs="Times New Roman"/>
                        <w:sz w:val="24"/>
                        <w:lang w:val="en-US"/>
                      </w:rPr>
                      <m:t xml:space="preserve"> p</m:t>
                    </m:r>
                  </m:e>
                  <m:sub>
                    <m:r>
                      <w:rPr>
                        <w:rFonts w:ascii="Cambria Math" w:hAnsi="Cambria Math" w:cs="Times New Roman"/>
                        <w:sz w:val="24"/>
                        <w:lang w:val="en-US"/>
                      </w:rPr>
                      <m:t>j</m:t>
                    </m:r>
                  </m:sub>
                </m:sSub>
                <m:r>
                  <w:rPr>
                    <w:rFonts w:ascii="Cambria Math" w:hAnsi="Cambria Math" w:cs="Times New Roman"/>
                    <w:sz w:val="24"/>
                    <w:lang w:val="en-US"/>
                  </w:rPr>
                  <m:t xml:space="preserve">- </m:t>
                </m:r>
                <m:acc>
                  <m:accPr>
                    <m:ctrlPr>
                      <w:rPr>
                        <w:rFonts w:ascii="Cambria Math" w:hAnsi="Cambria Math" w:cs="Times New Roman"/>
                        <w:i/>
                        <w:sz w:val="24"/>
                        <w:lang w:val="en-US"/>
                      </w:rPr>
                    </m:ctrlPr>
                  </m:accPr>
                  <m:e>
                    <m:r>
                      <w:rPr>
                        <w:rFonts w:ascii="Cambria Math" w:hAnsi="Cambria Math" w:cs="Times New Roman"/>
                        <w:sz w:val="24"/>
                        <w:lang w:val="en-US"/>
                      </w:rPr>
                      <m:t>p</m:t>
                    </m:r>
                  </m:e>
                </m:acc>
                <m:d>
                  <m:dPr>
                    <m:ctrlPr>
                      <w:rPr>
                        <w:rFonts w:ascii="Cambria Math" w:hAnsi="Cambria Math" w:cs="Times New Roman"/>
                        <w:i/>
                        <w:sz w:val="24"/>
                        <w:lang w:val="en-US"/>
                      </w:rPr>
                    </m:ctrlPr>
                  </m:dPr>
                  <m:e>
                    <m:r>
                      <m:rPr>
                        <m:sty m:val="bi"/>
                      </m:rPr>
                      <w:rPr>
                        <w:rFonts w:ascii="Cambria Math" w:hAnsi="Cambria Math" w:cs="Times New Roman"/>
                        <w:sz w:val="24"/>
                        <w:lang w:val="en-US"/>
                      </w:rPr>
                      <m:t>θ</m:t>
                    </m:r>
                    <m:r>
                      <w:rPr>
                        <w:rFonts w:ascii="Cambria Math" w:hAnsi="Cambria Math" w:cs="Times New Roman"/>
                        <w:sz w:val="24"/>
                        <w:lang w:val="en-US"/>
                      </w:rPr>
                      <m:t xml:space="preserve">, </m:t>
                    </m:r>
                    <m:sSub>
                      <m:sSubPr>
                        <m:ctrlPr>
                          <w:rPr>
                            <w:rFonts w:ascii="Cambria Math" w:hAnsi="Cambria Math" w:cs="Times New Roman"/>
                            <w:i/>
                            <w:sz w:val="24"/>
                            <w:lang w:val="en-US"/>
                          </w:rPr>
                        </m:ctrlPr>
                      </m:sSubPr>
                      <m:e>
                        <m:r>
                          <w:rPr>
                            <w:rFonts w:ascii="Cambria Math" w:hAnsi="Cambria Math" w:cs="Times New Roman"/>
                            <w:sz w:val="24"/>
                            <w:lang w:val="en-US"/>
                          </w:rPr>
                          <m:t>t</m:t>
                        </m:r>
                      </m:e>
                      <m:sub>
                        <m:r>
                          <w:rPr>
                            <w:rFonts w:ascii="Cambria Math" w:hAnsi="Cambria Math" w:cs="Times New Roman"/>
                            <w:sz w:val="24"/>
                            <w:lang w:val="en-US"/>
                          </w:rPr>
                          <m:t>j</m:t>
                        </m:r>
                      </m:sub>
                    </m:sSub>
                  </m:e>
                </m:d>
                <m:r>
                  <w:rPr>
                    <w:rFonts w:ascii="Cambria Math" w:hAnsi="Cambria Math" w:cs="Times New Roman"/>
                    <w:sz w:val="24"/>
                    <w:lang w:val="en-US"/>
                  </w:rPr>
                  <m:t xml:space="preserve"> ]</m:t>
                </m:r>
              </m:e>
              <m:sup>
                <m:r>
                  <w:rPr>
                    <w:rFonts w:ascii="Cambria Math" w:hAnsi="Cambria Math" w:cs="Times New Roman"/>
                    <w:sz w:val="24"/>
                    <w:lang w:val="en-US"/>
                  </w:rPr>
                  <m:t>2</m:t>
                </m:r>
              </m:sup>
            </m:sSup>
          </m:e>
        </m:nary>
      </m:oMath>
      <w:r>
        <w:rPr>
          <w:rFonts w:ascii="Times New Roman" w:eastAsiaTheme="minorEastAsia" w:hAnsi="Times New Roman" w:cs="Times New Roman"/>
          <w:sz w:val="24"/>
          <w:lang w:val="en-US"/>
        </w:rPr>
        <w:t>,</w:t>
      </w:r>
    </w:p>
    <w:p w14:paraId="6CEE6CAD" w14:textId="2CB2C8A0" w:rsidR="00E6488D" w:rsidRDefault="00E6488D" w:rsidP="00E6488D">
      <w:pPr>
        <w:jc w:val="both"/>
        <w:rPr>
          <w:rFonts w:ascii="Times New Roman" w:eastAsiaTheme="minorEastAsia" w:hAnsi="Times New Roman" w:cs="Times New Roman"/>
          <w:sz w:val="24"/>
          <w:lang w:val="en-US"/>
        </w:rPr>
      </w:pPr>
      <w:proofErr w:type="gramStart"/>
      <w:r>
        <w:rPr>
          <w:rFonts w:ascii="Times New Roman" w:eastAsiaTheme="minorEastAsia" w:hAnsi="Times New Roman" w:cs="Times New Roman"/>
          <w:sz w:val="24"/>
          <w:lang w:val="en-US"/>
        </w:rPr>
        <w:t>which</w:t>
      </w:r>
      <w:proofErr w:type="gramEnd"/>
      <w:r>
        <w:rPr>
          <w:rFonts w:ascii="Times New Roman" w:eastAsiaTheme="minorEastAsia" w:hAnsi="Times New Roman" w:cs="Times New Roman"/>
          <w:sz w:val="24"/>
          <w:lang w:val="en-US"/>
        </w:rPr>
        <w:t xml:space="preserve"> depicts the sum of the squared differences between the </w:t>
      </w:r>
      <m:oMath>
        <m:r>
          <w:rPr>
            <w:rFonts w:ascii="Cambria Math" w:hAnsi="Cambria Math" w:cs="Times New Roman"/>
            <w:sz w:val="24"/>
            <w:lang w:val="en-US"/>
          </w:rPr>
          <m:t>j</m:t>
        </m:r>
      </m:oMath>
      <w:r>
        <w:rPr>
          <w:rFonts w:ascii="Times New Roman" w:eastAsiaTheme="minorEastAsia" w:hAnsi="Times New Roman" w:cs="Times New Roman"/>
          <w:sz w:val="24"/>
          <w:lang w:val="en-US"/>
        </w:rPr>
        <w:t>-th measured data point per subject  (</w:t>
      </w:r>
      <m:oMath>
        <m:sSub>
          <m:sSubPr>
            <m:ctrlPr>
              <w:rPr>
                <w:rFonts w:ascii="Cambria Math" w:hAnsi="Cambria Math" w:cs="Times New Roman"/>
                <w:i/>
                <w:sz w:val="24"/>
                <w:lang w:val="en-US"/>
              </w:rPr>
            </m:ctrlPr>
          </m:sSubPr>
          <m:e>
            <m:r>
              <w:rPr>
                <w:rFonts w:ascii="Cambria Math" w:hAnsi="Cambria Math" w:cs="Times New Roman"/>
                <w:sz w:val="24"/>
                <w:lang w:val="en-US"/>
              </w:rPr>
              <m:t xml:space="preserve"> p</m:t>
            </m:r>
          </m:e>
          <m:sub>
            <m:r>
              <w:rPr>
                <w:rFonts w:ascii="Cambria Math" w:hAnsi="Cambria Math" w:cs="Times New Roman"/>
                <w:sz w:val="24"/>
                <w:lang w:val="en-US"/>
              </w:rPr>
              <m:t>j</m:t>
            </m:r>
          </m:sub>
        </m:sSub>
      </m:oMath>
      <w:r>
        <w:rPr>
          <w:rFonts w:ascii="Times New Roman" w:eastAsiaTheme="minorEastAsia" w:hAnsi="Times New Roman" w:cs="Times New Roman"/>
          <w:sz w:val="24"/>
          <w:lang w:val="en-US"/>
        </w:rPr>
        <w:t xml:space="preserve">) and the value of </w:t>
      </w:r>
      <m:oMath>
        <m:acc>
          <m:accPr>
            <m:ctrlPr>
              <w:rPr>
                <w:rFonts w:ascii="Cambria Math" w:hAnsi="Cambria Math" w:cs="Times New Roman"/>
                <w:i/>
                <w:sz w:val="24"/>
                <w:lang w:val="en-US"/>
              </w:rPr>
            </m:ctrlPr>
          </m:accPr>
          <m:e>
            <m:r>
              <w:rPr>
                <w:rFonts w:ascii="Cambria Math" w:hAnsi="Cambria Math" w:cs="Times New Roman"/>
                <w:sz w:val="24"/>
                <w:lang w:val="en-US"/>
              </w:rPr>
              <m:t>p</m:t>
            </m:r>
          </m:e>
        </m:acc>
      </m:oMath>
      <w:r>
        <w:rPr>
          <w:rFonts w:ascii="Times New Roman" w:eastAsiaTheme="minorEastAsia" w:hAnsi="Times New Roman" w:cs="Times New Roman"/>
          <w:sz w:val="24"/>
          <w:lang w:val="en-US"/>
        </w:rPr>
        <w:t xml:space="preserve"> at the evaluated parameter values (</w:t>
      </w:r>
      <m:oMath>
        <m:r>
          <m:rPr>
            <m:sty m:val="bi"/>
          </m:rPr>
          <w:rPr>
            <w:rFonts w:ascii="Cambria Math" w:hAnsi="Cambria Math" w:cs="Times New Roman"/>
            <w:sz w:val="24"/>
            <w:lang w:val="en-US"/>
          </w:rPr>
          <m:t>θ</m:t>
        </m:r>
      </m:oMath>
      <w:r w:rsidRPr="006768E7">
        <w:rPr>
          <w:rFonts w:ascii="Times New Roman" w:eastAsiaTheme="minorEastAsia" w:hAnsi="Times New Roman" w:cs="Times New Roman"/>
          <w:sz w:val="24"/>
          <w:lang w:val="en-US"/>
        </w:rPr>
        <w:t>)</w:t>
      </w:r>
      <w:r>
        <w:rPr>
          <w:rFonts w:ascii="Times New Roman" w:eastAsiaTheme="minorEastAsia" w:hAnsi="Times New Roman" w:cs="Times New Roman"/>
          <w:sz w:val="24"/>
          <w:lang w:val="en-US"/>
        </w:rPr>
        <w:t xml:space="preserve"> and at the corresponding time point </w:t>
      </w:r>
      <m:oMath>
        <m:sSub>
          <m:sSubPr>
            <m:ctrlPr>
              <w:rPr>
                <w:rFonts w:ascii="Cambria Math" w:hAnsi="Cambria Math" w:cs="Times New Roman"/>
                <w:i/>
                <w:sz w:val="24"/>
                <w:lang w:val="en-US"/>
              </w:rPr>
            </m:ctrlPr>
          </m:sSubPr>
          <m:e>
            <m:r>
              <w:rPr>
                <w:rFonts w:ascii="Cambria Math" w:hAnsi="Cambria Math" w:cs="Times New Roman"/>
                <w:sz w:val="24"/>
                <w:lang w:val="en-US"/>
              </w:rPr>
              <m:t>t</m:t>
            </m:r>
          </m:e>
          <m:sub>
            <m:r>
              <w:rPr>
                <w:rFonts w:ascii="Cambria Math" w:hAnsi="Cambria Math" w:cs="Times New Roman"/>
                <w:sz w:val="24"/>
                <w:lang w:val="en-US"/>
              </w:rPr>
              <m:t>j</m:t>
            </m:r>
          </m:sub>
        </m:sSub>
      </m:oMath>
      <w:r>
        <w:rPr>
          <w:rFonts w:ascii="Times New Roman" w:eastAsiaTheme="minorEastAsia" w:hAnsi="Times New Roman" w:cs="Times New Roman"/>
          <w:sz w:val="24"/>
          <w:lang w:val="en-US"/>
        </w:rPr>
        <w:t>.</w:t>
      </w:r>
    </w:p>
    <w:p w14:paraId="11CC0DA1" w14:textId="30FC9802" w:rsidR="00E6488D" w:rsidRDefault="00E6488D" w:rsidP="00E6488D">
      <w:pPr>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As several combinations of parameter values could result in a well-fitting model, a global minimization was applied, using</w:t>
      </w:r>
      <w:ins w:id="2" w:author="Michael Ghijs" w:date="2020-07-09T15:36:00Z">
        <w:r w:rsidR="009D58DA">
          <w:rPr>
            <w:rFonts w:ascii="Times New Roman" w:eastAsiaTheme="minorEastAsia" w:hAnsi="Times New Roman" w:cs="Times New Roman"/>
            <w:sz w:val="24"/>
            <w:lang w:val="en-US"/>
          </w:rPr>
          <w:t xml:space="preserve"> an</w:t>
        </w:r>
      </w:ins>
      <w:r>
        <w:rPr>
          <w:rFonts w:ascii="Times New Roman" w:eastAsiaTheme="minorEastAsia" w:hAnsi="Times New Roman" w:cs="Times New Roman"/>
          <w:sz w:val="24"/>
          <w:lang w:val="en-US"/>
        </w:rPr>
        <w:t xml:space="preserve"> algorithm</w:t>
      </w:r>
      <w:del w:id="3" w:author="Michael Ghijs" w:date="2020-07-09T15:36:00Z">
        <w:r w:rsidDel="009D58DA">
          <w:rPr>
            <w:rFonts w:ascii="Times New Roman" w:eastAsiaTheme="minorEastAsia" w:hAnsi="Times New Roman" w:cs="Times New Roman"/>
            <w:sz w:val="24"/>
            <w:lang w:val="en-US"/>
          </w:rPr>
          <w:delText>s</w:delText>
        </w:r>
      </w:del>
      <w:r>
        <w:rPr>
          <w:rFonts w:ascii="Times New Roman" w:eastAsiaTheme="minorEastAsia" w:hAnsi="Times New Roman" w:cs="Times New Roman"/>
          <w:sz w:val="24"/>
          <w:lang w:val="en-US"/>
        </w:rPr>
        <w:t xml:space="preserve"> that scan</w:t>
      </w:r>
      <w:ins w:id="4" w:author="Michael Ghijs" w:date="2020-07-09T15:36:00Z">
        <w:r w:rsidR="009D58DA">
          <w:rPr>
            <w:rFonts w:ascii="Times New Roman" w:eastAsiaTheme="minorEastAsia" w:hAnsi="Times New Roman" w:cs="Times New Roman"/>
            <w:sz w:val="24"/>
            <w:lang w:val="en-US"/>
          </w:rPr>
          <w:t>s</w:t>
        </w:r>
      </w:ins>
      <w:bookmarkStart w:id="5" w:name="_GoBack"/>
      <w:bookmarkEnd w:id="5"/>
      <w:r>
        <w:rPr>
          <w:rFonts w:ascii="Times New Roman" w:eastAsiaTheme="minorEastAsia" w:hAnsi="Times New Roman" w:cs="Times New Roman"/>
          <w:sz w:val="24"/>
          <w:lang w:val="en-US"/>
        </w:rPr>
        <w:t xml:space="preserve"> a large part of the parameter space. This avoids only finding well-fitting parameter values that are close to the initially guessed values, a drawback that occurs in local minimizations. </w:t>
      </w:r>
    </w:p>
    <w:p w14:paraId="5C3398CD" w14:textId="58D1E907" w:rsidR="00E6488D" w:rsidRDefault="00E6488D" w:rsidP="00E6488D">
      <w:pPr>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The minimization algorithm that was used is called Particle Swarm Optimization (PSO).</w:t>
      </w:r>
      <w:r w:rsidR="00301A33">
        <w:rPr>
          <w:rFonts w:ascii="Times New Roman" w:eastAsiaTheme="minorEastAsia" w:hAnsi="Times New Roman" w:cs="Times New Roman"/>
          <w:sz w:val="24"/>
          <w:vertAlign w:val="superscript"/>
          <w:lang w:val="en-US"/>
        </w:rPr>
        <w:t>26</w:t>
      </w:r>
      <w:r>
        <w:rPr>
          <w:rFonts w:ascii="Times New Roman" w:eastAsiaTheme="minorEastAsia" w:hAnsi="Times New Roman" w:cs="Times New Roman"/>
          <w:sz w:val="24"/>
          <w:lang w:val="en-US"/>
        </w:rPr>
        <w:t xml:space="preserve"> </w:t>
      </w:r>
      <w:proofErr w:type="gramStart"/>
      <w:r>
        <w:rPr>
          <w:rFonts w:ascii="Times New Roman" w:eastAsiaTheme="minorEastAsia" w:hAnsi="Times New Roman" w:cs="Times New Roman"/>
          <w:sz w:val="24"/>
          <w:lang w:val="en-US"/>
        </w:rPr>
        <w:t>This</w:t>
      </w:r>
      <w:proofErr w:type="gramEnd"/>
      <w:r>
        <w:rPr>
          <w:rFonts w:ascii="Times New Roman" w:eastAsiaTheme="minorEastAsia" w:hAnsi="Times New Roman" w:cs="Times New Roman"/>
          <w:sz w:val="24"/>
          <w:lang w:val="en-US"/>
        </w:rPr>
        <w:t xml:space="preserve"> global minimization technique entails that a number of particles searches the parameter space in parallel. Thus, every particle of the group, or swarm, evaluates the </w:t>
      </w:r>
      <m:oMath>
        <m:r>
          <m:rPr>
            <m:nor/>
          </m:rPr>
          <w:rPr>
            <w:rFonts w:ascii="Cambria Math" w:eastAsiaTheme="minorEastAsia" w:hAnsi="Cambria Math" w:cs="Times New Roman"/>
            <w:sz w:val="24"/>
            <w:lang w:val="en-US"/>
          </w:rPr>
          <m:t>RSS</m:t>
        </m:r>
        <m:d>
          <m:dPr>
            <m:ctrlPr>
              <w:rPr>
                <w:rFonts w:ascii="Cambria Math" w:eastAsiaTheme="minorEastAsia" w:hAnsi="Cambria Math" w:cs="Times New Roman"/>
                <w:i/>
                <w:sz w:val="24"/>
                <w:lang w:val="en-US"/>
              </w:rPr>
            </m:ctrlPr>
          </m:dPr>
          <m:e>
            <m:r>
              <m:rPr>
                <m:sty m:val="bi"/>
              </m:rPr>
              <w:rPr>
                <w:rFonts w:ascii="Cambria Math" w:eastAsiaTheme="minorEastAsia" w:hAnsi="Cambria Math" w:cs="Times New Roman"/>
                <w:sz w:val="24"/>
                <w:lang w:val="en-US"/>
              </w:rPr>
              <m:t>θ</m:t>
            </m:r>
          </m:e>
        </m:d>
      </m:oMath>
      <w:r>
        <w:rPr>
          <w:rFonts w:ascii="Times New Roman" w:eastAsiaTheme="minorEastAsia" w:hAnsi="Times New Roman" w:cs="Times New Roman"/>
          <w:sz w:val="24"/>
          <w:lang w:val="en-US"/>
        </w:rPr>
        <w:t xml:space="preserve"> at each set of parameter values </w:t>
      </w:r>
      <m:oMath>
        <m:r>
          <m:rPr>
            <m:sty m:val="bi"/>
          </m:rPr>
          <w:rPr>
            <w:rFonts w:ascii="Cambria Math" w:eastAsiaTheme="minorEastAsia" w:hAnsi="Cambria Math" w:cs="Times New Roman"/>
            <w:sz w:val="24"/>
            <w:lang w:val="en-US"/>
          </w:rPr>
          <m:t>θ</m:t>
        </m:r>
      </m:oMath>
      <w:r>
        <w:rPr>
          <w:rFonts w:ascii="Times New Roman" w:eastAsiaTheme="minorEastAsia" w:hAnsi="Times New Roman" w:cs="Times New Roman"/>
          <w:b/>
          <w:sz w:val="24"/>
          <w:lang w:val="en-US"/>
        </w:rPr>
        <w:t xml:space="preserve"> </w:t>
      </w:r>
      <w:r w:rsidRPr="006F298F">
        <w:rPr>
          <w:rFonts w:ascii="Times New Roman" w:eastAsiaTheme="minorEastAsia" w:hAnsi="Times New Roman" w:cs="Times New Roman"/>
          <w:sz w:val="24"/>
          <w:lang w:val="en-US"/>
        </w:rPr>
        <w:t xml:space="preserve">that it encounters. </w:t>
      </w:r>
      <w:r>
        <w:rPr>
          <w:rFonts w:ascii="Times New Roman" w:eastAsiaTheme="minorEastAsia" w:hAnsi="Times New Roman" w:cs="Times New Roman"/>
          <w:sz w:val="24"/>
          <w:lang w:val="en-US"/>
        </w:rPr>
        <w:t>In each step of the algorithm, all particles of the swarm each evaluate a new location in the parameter space. Their searching direction is influenced by their inertia (how strongly they hold on to their original searching direction), their personal minimum and the lowest minimum found in the swarm.</w:t>
      </w:r>
      <w:r w:rsidR="00705A73">
        <w:rPr>
          <w:rFonts w:ascii="Times New Roman" w:eastAsiaTheme="minorEastAsia" w:hAnsi="Times New Roman" w:cs="Times New Roman"/>
          <w:sz w:val="24"/>
          <w:lang w:val="en-US"/>
        </w:rPr>
        <w:t xml:space="preserve"> </w:t>
      </w:r>
      <w:r>
        <w:rPr>
          <w:rFonts w:ascii="Times New Roman" w:eastAsiaTheme="minorEastAsia" w:hAnsi="Times New Roman" w:cs="Times New Roman"/>
          <w:sz w:val="24"/>
          <w:lang w:val="en-US"/>
        </w:rPr>
        <w:t xml:space="preserve">The PSO algorithm requires specification of the balance of these three search direction factors, for which in this study the </w:t>
      </w:r>
      <w:r w:rsidR="005C5F36">
        <w:rPr>
          <w:rFonts w:ascii="Times New Roman" w:eastAsiaTheme="minorEastAsia" w:hAnsi="Times New Roman" w:cs="Times New Roman"/>
          <w:sz w:val="24"/>
          <w:lang w:val="en-US"/>
        </w:rPr>
        <w:t>three</w:t>
      </w:r>
      <w:r>
        <w:rPr>
          <w:rFonts w:ascii="Times New Roman" w:eastAsiaTheme="minorEastAsia" w:hAnsi="Times New Roman" w:cs="Times New Roman"/>
          <w:sz w:val="24"/>
          <w:lang w:val="en-US"/>
        </w:rPr>
        <w:t xml:space="preserve"> factors were all set at the same value of 0.5, opting for incorporating all </w:t>
      </w:r>
      <w:r w:rsidR="005C5F36">
        <w:rPr>
          <w:rFonts w:ascii="Times New Roman" w:eastAsiaTheme="minorEastAsia" w:hAnsi="Times New Roman" w:cs="Times New Roman"/>
          <w:sz w:val="24"/>
          <w:lang w:val="en-US"/>
        </w:rPr>
        <w:t>three</w:t>
      </w:r>
      <w:r>
        <w:rPr>
          <w:rFonts w:ascii="Times New Roman" w:eastAsiaTheme="minorEastAsia" w:hAnsi="Times New Roman" w:cs="Times New Roman"/>
          <w:sz w:val="24"/>
          <w:lang w:val="en-US"/>
        </w:rPr>
        <w:t xml:space="preserve"> mechanisms equally.  </w:t>
      </w:r>
    </w:p>
    <w:p w14:paraId="4279DCF8" w14:textId="3713197E" w:rsidR="00E6488D" w:rsidRDefault="00E6488D" w:rsidP="00E6488D">
      <w:pPr>
        <w:jc w:val="both"/>
        <w:rPr>
          <w:rFonts w:ascii="Times New Roman" w:eastAsiaTheme="minorEastAsia" w:hAnsi="Times New Roman" w:cs="Times New Roman"/>
          <w:sz w:val="24"/>
          <w:lang w:val="en-US"/>
        </w:rPr>
      </w:pPr>
      <w:r w:rsidRPr="00DA0D8B">
        <w:rPr>
          <w:rFonts w:ascii="Times New Roman" w:eastAsiaTheme="minorEastAsia" w:hAnsi="Times New Roman" w:cs="Times New Roman"/>
          <w:sz w:val="24"/>
          <w:lang w:val="en-US"/>
        </w:rPr>
        <w:t xml:space="preserve">The parameter space in which the minimization was conducted </w:t>
      </w:r>
      <w:r w:rsidR="00DA0D8B" w:rsidRPr="00DA0D8B">
        <w:rPr>
          <w:rFonts w:ascii="Times New Roman" w:eastAsiaTheme="minorEastAsia" w:hAnsi="Times New Roman" w:cs="Times New Roman"/>
          <w:sz w:val="24"/>
          <w:lang w:val="en-US"/>
        </w:rPr>
        <w:t xml:space="preserve">was 0 to 60 and 0 to 3 for the </w:t>
      </w:r>
      <w:r w:rsidR="00DA0D8B" w:rsidRPr="003A40CB">
        <w:rPr>
          <w:rFonts w:ascii="Symbol" w:eastAsiaTheme="minorEastAsia" w:hAnsi="Symbol" w:cs="Times New Roman"/>
          <w:sz w:val="24"/>
          <w:lang w:val="en-US"/>
        </w:rPr>
        <w:t></w:t>
      </w:r>
      <w:r w:rsidR="00DA0D8B" w:rsidRPr="00DA0D8B">
        <w:rPr>
          <w:rFonts w:ascii="Times New Roman" w:eastAsiaTheme="minorEastAsia" w:hAnsi="Times New Roman" w:cs="Times New Roman"/>
          <w:sz w:val="24"/>
          <w:lang w:val="en-US"/>
        </w:rPr>
        <w:t>- and k-values respectively</w:t>
      </w:r>
      <w:r w:rsidRPr="00DA0D8B">
        <w:rPr>
          <w:rFonts w:ascii="Times New Roman" w:eastAsiaTheme="minorEastAsia" w:hAnsi="Times New Roman" w:cs="Times New Roman"/>
          <w:sz w:val="24"/>
          <w:lang w:val="en-US"/>
        </w:rPr>
        <w:t>.</w:t>
      </w:r>
      <w:r w:rsidRPr="00C55AF5">
        <w:rPr>
          <w:rFonts w:ascii="Times New Roman" w:eastAsiaTheme="minorEastAsia" w:hAnsi="Times New Roman" w:cs="Times New Roman"/>
          <w:color w:val="FF0000"/>
          <w:sz w:val="24"/>
          <w:lang w:val="en-US"/>
        </w:rPr>
        <w:t xml:space="preserve"> </w:t>
      </w:r>
      <w:r>
        <w:rPr>
          <w:rFonts w:ascii="Times New Roman" w:eastAsiaTheme="minorEastAsia" w:hAnsi="Times New Roman" w:cs="Times New Roman"/>
          <w:sz w:val="24"/>
          <w:lang w:val="en-US"/>
        </w:rPr>
        <w:t>This space was moreover constrained in order to avoid illogical model outcomes. These are the following:</w:t>
      </w:r>
    </w:p>
    <w:p w14:paraId="581EF088" w14:textId="6272FA94" w:rsidR="00E6488D" w:rsidRDefault="009D58DA" w:rsidP="00E6488D">
      <w:pPr>
        <w:jc w:val="center"/>
        <w:rPr>
          <w:rFonts w:ascii="Times New Roman" w:eastAsiaTheme="minorEastAsia" w:hAnsi="Times New Roman" w:cs="Times New Roman"/>
          <w:sz w:val="24"/>
          <w:lang w:val="en-US"/>
        </w:rPr>
      </w:pPr>
      <m:oMath>
        <m:d>
          <m:dPr>
            <m:begChr m:val="{"/>
            <m:endChr m:val=""/>
            <m:ctrlPr>
              <w:rPr>
                <w:rFonts w:ascii="Cambria Math" w:eastAsiaTheme="minorEastAsia" w:hAnsi="Cambria Math" w:cs="Times New Roman"/>
                <w:i/>
                <w:sz w:val="24"/>
                <w:lang w:val="en-US"/>
              </w:rPr>
            </m:ctrlPr>
          </m:dPr>
          <m:e>
            <m:eqArr>
              <m:eqArrPr>
                <m:ctrlPr>
                  <w:rPr>
                    <w:rFonts w:ascii="Cambria Math" w:eastAsiaTheme="minorEastAsia" w:hAnsi="Cambria Math" w:cs="Times New Roman"/>
                    <w:i/>
                    <w:sz w:val="24"/>
                    <w:lang w:val="en-US"/>
                  </w:rPr>
                </m:ctrlPr>
              </m:eqArrPr>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k</m:t>
                    </m:r>
                  </m:e>
                  <m:sub>
                    <m:r>
                      <w:rPr>
                        <w:rFonts w:ascii="Cambria Math" w:eastAsiaTheme="minorEastAsia" w:hAnsi="Cambria Math" w:cs="Times New Roman"/>
                        <w:sz w:val="24"/>
                        <w:lang w:val="en-US"/>
                      </w:rPr>
                      <m:t>2</m:t>
                    </m:r>
                  </m:sub>
                </m:sSub>
                <m:r>
                  <w:rPr>
                    <w:rFonts w:ascii="Cambria Math" w:eastAsiaTheme="minorEastAsia" w:hAnsi="Cambria Math" w:cs="Times New Roman"/>
                    <w:sz w:val="24"/>
                    <w:lang w:val="en-US"/>
                  </w:rPr>
                  <m:t xml:space="preserve">≥ </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k</m:t>
                    </m:r>
                  </m:e>
                  <m:sub>
                    <m:r>
                      <w:rPr>
                        <w:rFonts w:ascii="Cambria Math" w:eastAsiaTheme="minorEastAsia" w:hAnsi="Cambria Math" w:cs="Times New Roman"/>
                        <w:sz w:val="24"/>
                        <w:lang w:val="en-US"/>
                      </w:rPr>
                      <m:t>1</m:t>
                    </m:r>
                  </m:sub>
                </m:sSub>
              </m:e>
              <m:e>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k</m:t>
                    </m:r>
                  </m:e>
                  <m:sub>
                    <m:r>
                      <w:rPr>
                        <w:rFonts w:ascii="Cambria Math" w:eastAsiaTheme="minorEastAsia" w:hAnsi="Cambria Math" w:cs="Times New Roman"/>
                        <w:sz w:val="24"/>
                        <w:lang w:val="en-US"/>
                      </w:rPr>
                      <m:t>2</m:t>
                    </m:r>
                  </m:sub>
                </m:sSub>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τ</m:t>
                    </m:r>
                  </m:e>
                  <m:sub>
                    <m:r>
                      <w:rPr>
                        <w:rFonts w:ascii="Cambria Math" w:eastAsiaTheme="minorEastAsia" w:hAnsi="Cambria Math" w:cs="Times New Roman"/>
                        <w:sz w:val="24"/>
                        <w:lang w:val="en-US"/>
                      </w:rPr>
                      <m:t>2</m:t>
                    </m:r>
                  </m:sub>
                </m:sSub>
                <m:r>
                  <w:rPr>
                    <w:rFonts w:ascii="Cambria Math" w:eastAsiaTheme="minorEastAsia" w:hAnsi="Cambria Math" w:cs="Times New Roman"/>
                    <w:sz w:val="24"/>
                    <w:lang w:val="en-US"/>
                  </w:rPr>
                  <m:t>&gt;0</m:t>
                </m:r>
              </m:e>
              <m:e>
                <m:f>
                  <m:fPr>
                    <m:ctrlPr>
                      <w:del w:id="6" w:author="Michael Ghijs" w:date="2020-07-09T15:27:00Z">
                        <w:rPr>
                          <w:rFonts w:ascii="Cambria Math" w:eastAsiaTheme="minorEastAsia" w:hAnsi="Cambria Math" w:cs="Times New Roman"/>
                          <w:i/>
                          <w:sz w:val="24"/>
                          <w:lang w:val="en-US"/>
                        </w:rPr>
                      </w:del>
                    </m:ctrlPr>
                  </m:fPr>
                  <m:num>
                    <m:sSub>
                      <m:sSubPr>
                        <m:ctrlPr>
                          <w:del w:id="7" w:author="Michael Ghijs" w:date="2020-07-09T15:27:00Z">
                            <w:rPr>
                              <w:rFonts w:ascii="Cambria Math" w:hAnsi="Cambria Math" w:cs="Times New Roman"/>
                              <w:i/>
                              <w:sz w:val="24"/>
                              <w:lang w:val="en-US"/>
                            </w:rPr>
                          </w:del>
                        </m:ctrlPr>
                      </m:sSubPr>
                      <m:e>
                        <m:r>
                          <w:del w:id="8" w:author="Michael Ghijs" w:date="2020-07-09T15:27:00Z">
                            <w:rPr>
                              <w:rFonts w:ascii="Cambria Math" w:hAnsi="Cambria Math" w:cs="Times New Roman"/>
                              <w:sz w:val="24"/>
                              <w:lang w:val="en-US"/>
                            </w:rPr>
                            <m:t xml:space="preserve"> </m:t>
                          </w:del>
                        </m:r>
                        <m:acc>
                          <m:accPr>
                            <m:ctrlPr>
                              <w:del w:id="9" w:author="Michael Ghijs" w:date="2020-07-09T15:27:00Z">
                                <w:rPr>
                                  <w:rFonts w:ascii="Cambria Math" w:hAnsi="Cambria Math" w:cs="Times New Roman"/>
                                  <w:i/>
                                  <w:sz w:val="24"/>
                                  <w:lang w:val="en-US"/>
                                </w:rPr>
                              </w:del>
                            </m:ctrlPr>
                          </m:accPr>
                          <m:e>
                            <m:r>
                              <w:del w:id="10" w:author="Michael Ghijs" w:date="2020-07-09T15:27:00Z">
                                <w:rPr>
                                  <w:rFonts w:ascii="Cambria Math" w:hAnsi="Cambria Math" w:cs="Times New Roman"/>
                                  <w:sz w:val="24"/>
                                  <w:lang w:val="en-US"/>
                                </w:rPr>
                                <m:t>p</m:t>
                              </w:del>
                            </m:r>
                          </m:e>
                        </m:acc>
                      </m:e>
                      <m:sub>
                        <m:r>
                          <w:del w:id="11" w:author="Michael Ghijs" w:date="2020-07-09T15:27:00Z">
                            <w:rPr>
                              <w:rFonts w:ascii="Cambria Math" w:hAnsi="Cambria Math" w:cs="Times New Roman"/>
                              <w:sz w:val="24"/>
                              <w:lang w:val="en-US"/>
                            </w:rPr>
                            <m:t>t+1</m:t>
                          </w:del>
                        </m:r>
                      </m:sub>
                    </m:sSub>
                    <m:r>
                      <w:del w:id="12" w:author="Michael Ghijs" w:date="2020-07-09T15:27:00Z">
                        <w:rPr>
                          <w:rFonts w:ascii="Cambria Math" w:hAnsi="Cambria Math" w:cs="Times New Roman"/>
                          <w:sz w:val="24"/>
                          <w:lang w:val="en-US"/>
                        </w:rPr>
                        <m:t xml:space="preserve">- </m:t>
                      </w:del>
                    </m:r>
                    <m:sSub>
                      <m:sSubPr>
                        <m:ctrlPr>
                          <w:del w:id="13" w:author="Michael Ghijs" w:date="2020-07-09T15:27:00Z">
                            <w:rPr>
                              <w:rFonts w:ascii="Cambria Math" w:hAnsi="Cambria Math" w:cs="Times New Roman"/>
                              <w:i/>
                              <w:sz w:val="24"/>
                              <w:lang w:val="en-US"/>
                            </w:rPr>
                          </w:del>
                        </m:ctrlPr>
                      </m:sSubPr>
                      <m:e>
                        <m:r>
                          <w:del w:id="14" w:author="Michael Ghijs" w:date="2020-07-09T15:27:00Z">
                            <w:rPr>
                              <w:rFonts w:ascii="Cambria Math" w:hAnsi="Cambria Math" w:cs="Times New Roman"/>
                              <w:sz w:val="24"/>
                              <w:lang w:val="en-US"/>
                            </w:rPr>
                            <m:t xml:space="preserve"> </m:t>
                          </w:del>
                        </m:r>
                        <m:acc>
                          <m:accPr>
                            <m:ctrlPr>
                              <w:del w:id="15" w:author="Michael Ghijs" w:date="2020-07-09T15:27:00Z">
                                <w:rPr>
                                  <w:rFonts w:ascii="Cambria Math" w:hAnsi="Cambria Math" w:cs="Times New Roman"/>
                                  <w:i/>
                                  <w:sz w:val="24"/>
                                  <w:lang w:val="en-US"/>
                                </w:rPr>
                              </w:del>
                            </m:ctrlPr>
                          </m:accPr>
                          <m:e>
                            <m:r>
                              <w:del w:id="16" w:author="Michael Ghijs" w:date="2020-07-09T15:27:00Z">
                                <w:rPr>
                                  <w:rFonts w:ascii="Cambria Math" w:hAnsi="Cambria Math" w:cs="Times New Roman"/>
                                  <w:sz w:val="24"/>
                                  <w:lang w:val="en-US"/>
                                </w:rPr>
                                <m:t>p</m:t>
                              </w:del>
                            </m:r>
                          </m:e>
                        </m:acc>
                      </m:e>
                      <m:sub>
                        <m:r>
                          <w:del w:id="17" w:author="Michael Ghijs" w:date="2020-07-09T15:27:00Z">
                            <w:rPr>
                              <w:rFonts w:ascii="Cambria Math" w:hAnsi="Cambria Math" w:cs="Times New Roman"/>
                              <w:sz w:val="24"/>
                              <w:lang w:val="en-US"/>
                            </w:rPr>
                            <m:t>t</m:t>
                          </w:del>
                        </m:r>
                      </m:sub>
                    </m:sSub>
                  </m:num>
                  <m:den>
                    <m:sSub>
                      <m:sSubPr>
                        <m:ctrlPr>
                          <w:del w:id="18" w:author="Michael Ghijs" w:date="2020-07-09T15:27:00Z">
                            <w:rPr>
                              <w:rFonts w:ascii="Cambria Math" w:hAnsi="Cambria Math" w:cs="Times New Roman"/>
                              <w:i/>
                              <w:sz w:val="24"/>
                              <w:lang w:val="en-US"/>
                            </w:rPr>
                          </w:del>
                        </m:ctrlPr>
                      </m:sSubPr>
                      <m:e>
                        <m:r>
                          <w:del w:id="19" w:author="Michael Ghijs" w:date="2020-07-09T15:27:00Z">
                            <w:rPr>
                              <w:rFonts w:ascii="Cambria Math" w:hAnsi="Cambria Math" w:cs="Times New Roman"/>
                              <w:sz w:val="24"/>
                              <w:lang w:val="en-US"/>
                            </w:rPr>
                            <m:t xml:space="preserve"> </m:t>
                          </w:del>
                        </m:r>
                        <m:acc>
                          <m:accPr>
                            <m:ctrlPr>
                              <w:del w:id="20" w:author="Michael Ghijs" w:date="2020-07-09T15:27:00Z">
                                <w:rPr>
                                  <w:rFonts w:ascii="Cambria Math" w:hAnsi="Cambria Math" w:cs="Times New Roman"/>
                                  <w:i/>
                                  <w:sz w:val="24"/>
                                  <w:lang w:val="en-US"/>
                                </w:rPr>
                              </w:del>
                            </m:ctrlPr>
                          </m:accPr>
                          <m:e>
                            <m:r>
                              <w:del w:id="21" w:author="Michael Ghijs" w:date="2020-07-09T15:27:00Z">
                                <w:rPr>
                                  <w:rFonts w:ascii="Cambria Math" w:hAnsi="Cambria Math" w:cs="Times New Roman"/>
                                  <w:sz w:val="24"/>
                                  <w:lang w:val="en-US"/>
                                </w:rPr>
                                <m:t>p</m:t>
                              </w:del>
                            </m:r>
                          </m:e>
                        </m:acc>
                      </m:e>
                      <m:sub>
                        <m:r>
                          <w:del w:id="22" w:author="Michael Ghijs" w:date="2020-07-09T15:27:00Z">
                            <w:rPr>
                              <w:rFonts w:ascii="Cambria Math" w:hAnsi="Cambria Math" w:cs="Times New Roman"/>
                              <w:sz w:val="24"/>
                              <w:lang w:val="en-US"/>
                            </w:rPr>
                            <m:t>t</m:t>
                          </w:del>
                        </m:r>
                      </m:sub>
                    </m:sSub>
                  </m:den>
                </m:f>
                <m:d>
                  <m:dPr>
                    <m:begChr m:val="|"/>
                    <m:endChr m:val="|"/>
                    <m:ctrlPr>
                      <w:ins w:id="23" w:author="Michael Ghijs" w:date="2020-07-09T15:27:00Z">
                        <w:rPr>
                          <w:rFonts w:ascii="Cambria Math" w:eastAsiaTheme="minorEastAsia" w:hAnsi="Cambria Math" w:cs="Times New Roman"/>
                          <w:i/>
                          <w:sz w:val="24"/>
                          <w:lang w:val="en-US"/>
                        </w:rPr>
                      </w:ins>
                    </m:ctrlPr>
                  </m:dPr>
                  <m:e>
                    <m:f>
                      <m:fPr>
                        <m:ctrlPr>
                          <w:ins w:id="24" w:author="Michael Ghijs" w:date="2020-07-09T15:28:00Z">
                            <w:rPr>
                              <w:rFonts w:ascii="Cambria Math" w:eastAsiaTheme="minorEastAsia" w:hAnsi="Cambria Math" w:cs="Times New Roman"/>
                              <w:i/>
                              <w:sz w:val="24"/>
                              <w:lang w:val="en-US"/>
                            </w:rPr>
                          </w:ins>
                        </m:ctrlPr>
                      </m:fPr>
                      <m:num>
                        <m:sSub>
                          <m:sSubPr>
                            <m:ctrlPr>
                              <w:ins w:id="25" w:author="Michael Ghijs" w:date="2020-07-09T15:28:00Z">
                                <w:rPr>
                                  <w:rFonts w:ascii="Cambria Math" w:hAnsi="Cambria Math" w:cs="Times New Roman"/>
                                  <w:i/>
                                  <w:sz w:val="24"/>
                                  <w:lang w:val="en-US"/>
                                </w:rPr>
                              </w:ins>
                            </m:ctrlPr>
                          </m:sSubPr>
                          <m:e>
                            <m:r>
                              <w:ins w:id="26" w:author="Michael Ghijs" w:date="2020-07-09T15:28:00Z">
                                <w:rPr>
                                  <w:rFonts w:ascii="Cambria Math" w:hAnsi="Cambria Math" w:cs="Times New Roman"/>
                                  <w:sz w:val="24"/>
                                  <w:lang w:val="en-US"/>
                                </w:rPr>
                                <m:t xml:space="preserve"> </m:t>
                              </w:ins>
                            </m:r>
                            <m:acc>
                              <m:accPr>
                                <m:ctrlPr>
                                  <w:ins w:id="27" w:author="Michael Ghijs" w:date="2020-07-09T15:28:00Z">
                                    <w:rPr>
                                      <w:rFonts w:ascii="Cambria Math" w:hAnsi="Cambria Math" w:cs="Times New Roman"/>
                                      <w:i/>
                                      <w:sz w:val="24"/>
                                      <w:lang w:val="en-US"/>
                                    </w:rPr>
                                  </w:ins>
                                </m:ctrlPr>
                              </m:accPr>
                              <m:e>
                                <m:r>
                                  <w:ins w:id="28" w:author="Michael Ghijs" w:date="2020-07-09T15:28:00Z">
                                    <w:rPr>
                                      <w:rFonts w:ascii="Cambria Math" w:hAnsi="Cambria Math" w:cs="Times New Roman"/>
                                      <w:sz w:val="24"/>
                                      <w:lang w:val="en-US"/>
                                    </w:rPr>
                                    <m:t>p</m:t>
                                  </w:ins>
                                </m:r>
                              </m:e>
                            </m:acc>
                          </m:e>
                          <m:sub>
                            <m:r>
                              <w:ins w:id="29" w:author="Michael Ghijs" w:date="2020-07-09T15:28:00Z">
                                <w:rPr>
                                  <w:rFonts w:ascii="Cambria Math" w:hAnsi="Cambria Math" w:cs="Times New Roman"/>
                                  <w:sz w:val="24"/>
                                  <w:lang w:val="en-US"/>
                                </w:rPr>
                                <m:t>t+1</m:t>
                              </w:ins>
                            </m:r>
                          </m:sub>
                        </m:sSub>
                        <m:r>
                          <w:ins w:id="30" w:author="Michael Ghijs" w:date="2020-07-09T15:28:00Z">
                            <w:rPr>
                              <w:rFonts w:ascii="Cambria Math" w:hAnsi="Cambria Math" w:cs="Times New Roman"/>
                              <w:sz w:val="24"/>
                              <w:lang w:val="en-US"/>
                            </w:rPr>
                            <m:t xml:space="preserve">- </m:t>
                          </w:ins>
                        </m:r>
                        <m:sSub>
                          <m:sSubPr>
                            <m:ctrlPr>
                              <w:ins w:id="31" w:author="Michael Ghijs" w:date="2020-07-09T15:28:00Z">
                                <w:rPr>
                                  <w:rFonts w:ascii="Cambria Math" w:hAnsi="Cambria Math" w:cs="Times New Roman"/>
                                  <w:i/>
                                  <w:sz w:val="24"/>
                                  <w:lang w:val="en-US"/>
                                </w:rPr>
                              </w:ins>
                            </m:ctrlPr>
                          </m:sSubPr>
                          <m:e>
                            <m:r>
                              <w:ins w:id="32" w:author="Michael Ghijs" w:date="2020-07-09T15:28:00Z">
                                <w:rPr>
                                  <w:rFonts w:ascii="Cambria Math" w:hAnsi="Cambria Math" w:cs="Times New Roman"/>
                                  <w:sz w:val="24"/>
                                  <w:lang w:val="en-US"/>
                                </w:rPr>
                                <m:t xml:space="preserve"> </m:t>
                              </w:ins>
                            </m:r>
                            <m:acc>
                              <m:accPr>
                                <m:ctrlPr>
                                  <w:ins w:id="33" w:author="Michael Ghijs" w:date="2020-07-09T15:28:00Z">
                                    <w:rPr>
                                      <w:rFonts w:ascii="Cambria Math" w:hAnsi="Cambria Math" w:cs="Times New Roman"/>
                                      <w:i/>
                                      <w:sz w:val="24"/>
                                      <w:lang w:val="en-US"/>
                                    </w:rPr>
                                  </w:ins>
                                </m:ctrlPr>
                              </m:accPr>
                              <m:e>
                                <m:r>
                                  <w:ins w:id="34" w:author="Michael Ghijs" w:date="2020-07-09T15:28:00Z">
                                    <w:rPr>
                                      <w:rFonts w:ascii="Cambria Math" w:hAnsi="Cambria Math" w:cs="Times New Roman"/>
                                      <w:sz w:val="24"/>
                                      <w:lang w:val="en-US"/>
                                    </w:rPr>
                                    <m:t>p</m:t>
                                  </w:ins>
                                </m:r>
                              </m:e>
                            </m:acc>
                          </m:e>
                          <m:sub>
                            <m:r>
                              <w:ins w:id="35" w:author="Michael Ghijs" w:date="2020-07-09T15:28:00Z">
                                <w:rPr>
                                  <w:rFonts w:ascii="Cambria Math" w:hAnsi="Cambria Math" w:cs="Times New Roman"/>
                                  <w:sz w:val="24"/>
                                  <w:lang w:val="en-US"/>
                                </w:rPr>
                                <m:t>t</m:t>
                              </w:ins>
                            </m:r>
                          </m:sub>
                        </m:sSub>
                      </m:num>
                      <m:den>
                        <m:sSub>
                          <m:sSubPr>
                            <m:ctrlPr>
                              <w:ins w:id="36" w:author="Michael Ghijs" w:date="2020-07-09T15:28:00Z">
                                <w:rPr>
                                  <w:rFonts w:ascii="Cambria Math" w:hAnsi="Cambria Math" w:cs="Times New Roman"/>
                                  <w:i/>
                                  <w:sz w:val="24"/>
                                  <w:lang w:val="en-US"/>
                                </w:rPr>
                              </w:ins>
                            </m:ctrlPr>
                          </m:sSubPr>
                          <m:e>
                            <m:r>
                              <w:ins w:id="37" w:author="Michael Ghijs" w:date="2020-07-09T15:28:00Z">
                                <w:rPr>
                                  <w:rFonts w:ascii="Cambria Math" w:hAnsi="Cambria Math" w:cs="Times New Roman"/>
                                  <w:sz w:val="24"/>
                                  <w:lang w:val="en-US"/>
                                </w:rPr>
                                <m:t xml:space="preserve"> </m:t>
                              </w:ins>
                            </m:r>
                            <m:acc>
                              <m:accPr>
                                <m:ctrlPr>
                                  <w:ins w:id="38" w:author="Michael Ghijs" w:date="2020-07-09T15:28:00Z">
                                    <w:rPr>
                                      <w:rFonts w:ascii="Cambria Math" w:hAnsi="Cambria Math" w:cs="Times New Roman"/>
                                      <w:i/>
                                      <w:sz w:val="24"/>
                                      <w:lang w:val="en-US"/>
                                    </w:rPr>
                                  </w:ins>
                                </m:ctrlPr>
                              </m:accPr>
                              <m:e>
                                <m:r>
                                  <w:ins w:id="39" w:author="Michael Ghijs" w:date="2020-07-09T15:28:00Z">
                                    <w:rPr>
                                      <w:rFonts w:ascii="Cambria Math" w:hAnsi="Cambria Math" w:cs="Times New Roman"/>
                                      <w:sz w:val="24"/>
                                      <w:lang w:val="en-US"/>
                                    </w:rPr>
                                    <m:t>p</m:t>
                                  </w:ins>
                                </m:r>
                              </m:e>
                            </m:acc>
                          </m:e>
                          <m:sub>
                            <m:r>
                              <w:ins w:id="40" w:author="Michael Ghijs" w:date="2020-07-09T15:28:00Z">
                                <w:rPr>
                                  <w:rFonts w:ascii="Cambria Math" w:hAnsi="Cambria Math" w:cs="Times New Roman"/>
                                  <w:sz w:val="24"/>
                                  <w:lang w:val="en-US"/>
                                </w:rPr>
                                <m:t>t</m:t>
                              </w:ins>
                            </m:r>
                          </m:sub>
                        </m:sSub>
                      </m:den>
                    </m:f>
                  </m:e>
                </m:d>
                <m:r>
                  <w:rPr>
                    <w:rFonts w:ascii="Cambria Math" w:eastAsiaTheme="minorEastAsia" w:hAnsi="Cambria Math" w:cs="Times New Roman"/>
                    <w:sz w:val="24"/>
                    <w:lang w:val="en-US"/>
                  </w:rPr>
                  <m:t>&lt;0.1</m:t>
                </m:r>
              </m:e>
            </m:eqArr>
          </m:e>
        </m:d>
      </m:oMath>
      <w:r w:rsidR="00E6488D">
        <w:rPr>
          <w:rFonts w:ascii="Times New Roman" w:eastAsiaTheme="minorEastAsia" w:hAnsi="Times New Roman" w:cs="Times New Roman"/>
          <w:sz w:val="24"/>
          <w:lang w:val="en-US"/>
        </w:rPr>
        <w:t>,</w:t>
      </w:r>
    </w:p>
    <w:p w14:paraId="3F0AE091" w14:textId="3F5918AB" w:rsidR="00E6488D" w:rsidRPr="00112E52" w:rsidRDefault="00E6488D" w:rsidP="00E6488D">
      <w:pPr>
        <w:rPr>
          <w:rFonts w:ascii="Times New Roman" w:eastAsiaTheme="minorEastAsia" w:hAnsi="Times New Roman" w:cs="Times New Roman"/>
          <w:sz w:val="24"/>
          <w:lang w:val="en-US"/>
        </w:rPr>
      </w:pPr>
      <w:proofErr w:type="gramStart"/>
      <w:r>
        <w:rPr>
          <w:rFonts w:ascii="Times New Roman" w:eastAsiaTheme="minorEastAsia" w:hAnsi="Times New Roman" w:cs="Times New Roman"/>
          <w:sz w:val="24"/>
          <w:lang w:val="en-US"/>
        </w:rPr>
        <w:t>with</w:t>
      </w:r>
      <w:proofErr w:type="gramEnd"/>
      <w:r>
        <w:rPr>
          <w:rFonts w:ascii="Times New Roman" w:eastAsiaTheme="minorEastAsia" w:hAnsi="Times New Roman" w:cs="Times New Roman"/>
          <w:sz w:val="24"/>
          <w:lang w:val="en-US"/>
        </w:rPr>
        <w:t xml:space="preserve"> the final restriction denoting that the predicted absolute change in performance over one time point</w:t>
      </w:r>
      <w:r w:rsidR="00DA0D8B">
        <w:rPr>
          <w:rFonts w:ascii="Times New Roman" w:eastAsiaTheme="minorEastAsia" w:hAnsi="Times New Roman" w:cs="Times New Roman"/>
          <w:sz w:val="24"/>
          <w:lang w:val="en-US"/>
        </w:rPr>
        <w:t xml:space="preserve"> </w:t>
      </w:r>
      <w:r>
        <w:rPr>
          <w:rFonts w:ascii="Times New Roman" w:eastAsiaTheme="minorEastAsia" w:hAnsi="Times New Roman" w:cs="Times New Roman"/>
          <w:sz w:val="24"/>
          <w:lang w:val="en-US"/>
        </w:rPr>
        <w:t>cannot be larger than 10%.</w:t>
      </w:r>
    </w:p>
    <w:p w14:paraId="756789AC" w14:textId="581427B2" w:rsidR="00D655FC" w:rsidRPr="00A85123" w:rsidRDefault="00E6488D" w:rsidP="004B37E6">
      <w:pPr>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 xml:space="preserve">Finally, for each case (i.e. each TL method per subject), </w:t>
      </w:r>
      <w:r w:rsidR="00F50D36">
        <w:rPr>
          <w:rFonts w:ascii="Times New Roman" w:eastAsiaTheme="minorEastAsia" w:hAnsi="Times New Roman" w:cs="Times New Roman"/>
          <w:sz w:val="24"/>
          <w:lang w:val="en-US"/>
        </w:rPr>
        <w:t>eight</w:t>
      </w:r>
      <w:r>
        <w:rPr>
          <w:rFonts w:ascii="Times New Roman" w:eastAsiaTheme="minorEastAsia" w:hAnsi="Times New Roman" w:cs="Times New Roman"/>
          <w:sz w:val="24"/>
          <w:lang w:val="en-US"/>
        </w:rPr>
        <w:t xml:space="preserve"> global minimizations were carried out.</w:t>
      </w:r>
    </w:p>
    <w:p w14:paraId="1E54542E" w14:textId="5D78BE56" w:rsidR="004B37E6" w:rsidRDefault="004B37E6" w:rsidP="004B37E6">
      <w:pPr>
        <w:jc w:val="both"/>
        <w:rPr>
          <w:rFonts w:ascii="Times New Roman" w:hAnsi="Times New Roman" w:cs="Times New Roman"/>
          <w:sz w:val="24"/>
          <w:lang w:val="en-US"/>
        </w:rPr>
      </w:pPr>
      <w:r>
        <w:rPr>
          <w:rFonts w:ascii="Times New Roman" w:hAnsi="Times New Roman" w:cs="Times New Roman"/>
          <w:sz w:val="24"/>
          <w:lang w:val="en-US"/>
        </w:rPr>
        <w:t>The timeframe wherein training will contribute more to fatigue than to fitness</w:t>
      </w:r>
      <w:r w:rsidR="004F3C62">
        <w:rPr>
          <w:rFonts w:ascii="Times New Roman" w:hAnsi="Times New Roman" w:cs="Times New Roman"/>
          <w:sz w:val="24"/>
          <w:lang w:val="en-US"/>
        </w:rPr>
        <w:t xml:space="preserve"> was calculated as:</w:t>
      </w:r>
    </w:p>
    <w:p w14:paraId="242E2FD2" w14:textId="77777777" w:rsidR="004B37E6" w:rsidRPr="00A22FD0" w:rsidRDefault="009D58DA" w:rsidP="004B37E6">
      <w:pPr>
        <w:jc w:val="both"/>
        <w:rPr>
          <w:rFonts w:ascii="Times New Roman" w:eastAsiaTheme="minorEastAsia" w:hAnsi="Times New Roman" w:cs="Times New Roman"/>
          <w:sz w:val="24"/>
          <w:lang w:val="en-US"/>
        </w:rPr>
      </w:pPr>
      <m:oMathPara>
        <m:oMath>
          <m:sSub>
            <m:sSubPr>
              <m:ctrlPr>
                <w:rPr>
                  <w:rFonts w:ascii="Cambria Math" w:hAnsi="Cambria Math" w:cs="Times New Roman"/>
                  <w:i/>
                  <w:sz w:val="24"/>
                  <w:lang w:val="en-US"/>
                </w:rPr>
              </m:ctrlPr>
            </m:sSubPr>
            <m:e>
              <m:r>
                <w:rPr>
                  <w:rFonts w:ascii="Cambria Math" w:hAnsi="Cambria Math" w:cs="Times New Roman"/>
                  <w:sz w:val="24"/>
                  <w:lang w:val="en-US"/>
                </w:rPr>
                <m:t>t</m:t>
              </m:r>
            </m:e>
            <m:sub>
              <m:r>
                <w:rPr>
                  <w:rFonts w:ascii="Cambria Math" w:hAnsi="Cambria Math" w:cs="Times New Roman"/>
                  <w:sz w:val="24"/>
                  <w:lang w:val="en-US"/>
                </w:rPr>
                <m:t>n</m:t>
              </m:r>
            </m:sub>
          </m:sSub>
          <m:r>
            <w:rPr>
              <w:rFonts w:ascii="Cambria Math" w:hAnsi="Cambria Math" w:cs="Times New Roman"/>
              <w:sz w:val="24"/>
              <w:lang w:val="en-US"/>
            </w:rPr>
            <m:t xml:space="preserve">= </m:t>
          </m:r>
          <m:f>
            <m:fPr>
              <m:ctrlPr>
                <w:rPr>
                  <w:rFonts w:ascii="Cambria Math" w:hAnsi="Cambria Math" w:cs="Times New Roman"/>
                  <w:i/>
                  <w:sz w:val="24"/>
                  <w:lang w:val="en-US"/>
                </w:rPr>
              </m:ctrlPr>
            </m:fPr>
            <m:num>
              <m:sSub>
                <m:sSubPr>
                  <m:ctrlPr>
                    <w:rPr>
                      <w:rFonts w:ascii="Cambria Math" w:hAnsi="Cambria Math" w:cs="Times New Roman"/>
                      <w:i/>
                      <w:sz w:val="24"/>
                      <w:lang w:val="en-US"/>
                    </w:rPr>
                  </m:ctrlPr>
                </m:sSubPr>
                <m:e>
                  <m:r>
                    <w:rPr>
                      <w:rFonts w:ascii="Cambria Math" w:hAnsi="Cambria Math" w:cs="Times New Roman"/>
                      <w:sz w:val="24"/>
                      <w:lang w:val="en-US"/>
                    </w:rPr>
                    <m:t>τ</m:t>
                  </m:r>
                </m:e>
                <m:sub>
                  <m:r>
                    <w:rPr>
                      <w:rFonts w:ascii="Cambria Math" w:hAnsi="Cambria Math" w:cs="Times New Roman"/>
                      <w:sz w:val="24"/>
                      <w:lang w:val="en-US"/>
                    </w:rPr>
                    <m:t>1</m:t>
                  </m:r>
                </m:sub>
              </m:sSub>
              <m:sSub>
                <m:sSubPr>
                  <m:ctrlPr>
                    <w:rPr>
                      <w:rFonts w:ascii="Cambria Math" w:hAnsi="Cambria Math" w:cs="Times New Roman"/>
                      <w:i/>
                      <w:sz w:val="24"/>
                      <w:lang w:val="en-US"/>
                    </w:rPr>
                  </m:ctrlPr>
                </m:sSubPr>
                <m:e>
                  <m:r>
                    <w:rPr>
                      <w:rFonts w:ascii="Cambria Math" w:hAnsi="Cambria Math" w:cs="Times New Roman"/>
                      <w:sz w:val="24"/>
                      <w:lang w:val="en-US"/>
                    </w:rPr>
                    <m:t>τ</m:t>
                  </m:r>
                </m:e>
                <m:sub>
                  <m:r>
                    <w:rPr>
                      <w:rFonts w:ascii="Cambria Math" w:hAnsi="Cambria Math" w:cs="Times New Roman"/>
                      <w:sz w:val="24"/>
                      <w:lang w:val="en-US"/>
                    </w:rPr>
                    <m:t>2</m:t>
                  </m:r>
                </m:sub>
              </m:sSub>
            </m:num>
            <m:den>
              <m:sSub>
                <m:sSubPr>
                  <m:ctrlPr>
                    <w:rPr>
                      <w:rFonts w:ascii="Cambria Math" w:hAnsi="Cambria Math" w:cs="Times New Roman"/>
                      <w:i/>
                      <w:sz w:val="24"/>
                      <w:lang w:val="en-US"/>
                    </w:rPr>
                  </m:ctrlPr>
                </m:sSubPr>
                <m:e>
                  <m:r>
                    <w:rPr>
                      <w:rFonts w:ascii="Cambria Math" w:hAnsi="Cambria Math" w:cs="Times New Roman"/>
                      <w:sz w:val="24"/>
                      <w:lang w:val="en-US"/>
                    </w:rPr>
                    <m:t>τ</m:t>
                  </m:r>
                </m:e>
                <m:sub>
                  <m:r>
                    <w:rPr>
                      <w:rFonts w:ascii="Cambria Math" w:hAnsi="Cambria Math" w:cs="Times New Roman"/>
                      <w:sz w:val="24"/>
                      <w:lang w:val="en-US"/>
                    </w:rPr>
                    <m:t>1</m:t>
                  </m:r>
                </m:sub>
              </m:sSub>
              <m:r>
                <w:rPr>
                  <w:rFonts w:ascii="Cambria Math" w:hAnsi="Cambria Math" w:cs="Times New Roman"/>
                  <w:sz w:val="24"/>
                  <w:lang w:val="en-US"/>
                </w:rPr>
                <m:t>-</m:t>
              </m:r>
              <m:sSub>
                <m:sSubPr>
                  <m:ctrlPr>
                    <w:rPr>
                      <w:rFonts w:ascii="Cambria Math" w:hAnsi="Cambria Math" w:cs="Times New Roman"/>
                      <w:i/>
                      <w:sz w:val="24"/>
                      <w:lang w:val="en-US"/>
                    </w:rPr>
                  </m:ctrlPr>
                </m:sSubPr>
                <m:e>
                  <m:r>
                    <w:rPr>
                      <w:rFonts w:ascii="Cambria Math" w:hAnsi="Cambria Math" w:cs="Times New Roman"/>
                      <w:sz w:val="24"/>
                      <w:lang w:val="en-US"/>
                    </w:rPr>
                    <m:t>τ</m:t>
                  </m:r>
                </m:e>
                <m:sub>
                  <m:r>
                    <w:rPr>
                      <w:rFonts w:ascii="Cambria Math" w:hAnsi="Cambria Math" w:cs="Times New Roman"/>
                      <w:sz w:val="24"/>
                      <w:lang w:val="en-US"/>
                    </w:rPr>
                    <m:t>2</m:t>
                  </m:r>
                </m:sub>
              </m:sSub>
            </m:den>
          </m:f>
          <m:r>
            <w:rPr>
              <w:rFonts w:ascii="Cambria Math" w:hAnsi="Cambria Math" w:cs="Times New Roman"/>
              <w:sz w:val="24"/>
              <w:lang w:val="en-US"/>
            </w:rPr>
            <m:t xml:space="preserve"> </m:t>
          </m:r>
          <m:func>
            <m:funcPr>
              <m:ctrlPr>
                <w:rPr>
                  <w:rFonts w:ascii="Cambria Math" w:hAnsi="Cambria Math" w:cs="Times New Roman"/>
                  <w:i/>
                  <w:sz w:val="24"/>
                  <w:lang w:val="en-US"/>
                </w:rPr>
              </m:ctrlPr>
            </m:funcPr>
            <m:fName>
              <m:r>
                <m:rPr>
                  <m:sty m:val="p"/>
                </m:rPr>
                <w:rPr>
                  <w:rFonts w:ascii="Cambria Math" w:hAnsi="Cambria Math" w:cs="Times New Roman"/>
                  <w:sz w:val="24"/>
                  <w:lang w:val="en-US"/>
                </w:rPr>
                <m:t>ln</m:t>
              </m:r>
            </m:fName>
            <m:e>
              <m:f>
                <m:fPr>
                  <m:ctrlPr>
                    <w:rPr>
                      <w:rFonts w:ascii="Cambria Math" w:hAnsi="Cambria Math" w:cs="Times New Roman"/>
                      <w:i/>
                      <w:sz w:val="24"/>
                      <w:lang w:val="en-US"/>
                    </w:rPr>
                  </m:ctrlPr>
                </m:fPr>
                <m:num>
                  <m:sSub>
                    <m:sSubPr>
                      <m:ctrlPr>
                        <w:rPr>
                          <w:rFonts w:ascii="Cambria Math" w:hAnsi="Cambria Math" w:cs="Times New Roman"/>
                          <w:i/>
                          <w:sz w:val="24"/>
                          <w:lang w:val="en-US"/>
                        </w:rPr>
                      </m:ctrlPr>
                    </m:sSubPr>
                    <m:e>
                      <m:r>
                        <w:rPr>
                          <w:rFonts w:ascii="Cambria Math" w:hAnsi="Cambria Math" w:cs="Times New Roman"/>
                          <w:sz w:val="24"/>
                          <w:lang w:val="en-US"/>
                        </w:rPr>
                        <m:t>k</m:t>
                      </m:r>
                    </m:e>
                    <m:sub>
                      <m:r>
                        <w:rPr>
                          <w:rFonts w:ascii="Cambria Math" w:hAnsi="Cambria Math" w:cs="Times New Roman"/>
                          <w:sz w:val="24"/>
                          <w:lang w:val="en-US"/>
                        </w:rPr>
                        <m:t>2</m:t>
                      </m:r>
                    </m:sub>
                  </m:sSub>
                </m:num>
                <m:den>
                  <m:sSub>
                    <m:sSubPr>
                      <m:ctrlPr>
                        <w:rPr>
                          <w:rFonts w:ascii="Cambria Math" w:hAnsi="Cambria Math" w:cs="Times New Roman"/>
                          <w:i/>
                          <w:sz w:val="24"/>
                          <w:lang w:val="en-US"/>
                        </w:rPr>
                      </m:ctrlPr>
                    </m:sSubPr>
                    <m:e>
                      <m:r>
                        <w:rPr>
                          <w:rFonts w:ascii="Cambria Math" w:hAnsi="Cambria Math" w:cs="Times New Roman"/>
                          <w:sz w:val="24"/>
                          <w:lang w:val="en-US"/>
                        </w:rPr>
                        <m:t>k</m:t>
                      </m:r>
                    </m:e>
                    <m:sub>
                      <m:r>
                        <w:rPr>
                          <w:rFonts w:ascii="Cambria Math" w:hAnsi="Cambria Math" w:cs="Times New Roman"/>
                          <w:sz w:val="24"/>
                          <w:lang w:val="en-US"/>
                        </w:rPr>
                        <m:t>1</m:t>
                      </m:r>
                    </m:sub>
                  </m:sSub>
                </m:den>
              </m:f>
            </m:e>
          </m:func>
        </m:oMath>
      </m:oMathPara>
    </w:p>
    <w:p w14:paraId="3A0B1B96" w14:textId="77777777" w:rsidR="004B37E6" w:rsidRDefault="004B37E6" w:rsidP="004B37E6">
      <w:pPr>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The day on which training will have the greatest positive influence on performance was calculated as:</w:t>
      </w:r>
    </w:p>
    <w:p w14:paraId="572E237B" w14:textId="77777777" w:rsidR="004B37E6" w:rsidRPr="008B6056" w:rsidRDefault="009D58DA" w:rsidP="004B37E6">
      <w:pPr>
        <w:jc w:val="both"/>
        <w:rPr>
          <w:rFonts w:ascii="Times New Roman" w:eastAsiaTheme="minorEastAsia" w:hAnsi="Times New Roman" w:cs="Times New Roman"/>
          <w:sz w:val="24"/>
          <w:lang w:val="en-US"/>
        </w:rPr>
      </w:pPr>
      <m:oMathPara>
        <m:oMath>
          <m:sSub>
            <m:sSubPr>
              <m:ctrlPr>
                <w:rPr>
                  <w:rFonts w:ascii="Cambria Math" w:hAnsi="Cambria Math" w:cs="Times New Roman"/>
                  <w:i/>
                  <w:sz w:val="24"/>
                  <w:lang w:val="en-US"/>
                </w:rPr>
              </m:ctrlPr>
            </m:sSubPr>
            <m:e>
              <m:r>
                <w:rPr>
                  <w:rFonts w:ascii="Cambria Math" w:hAnsi="Cambria Math" w:cs="Times New Roman"/>
                  <w:sz w:val="24"/>
                  <w:lang w:val="en-US"/>
                </w:rPr>
                <m:t>t</m:t>
              </m:r>
            </m:e>
            <m:sub>
              <m:r>
                <w:rPr>
                  <w:rFonts w:ascii="Cambria Math" w:hAnsi="Cambria Math" w:cs="Times New Roman"/>
                  <w:sz w:val="24"/>
                  <w:lang w:val="en-US"/>
                </w:rPr>
                <m:t>g</m:t>
              </m:r>
            </m:sub>
          </m:sSub>
          <m:r>
            <w:rPr>
              <w:rFonts w:ascii="Cambria Math" w:hAnsi="Cambria Math" w:cs="Times New Roman"/>
              <w:sz w:val="24"/>
              <w:lang w:val="en-US"/>
            </w:rPr>
            <m:t xml:space="preserve">= </m:t>
          </m:r>
          <m:f>
            <m:fPr>
              <m:ctrlPr>
                <w:rPr>
                  <w:rFonts w:ascii="Cambria Math" w:hAnsi="Cambria Math" w:cs="Times New Roman"/>
                  <w:i/>
                  <w:sz w:val="24"/>
                  <w:lang w:val="en-US"/>
                </w:rPr>
              </m:ctrlPr>
            </m:fPr>
            <m:num>
              <m:sSub>
                <m:sSubPr>
                  <m:ctrlPr>
                    <w:rPr>
                      <w:rFonts w:ascii="Cambria Math" w:hAnsi="Cambria Math" w:cs="Times New Roman"/>
                      <w:i/>
                      <w:sz w:val="24"/>
                      <w:lang w:val="en-US"/>
                    </w:rPr>
                  </m:ctrlPr>
                </m:sSubPr>
                <m:e>
                  <m:r>
                    <w:rPr>
                      <w:rFonts w:ascii="Cambria Math" w:hAnsi="Cambria Math" w:cs="Times New Roman"/>
                      <w:sz w:val="24"/>
                      <w:lang w:val="en-US"/>
                    </w:rPr>
                    <m:t>τ</m:t>
                  </m:r>
                </m:e>
                <m:sub>
                  <m:r>
                    <w:rPr>
                      <w:rFonts w:ascii="Cambria Math" w:hAnsi="Cambria Math" w:cs="Times New Roman"/>
                      <w:sz w:val="24"/>
                      <w:lang w:val="en-US"/>
                    </w:rPr>
                    <m:t>1</m:t>
                  </m:r>
                </m:sub>
              </m:sSub>
              <m:sSub>
                <m:sSubPr>
                  <m:ctrlPr>
                    <w:rPr>
                      <w:rFonts w:ascii="Cambria Math" w:hAnsi="Cambria Math" w:cs="Times New Roman"/>
                      <w:i/>
                      <w:sz w:val="24"/>
                      <w:lang w:val="en-US"/>
                    </w:rPr>
                  </m:ctrlPr>
                </m:sSubPr>
                <m:e>
                  <m:r>
                    <w:rPr>
                      <w:rFonts w:ascii="Cambria Math" w:hAnsi="Cambria Math" w:cs="Times New Roman"/>
                      <w:sz w:val="24"/>
                      <w:lang w:val="en-US"/>
                    </w:rPr>
                    <m:t>τ</m:t>
                  </m:r>
                </m:e>
                <m:sub>
                  <m:r>
                    <w:rPr>
                      <w:rFonts w:ascii="Cambria Math" w:hAnsi="Cambria Math" w:cs="Times New Roman"/>
                      <w:sz w:val="24"/>
                      <w:lang w:val="en-US"/>
                    </w:rPr>
                    <m:t>2</m:t>
                  </m:r>
                </m:sub>
              </m:sSub>
            </m:num>
            <m:den>
              <m:sSub>
                <m:sSubPr>
                  <m:ctrlPr>
                    <w:rPr>
                      <w:rFonts w:ascii="Cambria Math" w:hAnsi="Cambria Math" w:cs="Times New Roman"/>
                      <w:i/>
                      <w:sz w:val="24"/>
                      <w:lang w:val="en-US"/>
                    </w:rPr>
                  </m:ctrlPr>
                </m:sSubPr>
                <m:e>
                  <m:r>
                    <w:rPr>
                      <w:rFonts w:ascii="Cambria Math" w:hAnsi="Cambria Math" w:cs="Times New Roman"/>
                      <w:sz w:val="24"/>
                      <w:lang w:val="en-US"/>
                    </w:rPr>
                    <m:t>τ</m:t>
                  </m:r>
                </m:e>
                <m:sub>
                  <m:r>
                    <w:rPr>
                      <w:rFonts w:ascii="Cambria Math" w:hAnsi="Cambria Math" w:cs="Times New Roman"/>
                      <w:sz w:val="24"/>
                      <w:lang w:val="en-US"/>
                    </w:rPr>
                    <m:t>1</m:t>
                  </m:r>
                </m:sub>
              </m:sSub>
              <m:r>
                <w:rPr>
                  <w:rFonts w:ascii="Cambria Math" w:hAnsi="Cambria Math" w:cs="Times New Roman"/>
                  <w:sz w:val="24"/>
                  <w:lang w:val="en-US"/>
                </w:rPr>
                <m:t>-</m:t>
              </m:r>
              <m:sSub>
                <m:sSubPr>
                  <m:ctrlPr>
                    <w:rPr>
                      <w:rFonts w:ascii="Cambria Math" w:hAnsi="Cambria Math" w:cs="Times New Roman"/>
                      <w:i/>
                      <w:sz w:val="24"/>
                      <w:lang w:val="en-US"/>
                    </w:rPr>
                  </m:ctrlPr>
                </m:sSubPr>
                <m:e>
                  <m:r>
                    <w:rPr>
                      <w:rFonts w:ascii="Cambria Math" w:hAnsi="Cambria Math" w:cs="Times New Roman"/>
                      <w:sz w:val="24"/>
                      <w:lang w:val="en-US"/>
                    </w:rPr>
                    <m:t>τ</m:t>
                  </m:r>
                </m:e>
                <m:sub>
                  <m:r>
                    <w:rPr>
                      <w:rFonts w:ascii="Cambria Math" w:hAnsi="Cambria Math" w:cs="Times New Roman"/>
                      <w:sz w:val="24"/>
                      <w:lang w:val="en-US"/>
                    </w:rPr>
                    <m:t>2</m:t>
                  </m:r>
                </m:sub>
              </m:sSub>
            </m:den>
          </m:f>
          <m:r>
            <w:rPr>
              <w:rFonts w:ascii="Cambria Math" w:hAnsi="Cambria Math" w:cs="Times New Roman"/>
              <w:sz w:val="24"/>
              <w:lang w:val="en-US"/>
            </w:rPr>
            <m:t xml:space="preserve"> </m:t>
          </m:r>
          <m:func>
            <m:funcPr>
              <m:ctrlPr>
                <w:rPr>
                  <w:rFonts w:ascii="Cambria Math" w:hAnsi="Cambria Math" w:cs="Times New Roman"/>
                  <w:i/>
                  <w:sz w:val="24"/>
                  <w:lang w:val="en-US"/>
                </w:rPr>
              </m:ctrlPr>
            </m:funcPr>
            <m:fName>
              <m:r>
                <m:rPr>
                  <m:sty m:val="p"/>
                </m:rPr>
                <w:rPr>
                  <w:rFonts w:ascii="Cambria Math" w:hAnsi="Cambria Math" w:cs="Times New Roman"/>
                  <w:sz w:val="24"/>
                  <w:lang w:val="en-US"/>
                </w:rPr>
                <m:t>ln</m:t>
              </m:r>
            </m:fName>
            <m:e>
              <m:d>
                <m:dPr>
                  <m:ctrlPr>
                    <w:rPr>
                      <w:rFonts w:ascii="Cambria Math" w:hAnsi="Cambria Math" w:cs="Times New Roman"/>
                      <w:i/>
                      <w:sz w:val="24"/>
                      <w:lang w:val="en-US"/>
                    </w:rPr>
                  </m:ctrlPr>
                </m:dPr>
                <m:e>
                  <m:f>
                    <m:fPr>
                      <m:ctrlPr>
                        <w:rPr>
                          <w:rFonts w:ascii="Cambria Math" w:hAnsi="Cambria Math" w:cs="Times New Roman"/>
                          <w:i/>
                          <w:sz w:val="24"/>
                          <w:lang w:val="en-US"/>
                        </w:rPr>
                      </m:ctrlPr>
                    </m:fPr>
                    <m:num>
                      <m:sSub>
                        <m:sSubPr>
                          <m:ctrlPr>
                            <w:rPr>
                              <w:rFonts w:ascii="Cambria Math" w:hAnsi="Cambria Math" w:cs="Times New Roman"/>
                              <w:i/>
                              <w:sz w:val="24"/>
                              <w:lang w:val="en-US"/>
                            </w:rPr>
                          </m:ctrlPr>
                        </m:sSubPr>
                        <m:e>
                          <m:r>
                            <w:rPr>
                              <w:rFonts w:ascii="Cambria Math" w:hAnsi="Cambria Math" w:cs="Times New Roman"/>
                              <w:sz w:val="24"/>
                              <w:lang w:val="en-US"/>
                            </w:rPr>
                            <m:t>k</m:t>
                          </m:r>
                        </m:e>
                        <m:sub>
                          <m:r>
                            <w:rPr>
                              <w:rFonts w:ascii="Cambria Math" w:hAnsi="Cambria Math" w:cs="Times New Roman"/>
                              <w:sz w:val="24"/>
                              <w:lang w:val="en-US"/>
                            </w:rPr>
                            <m:t>2</m:t>
                          </m:r>
                        </m:sub>
                      </m:sSub>
                    </m:num>
                    <m:den>
                      <m:sSub>
                        <m:sSubPr>
                          <m:ctrlPr>
                            <w:rPr>
                              <w:rFonts w:ascii="Cambria Math" w:hAnsi="Cambria Math" w:cs="Times New Roman"/>
                              <w:i/>
                              <w:sz w:val="24"/>
                              <w:lang w:val="en-US"/>
                            </w:rPr>
                          </m:ctrlPr>
                        </m:sSubPr>
                        <m:e>
                          <m:r>
                            <w:rPr>
                              <w:rFonts w:ascii="Cambria Math" w:hAnsi="Cambria Math" w:cs="Times New Roman"/>
                              <w:sz w:val="24"/>
                              <w:lang w:val="en-US"/>
                            </w:rPr>
                            <m:t>k</m:t>
                          </m:r>
                        </m:e>
                        <m:sub>
                          <m:r>
                            <w:rPr>
                              <w:rFonts w:ascii="Cambria Math" w:hAnsi="Cambria Math" w:cs="Times New Roman"/>
                              <w:sz w:val="24"/>
                              <w:lang w:val="en-US"/>
                            </w:rPr>
                            <m:t>1</m:t>
                          </m:r>
                        </m:sub>
                      </m:sSub>
                    </m:den>
                  </m:f>
                  <m:r>
                    <w:rPr>
                      <w:rFonts w:ascii="Cambria Math" w:hAnsi="Cambria Math" w:cs="Times New Roman"/>
                      <w:sz w:val="24"/>
                      <w:lang w:val="en-US"/>
                    </w:rPr>
                    <m:t xml:space="preserve"> </m:t>
                  </m:r>
                  <m:f>
                    <m:fPr>
                      <m:ctrlPr>
                        <w:rPr>
                          <w:rFonts w:ascii="Cambria Math" w:hAnsi="Cambria Math" w:cs="Times New Roman"/>
                          <w:i/>
                          <w:sz w:val="24"/>
                          <w:lang w:val="en-US"/>
                        </w:rPr>
                      </m:ctrlPr>
                    </m:fPr>
                    <m:num>
                      <m:sSub>
                        <m:sSubPr>
                          <m:ctrlPr>
                            <w:rPr>
                              <w:rFonts w:ascii="Cambria Math" w:hAnsi="Cambria Math" w:cs="Times New Roman"/>
                              <w:i/>
                              <w:sz w:val="24"/>
                              <w:lang w:val="en-US"/>
                            </w:rPr>
                          </m:ctrlPr>
                        </m:sSubPr>
                        <m:e>
                          <m:r>
                            <w:rPr>
                              <w:rFonts w:ascii="Cambria Math" w:hAnsi="Cambria Math" w:cs="Times New Roman"/>
                              <w:sz w:val="24"/>
                              <w:lang w:val="en-US"/>
                            </w:rPr>
                            <m:t>τ</m:t>
                          </m:r>
                        </m:e>
                        <m:sub>
                          <m:r>
                            <w:rPr>
                              <w:rFonts w:ascii="Cambria Math" w:hAnsi="Cambria Math" w:cs="Times New Roman"/>
                              <w:sz w:val="24"/>
                              <w:lang w:val="en-US"/>
                            </w:rPr>
                            <m:t>1</m:t>
                          </m:r>
                        </m:sub>
                      </m:sSub>
                    </m:num>
                    <m:den>
                      <m:sSub>
                        <m:sSubPr>
                          <m:ctrlPr>
                            <w:rPr>
                              <w:rFonts w:ascii="Cambria Math" w:hAnsi="Cambria Math" w:cs="Times New Roman"/>
                              <w:i/>
                              <w:sz w:val="24"/>
                              <w:lang w:val="en-US"/>
                            </w:rPr>
                          </m:ctrlPr>
                        </m:sSubPr>
                        <m:e>
                          <m:r>
                            <w:rPr>
                              <w:rFonts w:ascii="Cambria Math" w:hAnsi="Cambria Math" w:cs="Times New Roman"/>
                              <w:sz w:val="24"/>
                              <w:lang w:val="en-US"/>
                            </w:rPr>
                            <m:t>τ</m:t>
                          </m:r>
                        </m:e>
                        <m:sub>
                          <m:r>
                            <w:rPr>
                              <w:rFonts w:ascii="Cambria Math" w:hAnsi="Cambria Math" w:cs="Times New Roman"/>
                              <w:sz w:val="24"/>
                              <w:lang w:val="en-US"/>
                            </w:rPr>
                            <m:t>2</m:t>
                          </m:r>
                        </m:sub>
                      </m:sSub>
                    </m:den>
                  </m:f>
                </m:e>
              </m:d>
            </m:e>
          </m:func>
        </m:oMath>
      </m:oMathPara>
    </w:p>
    <w:p w14:paraId="4A509BC7" w14:textId="77777777" w:rsidR="004B37E6" w:rsidRPr="00413488" w:rsidRDefault="004B37E6" w:rsidP="004B37E6">
      <w:pPr>
        <w:jc w:val="both"/>
        <w:rPr>
          <w:rFonts w:ascii="Times New Roman" w:hAnsi="Times New Roman" w:cs="Times New Roman"/>
          <w:b/>
          <w:sz w:val="24"/>
          <w:lang w:val="en-US"/>
        </w:rPr>
      </w:pPr>
      <w:r w:rsidRPr="00DB546E">
        <w:rPr>
          <w:rFonts w:ascii="Times New Roman" w:hAnsi="Times New Roman" w:cs="Times New Roman"/>
          <w:b/>
          <w:sz w:val="24"/>
          <w:lang w:val="en-US"/>
        </w:rPr>
        <w:t>Statistical analysis</w:t>
      </w:r>
    </w:p>
    <w:p w14:paraId="1174F79D" w14:textId="6E251973" w:rsidR="004B37E6" w:rsidRDefault="004B37E6" w:rsidP="004B37E6">
      <w:pPr>
        <w:jc w:val="both"/>
        <w:rPr>
          <w:rFonts w:ascii="Times New Roman" w:hAnsi="Times New Roman" w:cs="Times New Roman"/>
          <w:sz w:val="24"/>
          <w:lang w:val="en-US"/>
        </w:rPr>
      </w:pPr>
      <w:r>
        <w:rPr>
          <w:rFonts w:ascii="Times New Roman" w:hAnsi="Times New Roman" w:cs="Times New Roman"/>
          <w:sz w:val="24"/>
          <w:lang w:val="en-US"/>
        </w:rPr>
        <w:t xml:space="preserve">Data are presented as mean ± SD. A Repeated Measures </w:t>
      </w:r>
      <w:proofErr w:type="spellStart"/>
      <w:r>
        <w:rPr>
          <w:rFonts w:ascii="Times New Roman" w:hAnsi="Times New Roman" w:cs="Times New Roman"/>
          <w:sz w:val="24"/>
          <w:lang w:val="en-US"/>
        </w:rPr>
        <w:t>Anova</w:t>
      </w:r>
      <w:proofErr w:type="spellEnd"/>
      <w:r>
        <w:rPr>
          <w:rFonts w:ascii="Times New Roman" w:hAnsi="Times New Roman" w:cs="Times New Roman"/>
          <w:sz w:val="24"/>
          <w:lang w:val="en-US"/>
        </w:rPr>
        <w:t xml:space="preserve"> (RMA) was used to check the performance progression over time. The evolution of the different TL methods over time was checked with a RMA with the different TL methods as a within subject factor. For every model fit, the </w:t>
      </w:r>
      <w:r w:rsidR="003A40CB">
        <w:rPr>
          <w:rFonts w:ascii="Times New Roman" w:hAnsi="Times New Roman" w:cs="Times New Roman"/>
          <w:sz w:val="24"/>
          <w:lang w:val="en-US"/>
        </w:rPr>
        <w:t>RSS</w:t>
      </w:r>
      <w:r>
        <w:rPr>
          <w:rFonts w:ascii="Times New Roman" w:hAnsi="Times New Roman" w:cs="Times New Roman"/>
          <w:sz w:val="24"/>
          <w:lang w:val="en-US"/>
        </w:rPr>
        <w:t xml:space="preserve"> was calculated and a third RMA was used to compare the effect of the </w:t>
      </w:r>
      <w:r w:rsidR="005C5F36">
        <w:rPr>
          <w:rFonts w:ascii="Times New Roman" w:hAnsi="Times New Roman" w:cs="Times New Roman"/>
          <w:sz w:val="24"/>
          <w:lang w:val="en-US"/>
        </w:rPr>
        <w:t>five</w:t>
      </w:r>
      <w:r>
        <w:rPr>
          <w:rFonts w:ascii="Times New Roman" w:hAnsi="Times New Roman" w:cs="Times New Roman"/>
          <w:sz w:val="24"/>
          <w:lang w:val="en-US"/>
        </w:rPr>
        <w:t xml:space="preserve"> different TL methods on the outcome parameters of the model (</w:t>
      </w:r>
      <w:r w:rsidRPr="00DB546E">
        <w:rPr>
          <w:rFonts w:ascii="Symbol" w:hAnsi="Symbol" w:cs="Times New Roman"/>
          <w:sz w:val="24"/>
          <w:lang w:val="en-US"/>
        </w:rPr>
        <w:t></w:t>
      </w:r>
      <w:r>
        <w:rPr>
          <w:rFonts w:ascii="Symbol" w:hAnsi="Symbol" w:cs="Times New Roman"/>
          <w:sz w:val="24"/>
          <w:vertAlign w:val="subscript"/>
          <w:lang w:val="en-US"/>
        </w:rPr>
        <w:t></w:t>
      </w:r>
      <w:r>
        <w:rPr>
          <w:rFonts w:ascii="Times New Roman" w:hAnsi="Times New Roman" w:cs="Times New Roman"/>
          <w:sz w:val="24"/>
          <w:lang w:val="en-US"/>
        </w:rPr>
        <w:t>, k</w:t>
      </w:r>
      <w:r>
        <w:rPr>
          <w:rFonts w:ascii="Times New Roman" w:hAnsi="Times New Roman" w:cs="Times New Roman"/>
          <w:sz w:val="24"/>
          <w:vertAlign w:val="subscript"/>
          <w:lang w:val="en-US"/>
        </w:rPr>
        <w:t>1</w:t>
      </w:r>
      <w:r>
        <w:rPr>
          <w:rFonts w:ascii="Times New Roman" w:hAnsi="Times New Roman" w:cs="Times New Roman"/>
          <w:sz w:val="24"/>
          <w:lang w:val="en-US"/>
        </w:rPr>
        <w:t xml:space="preserve">, </w:t>
      </w:r>
      <w:r w:rsidRPr="00DB546E">
        <w:rPr>
          <w:rFonts w:ascii="Symbol" w:hAnsi="Symbol" w:cs="Times New Roman"/>
          <w:sz w:val="24"/>
          <w:lang w:val="en-US"/>
        </w:rPr>
        <w:t></w:t>
      </w:r>
      <w:r>
        <w:rPr>
          <w:rFonts w:ascii="Symbol" w:hAnsi="Symbol" w:cs="Times New Roman"/>
          <w:sz w:val="24"/>
          <w:vertAlign w:val="subscript"/>
          <w:lang w:val="en-US"/>
        </w:rPr>
        <w:t></w:t>
      </w:r>
      <w:r>
        <w:rPr>
          <w:rFonts w:ascii="Times New Roman" w:hAnsi="Times New Roman" w:cs="Times New Roman"/>
          <w:sz w:val="24"/>
          <w:lang w:val="en-US"/>
        </w:rPr>
        <w:t xml:space="preserve">, </w:t>
      </w:r>
      <w:proofErr w:type="gramStart"/>
      <w:r>
        <w:rPr>
          <w:rFonts w:ascii="Times New Roman" w:hAnsi="Times New Roman" w:cs="Times New Roman"/>
          <w:sz w:val="24"/>
          <w:lang w:val="en-US"/>
        </w:rPr>
        <w:t>k</w:t>
      </w:r>
      <w:r>
        <w:rPr>
          <w:rFonts w:ascii="Times New Roman" w:hAnsi="Times New Roman" w:cs="Times New Roman"/>
          <w:sz w:val="24"/>
          <w:vertAlign w:val="subscript"/>
          <w:lang w:val="en-US"/>
        </w:rPr>
        <w:t>2</w:t>
      </w:r>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t</w:t>
      </w:r>
      <w:r w:rsidR="005C5F36" w:rsidRPr="005C5F36">
        <w:rPr>
          <w:rFonts w:ascii="Times New Roman" w:hAnsi="Times New Roman" w:cs="Times New Roman"/>
          <w:sz w:val="24"/>
          <w:vertAlign w:val="subscript"/>
          <w:lang w:val="en-US"/>
        </w:rPr>
        <w:t>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w:t>
      </w:r>
      <w:r w:rsidR="005C5F36">
        <w:rPr>
          <w:rFonts w:ascii="Times New Roman" w:hAnsi="Times New Roman" w:cs="Times New Roman"/>
          <w:sz w:val="24"/>
          <w:vertAlign w:val="subscript"/>
          <w:lang w:val="en-US"/>
        </w:rPr>
        <w:t>g</w:t>
      </w:r>
      <w:proofErr w:type="spellEnd"/>
      <w:r>
        <w:rPr>
          <w:rFonts w:ascii="Times New Roman" w:hAnsi="Times New Roman" w:cs="Times New Roman"/>
          <w:sz w:val="24"/>
          <w:lang w:val="en-US"/>
        </w:rPr>
        <w:t xml:space="preserve"> and </w:t>
      </w:r>
      <w:r w:rsidR="003A40CB">
        <w:rPr>
          <w:rFonts w:ascii="Times New Roman" w:hAnsi="Times New Roman" w:cs="Times New Roman"/>
          <w:sz w:val="24"/>
          <w:lang w:val="en-US"/>
        </w:rPr>
        <w:t>RSS</w:t>
      </w:r>
      <w:r>
        <w:rPr>
          <w:rFonts w:ascii="Times New Roman" w:hAnsi="Times New Roman" w:cs="Times New Roman"/>
          <w:sz w:val="24"/>
          <w:lang w:val="en-US"/>
        </w:rPr>
        <w:t xml:space="preserve">). All statistical analyses were performed with </w:t>
      </w:r>
      <w:r w:rsidRPr="00DB546E">
        <w:rPr>
          <w:rFonts w:ascii="Times New Roman" w:hAnsi="Times New Roman" w:cs="Times New Roman"/>
          <w:sz w:val="24"/>
          <w:lang w:val="en-US"/>
        </w:rPr>
        <w:t>SPSS Statistics 24 (IBM Corp., Armonk, NY, USA) and statistical</w:t>
      </w:r>
      <w:r>
        <w:rPr>
          <w:rFonts w:ascii="Times New Roman" w:hAnsi="Times New Roman" w:cs="Times New Roman"/>
          <w:sz w:val="24"/>
          <w:lang w:val="en-US"/>
        </w:rPr>
        <w:t xml:space="preserve"> </w:t>
      </w:r>
      <w:r w:rsidRPr="00DB546E">
        <w:rPr>
          <w:rFonts w:ascii="Times New Roman" w:hAnsi="Times New Roman" w:cs="Times New Roman"/>
          <w:sz w:val="24"/>
          <w:lang w:val="en-US"/>
        </w:rPr>
        <w:t>significance was set at P &lt; 0.05.</w:t>
      </w:r>
    </w:p>
    <w:p w14:paraId="4F4BFF1A" w14:textId="77777777" w:rsidR="004B37E6" w:rsidRDefault="004B37E6" w:rsidP="004B37E6">
      <w:pPr>
        <w:jc w:val="both"/>
        <w:rPr>
          <w:rFonts w:ascii="Times New Roman" w:hAnsi="Times New Roman" w:cs="Times New Roman"/>
          <w:i/>
          <w:iCs/>
          <w:sz w:val="24"/>
          <w:lang w:val="en-US"/>
        </w:rPr>
      </w:pPr>
      <w:r>
        <w:rPr>
          <w:rFonts w:ascii="Times New Roman" w:hAnsi="Times New Roman" w:cs="Times New Roman"/>
          <w:i/>
          <w:iCs/>
          <w:sz w:val="24"/>
          <w:lang w:val="en-US"/>
        </w:rPr>
        <w:t xml:space="preserve">Results </w:t>
      </w:r>
    </w:p>
    <w:p w14:paraId="318663B6" w14:textId="77777777" w:rsidR="004B37E6" w:rsidRPr="004B37E6" w:rsidRDefault="004B37E6" w:rsidP="004B37E6">
      <w:pPr>
        <w:jc w:val="both"/>
        <w:rPr>
          <w:rFonts w:ascii="Times New Roman" w:hAnsi="Times New Roman" w:cs="Times New Roman"/>
          <w:b/>
          <w:bCs/>
          <w:sz w:val="24"/>
          <w:lang w:val="en-GB"/>
        </w:rPr>
      </w:pPr>
      <w:r w:rsidRPr="004B37E6">
        <w:rPr>
          <w:rFonts w:ascii="Times New Roman" w:hAnsi="Times New Roman" w:cs="Times New Roman"/>
          <w:b/>
          <w:bCs/>
          <w:sz w:val="24"/>
          <w:lang w:val="en-GB"/>
        </w:rPr>
        <w:t>Performance</w:t>
      </w:r>
    </w:p>
    <w:p w14:paraId="0BABF9BD" w14:textId="40AACF7F" w:rsidR="004B37E6" w:rsidRDefault="00090C05" w:rsidP="004B37E6">
      <w:pPr>
        <w:jc w:val="both"/>
        <w:rPr>
          <w:rFonts w:ascii="Times New Roman" w:hAnsi="Times New Roman" w:cs="Times New Roman"/>
          <w:sz w:val="24"/>
          <w:lang w:val="en-GB"/>
        </w:rPr>
      </w:pPr>
      <w:r>
        <w:rPr>
          <w:rFonts w:ascii="Times New Roman" w:hAnsi="Times New Roman" w:cs="Times New Roman"/>
          <w:sz w:val="24"/>
          <w:lang w:val="en-GB"/>
        </w:rPr>
        <w:t xml:space="preserve">The results of the </w:t>
      </w:r>
      <w:r w:rsidR="00705A73">
        <w:rPr>
          <w:rFonts w:ascii="Times New Roman" w:hAnsi="Times New Roman" w:cs="Times New Roman"/>
          <w:sz w:val="24"/>
          <w:lang w:val="en-GB"/>
        </w:rPr>
        <w:t>ramp</w:t>
      </w:r>
      <w:r>
        <w:rPr>
          <w:rFonts w:ascii="Times New Roman" w:hAnsi="Times New Roman" w:cs="Times New Roman"/>
          <w:sz w:val="24"/>
          <w:lang w:val="en-GB"/>
        </w:rPr>
        <w:t xml:space="preserve"> test are given in </w:t>
      </w:r>
      <w:r w:rsidR="005C5F36" w:rsidRPr="005C5F36">
        <w:rPr>
          <w:rFonts w:ascii="Times New Roman" w:hAnsi="Times New Roman" w:cs="Times New Roman"/>
          <w:sz w:val="24"/>
          <w:lang w:val="en-GB"/>
        </w:rPr>
        <w:t>table 1</w:t>
      </w:r>
      <w:r w:rsidR="004B37E6">
        <w:rPr>
          <w:rFonts w:ascii="Times New Roman" w:hAnsi="Times New Roman" w:cs="Times New Roman"/>
          <w:sz w:val="24"/>
          <w:lang w:val="en-GB"/>
        </w:rPr>
        <w:t xml:space="preserve">. </w:t>
      </w:r>
      <w:r w:rsidR="004B37E6" w:rsidRPr="00E552B3">
        <w:rPr>
          <w:rFonts w:ascii="Times New Roman" w:hAnsi="Times New Roman" w:cs="Times New Roman"/>
          <w:sz w:val="24"/>
          <w:lang w:val="en-GB"/>
        </w:rPr>
        <w:t xml:space="preserve">Figure </w:t>
      </w:r>
      <w:r w:rsidR="005C5F36">
        <w:rPr>
          <w:rFonts w:ascii="Times New Roman" w:hAnsi="Times New Roman" w:cs="Times New Roman"/>
          <w:sz w:val="24"/>
          <w:lang w:val="en-GB"/>
        </w:rPr>
        <w:t>2</w:t>
      </w:r>
      <w:r w:rsidR="004B37E6" w:rsidRPr="00E552B3">
        <w:rPr>
          <w:rFonts w:ascii="Times New Roman" w:hAnsi="Times New Roman" w:cs="Times New Roman"/>
          <w:sz w:val="24"/>
          <w:lang w:val="en-GB"/>
        </w:rPr>
        <w:t xml:space="preserve"> shows the evolution of performance</w:t>
      </w:r>
      <w:r w:rsidR="004B37E6">
        <w:rPr>
          <w:rFonts w:ascii="Times New Roman" w:hAnsi="Times New Roman" w:cs="Times New Roman"/>
          <w:sz w:val="24"/>
          <w:lang w:val="en-GB"/>
        </w:rPr>
        <w:t xml:space="preserve"> during the TTs. At the end of the 8 week training period the mean performance improvement was 15.2 ± 4% (pre: 300 ± 58 W, week 8: 345 ± 62 W, p &lt; 0.001, ES: 0.74). Maximal performance improvement was found one week after training cessation with an improvement of 16.6 ± 3% in week 9 (pre: 300 ± 58 W, week 9: 349 ± 66 W, p &lt; 0.001, ES: 0.79). </w:t>
      </w:r>
    </w:p>
    <w:p w14:paraId="73E708FC" w14:textId="175EE85B" w:rsidR="005C5F36" w:rsidRDefault="005C5F36" w:rsidP="004B37E6">
      <w:pPr>
        <w:jc w:val="both"/>
        <w:rPr>
          <w:rFonts w:ascii="Times New Roman" w:hAnsi="Times New Roman" w:cs="Times New Roman"/>
          <w:sz w:val="24"/>
          <w:lang w:val="en-GB"/>
        </w:rPr>
      </w:pPr>
      <w:r>
        <w:rPr>
          <w:rFonts w:ascii="Times New Roman" w:hAnsi="Times New Roman" w:cs="Times New Roman"/>
          <w:sz w:val="24"/>
          <w:lang w:val="en-GB"/>
        </w:rPr>
        <w:t>*** Insert Table 1***</w:t>
      </w:r>
    </w:p>
    <w:p w14:paraId="63686761" w14:textId="4EF1EADC" w:rsidR="005C5F36" w:rsidRDefault="005C5F36" w:rsidP="004B37E6">
      <w:pPr>
        <w:jc w:val="both"/>
        <w:rPr>
          <w:rFonts w:ascii="Times New Roman" w:hAnsi="Times New Roman" w:cs="Times New Roman"/>
          <w:sz w:val="24"/>
          <w:lang w:val="en-GB"/>
        </w:rPr>
      </w:pPr>
      <w:r>
        <w:rPr>
          <w:rFonts w:ascii="Times New Roman" w:hAnsi="Times New Roman" w:cs="Times New Roman"/>
          <w:sz w:val="24"/>
          <w:lang w:val="en-GB"/>
        </w:rPr>
        <w:t>***Insert Figure 2***</w:t>
      </w:r>
    </w:p>
    <w:p w14:paraId="5F98791C" w14:textId="77777777" w:rsidR="004B37E6" w:rsidRPr="004B37E6" w:rsidRDefault="004B37E6" w:rsidP="004B37E6">
      <w:pPr>
        <w:jc w:val="both"/>
        <w:rPr>
          <w:rFonts w:ascii="Times New Roman" w:hAnsi="Times New Roman" w:cs="Times New Roman"/>
          <w:b/>
          <w:bCs/>
          <w:sz w:val="24"/>
          <w:lang w:val="en-GB"/>
        </w:rPr>
      </w:pPr>
      <w:r w:rsidRPr="004B37E6">
        <w:rPr>
          <w:rFonts w:ascii="Times New Roman" w:hAnsi="Times New Roman" w:cs="Times New Roman"/>
          <w:b/>
          <w:bCs/>
          <w:sz w:val="24"/>
          <w:lang w:val="en-GB"/>
        </w:rPr>
        <w:t>Training load</w:t>
      </w:r>
    </w:p>
    <w:p w14:paraId="776B22E0" w14:textId="6A35917C" w:rsidR="004B37E6" w:rsidRDefault="004B37E6" w:rsidP="004B37E6">
      <w:pPr>
        <w:jc w:val="both"/>
        <w:rPr>
          <w:rFonts w:ascii="Times New Roman" w:hAnsi="Times New Roman" w:cs="Times New Roman"/>
          <w:sz w:val="24"/>
          <w:lang w:val="en-GB"/>
        </w:rPr>
      </w:pPr>
      <w:r>
        <w:rPr>
          <w:rFonts w:ascii="Times New Roman" w:hAnsi="Times New Roman" w:cs="Times New Roman"/>
          <w:sz w:val="24"/>
          <w:lang w:val="en-GB"/>
        </w:rPr>
        <w:t xml:space="preserve">A visual representation of the weekly mean TL is given in Figure </w:t>
      </w:r>
      <w:r w:rsidR="005C5F36">
        <w:rPr>
          <w:rFonts w:ascii="Times New Roman" w:hAnsi="Times New Roman" w:cs="Times New Roman"/>
          <w:sz w:val="24"/>
          <w:lang w:val="en-GB"/>
        </w:rPr>
        <w:t>3</w:t>
      </w:r>
      <w:r>
        <w:rPr>
          <w:rFonts w:ascii="Times New Roman" w:hAnsi="Times New Roman" w:cs="Times New Roman"/>
          <w:sz w:val="24"/>
          <w:lang w:val="en-GB"/>
        </w:rPr>
        <w:t xml:space="preserve">. </w:t>
      </w:r>
      <w:r w:rsidR="00886D7A">
        <w:rPr>
          <w:rFonts w:ascii="Times New Roman" w:hAnsi="Times New Roman" w:cs="Times New Roman"/>
          <w:sz w:val="24"/>
          <w:lang w:val="en-GB"/>
        </w:rPr>
        <w:t>This</w:t>
      </w:r>
      <w:r w:rsidRPr="00E95D70">
        <w:rPr>
          <w:rFonts w:ascii="Times New Roman" w:hAnsi="Times New Roman" w:cs="Times New Roman"/>
          <w:sz w:val="24"/>
          <w:lang w:val="en-GB"/>
        </w:rPr>
        <w:t xml:space="preserve"> figure </w:t>
      </w:r>
      <w:r w:rsidR="00886D7A">
        <w:rPr>
          <w:rFonts w:ascii="Times New Roman" w:hAnsi="Times New Roman" w:cs="Times New Roman"/>
          <w:sz w:val="24"/>
          <w:lang w:val="en-GB"/>
        </w:rPr>
        <w:t xml:space="preserve">shows </w:t>
      </w:r>
      <w:r w:rsidRPr="00E95D70">
        <w:rPr>
          <w:rFonts w:ascii="Times New Roman" w:hAnsi="Times New Roman" w:cs="Times New Roman"/>
          <w:sz w:val="24"/>
          <w:lang w:val="en-GB"/>
        </w:rPr>
        <w:t xml:space="preserve">that there is a drop in weekly TL. </w:t>
      </w:r>
      <w:r w:rsidR="00705A73" w:rsidRPr="00E95D70">
        <w:rPr>
          <w:rFonts w:ascii="Times New Roman" w:hAnsi="Times New Roman" w:cs="Times New Roman"/>
          <w:sz w:val="24"/>
          <w:lang w:val="en-GB"/>
        </w:rPr>
        <w:t xml:space="preserve">It </w:t>
      </w:r>
      <w:r w:rsidRPr="00E95D70">
        <w:rPr>
          <w:rFonts w:ascii="Times New Roman" w:hAnsi="Times New Roman" w:cs="Times New Roman"/>
          <w:sz w:val="24"/>
          <w:lang w:val="en-GB"/>
        </w:rPr>
        <w:t>is clear that th</w:t>
      </w:r>
      <w:r w:rsidR="00886D7A">
        <w:rPr>
          <w:rFonts w:ascii="Times New Roman" w:hAnsi="Times New Roman" w:cs="Times New Roman"/>
          <w:sz w:val="24"/>
          <w:lang w:val="en-GB"/>
        </w:rPr>
        <w:t>is</w:t>
      </w:r>
      <w:r w:rsidRPr="00E95D70">
        <w:rPr>
          <w:rFonts w:ascii="Times New Roman" w:hAnsi="Times New Roman" w:cs="Times New Roman"/>
          <w:sz w:val="24"/>
          <w:lang w:val="en-GB"/>
        </w:rPr>
        <w:t xml:space="preserve"> drop is more pronounced in the first (week 1 to week 4) </w:t>
      </w:r>
      <w:r w:rsidR="00886D7A">
        <w:rPr>
          <w:rFonts w:ascii="Times New Roman" w:hAnsi="Times New Roman" w:cs="Times New Roman"/>
          <w:sz w:val="24"/>
          <w:lang w:val="en-GB"/>
        </w:rPr>
        <w:t>compared to</w:t>
      </w:r>
      <w:r w:rsidRPr="00E95D70">
        <w:rPr>
          <w:rFonts w:ascii="Times New Roman" w:hAnsi="Times New Roman" w:cs="Times New Roman"/>
          <w:sz w:val="24"/>
          <w:lang w:val="en-GB"/>
        </w:rPr>
        <w:t xml:space="preserve"> the second training phase (Week 4 to week 8) (-15.4 ± 12.8% vs. -0.039 ± 12.1% respectively, p &lt; 0.001). Based on this observation, </w:t>
      </w:r>
      <w:r>
        <w:rPr>
          <w:rFonts w:ascii="Times New Roman" w:hAnsi="Times New Roman" w:cs="Times New Roman"/>
          <w:sz w:val="24"/>
          <w:lang w:val="en-GB"/>
        </w:rPr>
        <w:t xml:space="preserve">the difference was further investigated in </w:t>
      </w:r>
      <w:r w:rsidR="00886D7A">
        <w:rPr>
          <w:rFonts w:ascii="Times New Roman" w:hAnsi="Times New Roman" w:cs="Times New Roman"/>
          <w:sz w:val="24"/>
          <w:lang w:val="en-GB"/>
        </w:rPr>
        <w:t>T</w:t>
      </w:r>
      <w:r>
        <w:rPr>
          <w:rFonts w:ascii="Times New Roman" w:hAnsi="Times New Roman" w:cs="Times New Roman"/>
          <w:sz w:val="24"/>
          <w:lang w:val="en-GB"/>
        </w:rPr>
        <w:t xml:space="preserve">able </w:t>
      </w:r>
      <w:r w:rsidR="005C5F36">
        <w:rPr>
          <w:rFonts w:ascii="Times New Roman" w:hAnsi="Times New Roman" w:cs="Times New Roman"/>
          <w:sz w:val="24"/>
          <w:lang w:val="en-GB"/>
        </w:rPr>
        <w:t>2</w:t>
      </w:r>
      <w:r>
        <w:rPr>
          <w:rFonts w:ascii="Times New Roman" w:hAnsi="Times New Roman" w:cs="Times New Roman"/>
          <w:sz w:val="24"/>
          <w:lang w:val="en-GB"/>
        </w:rPr>
        <w:t>. For all HR methods the drop in TL was more pronounced in the first than the second period. However, TL</w:t>
      </w:r>
      <w:r>
        <w:rPr>
          <w:rFonts w:ascii="Times New Roman" w:hAnsi="Times New Roman" w:cs="Times New Roman"/>
          <w:sz w:val="24"/>
          <w:vertAlign w:val="subscript"/>
          <w:lang w:val="en-GB"/>
        </w:rPr>
        <w:t xml:space="preserve">RPE </w:t>
      </w:r>
      <w:r>
        <w:rPr>
          <w:rFonts w:ascii="Times New Roman" w:hAnsi="Times New Roman" w:cs="Times New Roman"/>
          <w:sz w:val="24"/>
          <w:lang w:val="en-GB"/>
        </w:rPr>
        <w:t>did not show a significant difference between the periods (p = 0.139). Also, within the first period bTRIMP decreased more than the other HR methods (p &lt; 0.001 for eTRIMP, p = 0.01 for luTRIMP). In the second period, all methods evolved in a similar way. TSS was not included in the analysis since this TL metric was only calculated based on the results of the pre-test and thus could not change over time.</w:t>
      </w:r>
    </w:p>
    <w:p w14:paraId="3804A707" w14:textId="321888A1" w:rsidR="005C5F36" w:rsidRDefault="005C5F36" w:rsidP="004B37E6">
      <w:pPr>
        <w:jc w:val="both"/>
        <w:rPr>
          <w:rFonts w:ascii="Times New Roman" w:hAnsi="Times New Roman" w:cs="Times New Roman"/>
          <w:sz w:val="24"/>
          <w:lang w:val="en-GB"/>
        </w:rPr>
      </w:pPr>
      <w:r>
        <w:rPr>
          <w:rFonts w:ascii="Times New Roman" w:hAnsi="Times New Roman" w:cs="Times New Roman"/>
          <w:sz w:val="24"/>
          <w:lang w:val="en-GB"/>
        </w:rPr>
        <w:t>***Insert Figure 3***</w:t>
      </w:r>
    </w:p>
    <w:p w14:paraId="723E5D28" w14:textId="59063E64" w:rsidR="005C5F36" w:rsidRPr="005E4909" w:rsidRDefault="005C5F36" w:rsidP="004B37E6">
      <w:pPr>
        <w:jc w:val="both"/>
        <w:rPr>
          <w:rFonts w:ascii="Times New Roman" w:hAnsi="Times New Roman" w:cs="Times New Roman"/>
          <w:sz w:val="24"/>
          <w:lang w:val="en-GB"/>
        </w:rPr>
      </w:pPr>
      <w:r>
        <w:rPr>
          <w:rFonts w:ascii="Times New Roman" w:hAnsi="Times New Roman" w:cs="Times New Roman"/>
          <w:sz w:val="24"/>
          <w:lang w:val="en-GB"/>
        </w:rPr>
        <w:t>***Insert Table 2***</w:t>
      </w:r>
    </w:p>
    <w:p w14:paraId="6425E74E" w14:textId="77777777" w:rsidR="004B37E6" w:rsidRPr="004B37E6" w:rsidRDefault="004B37E6" w:rsidP="004B37E6">
      <w:pPr>
        <w:jc w:val="both"/>
        <w:rPr>
          <w:rFonts w:ascii="Times New Roman" w:hAnsi="Times New Roman" w:cs="Times New Roman"/>
          <w:b/>
          <w:bCs/>
          <w:sz w:val="24"/>
          <w:lang w:val="en-GB"/>
        </w:rPr>
      </w:pPr>
      <w:r w:rsidRPr="004B37E6">
        <w:rPr>
          <w:rFonts w:ascii="Times New Roman" w:hAnsi="Times New Roman" w:cs="Times New Roman"/>
          <w:b/>
          <w:bCs/>
          <w:sz w:val="24"/>
          <w:lang w:val="en-GB"/>
        </w:rPr>
        <w:t>Fitness Fatigue Model</w:t>
      </w:r>
    </w:p>
    <w:p w14:paraId="1D2785F6" w14:textId="18290EC4" w:rsidR="004B37E6" w:rsidRDefault="004B37E6" w:rsidP="004B37E6">
      <w:pPr>
        <w:jc w:val="both"/>
        <w:rPr>
          <w:rFonts w:ascii="Times New Roman" w:hAnsi="Times New Roman" w:cs="Times New Roman"/>
          <w:sz w:val="24"/>
          <w:lang w:val="en-GB"/>
        </w:rPr>
      </w:pPr>
      <w:r>
        <w:rPr>
          <w:rFonts w:ascii="Times New Roman" w:hAnsi="Times New Roman" w:cs="Times New Roman"/>
          <w:sz w:val="24"/>
          <w:lang w:val="en-GB"/>
        </w:rPr>
        <w:t xml:space="preserve">An overview of the model parameters for each TL method is given in Table </w:t>
      </w:r>
      <w:r w:rsidR="005C5F36">
        <w:rPr>
          <w:rFonts w:ascii="Times New Roman" w:hAnsi="Times New Roman" w:cs="Times New Roman"/>
          <w:sz w:val="24"/>
          <w:lang w:val="en-GB"/>
        </w:rPr>
        <w:t>3</w:t>
      </w:r>
      <w:r>
        <w:rPr>
          <w:rFonts w:ascii="Times New Roman" w:hAnsi="Times New Roman" w:cs="Times New Roman"/>
          <w:sz w:val="24"/>
          <w:lang w:val="en-GB"/>
        </w:rPr>
        <w:t xml:space="preserve">. The mean values of the output parameters across all methods for </w:t>
      </w:r>
      <w:r w:rsidRPr="00DB42CE">
        <w:rPr>
          <w:rFonts w:ascii="Symbol" w:hAnsi="Symbol" w:cs="Times New Roman"/>
          <w:sz w:val="24"/>
          <w:lang w:val="en-GB"/>
        </w:rPr>
        <w:t></w:t>
      </w:r>
      <w:r w:rsidRPr="005C5F36">
        <w:rPr>
          <w:rFonts w:ascii="Times New Roman" w:hAnsi="Times New Roman" w:cs="Times New Roman"/>
          <w:sz w:val="24"/>
          <w:vertAlign w:val="subscript"/>
          <w:lang w:val="en-GB"/>
        </w:rPr>
        <w:t>1</w:t>
      </w:r>
      <w:r>
        <w:rPr>
          <w:rFonts w:ascii="Times New Roman" w:hAnsi="Times New Roman" w:cs="Times New Roman"/>
          <w:sz w:val="24"/>
          <w:lang w:val="en-GB"/>
        </w:rPr>
        <w:t xml:space="preserve">, </w:t>
      </w:r>
      <w:r w:rsidRPr="00DB42CE">
        <w:rPr>
          <w:rFonts w:ascii="Symbol" w:hAnsi="Symbol" w:cs="Times New Roman"/>
          <w:sz w:val="24"/>
          <w:lang w:val="en-GB"/>
        </w:rPr>
        <w:t></w:t>
      </w:r>
      <w:r w:rsidRPr="005C5F36">
        <w:rPr>
          <w:rFonts w:ascii="Times New Roman" w:hAnsi="Times New Roman" w:cs="Times New Roman"/>
          <w:sz w:val="24"/>
          <w:vertAlign w:val="subscript"/>
          <w:lang w:val="en-GB"/>
        </w:rPr>
        <w:t>2</w:t>
      </w:r>
      <w:r>
        <w:rPr>
          <w:rFonts w:ascii="Times New Roman" w:hAnsi="Times New Roman" w:cs="Times New Roman"/>
          <w:sz w:val="24"/>
          <w:lang w:val="en-GB"/>
        </w:rPr>
        <w:t>, k</w:t>
      </w:r>
      <w:r w:rsidRPr="005C5F36">
        <w:rPr>
          <w:rFonts w:ascii="Times New Roman" w:hAnsi="Times New Roman" w:cs="Times New Roman"/>
          <w:sz w:val="24"/>
          <w:vertAlign w:val="subscript"/>
          <w:lang w:val="en-GB"/>
        </w:rPr>
        <w:t xml:space="preserve">1 </w:t>
      </w:r>
      <w:r>
        <w:rPr>
          <w:rFonts w:ascii="Times New Roman" w:hAnsi="Times New Roman" w:cs="Times New Roman"/>
          <w:sz w:val="24"/>
          <w:lang w:val="en-GB"/>
        </w:rPr>
        <w:t xml:space="preserve">and </w:t>
      </w:r>
      <w:proofErr w:type="gramStart"/>
      <w:r>
        <w:rPr>
          <w:rFonts w:ascii="Times New Roman" w:hAnsi="Times New Roman" w:cs="Times New Roman"/>
          <w:sz w:val="24"/>
          <w:lang w:val="en-GB"/>
        </w:rPr>
        <w:t>k</w:t>
      </w:r>
      <w:r w:rsidRPr="005C5F36">
        <w:rPr>
          <w:rFonts w:ascii="Times New Roman" w:hAnsi="Times New Roman" w:cs="Times New Roman"/>
          <w:sz w:val="24"/>
          <w:vertAlign w:val="subscript"/>
          <w:lang w:val="en-GB"/>
        </w:rPr>
        <w:t>2</w:t>
      </w:r>
      <w:proofErr w:type="gramEnd"/>
      <w:r>
        <w:rPr>
          <w:rFonts w:ascii="Times New Roman" w:hAnsi="Times New Roman" w:cs="Times New Roman"/>
          <w:sz w:val="24"/>
          <w:lang w:val="en-GB"/>
        </w:rPr>
        <w:t xml:space="preserve"> </w:t>
      </w:r>
      <w:r w:rsidRPr="00546D8C">
        <w:rPr>
          <w:rFonts w:ascii="Times New Roman" w:hAnsi="Times New Roman" w:cs="Times New Roman"/>
          <w:sz w:val="24"/>
          <w:lang w:val="en-GB"/>
        </w:rPr>
        <w:t>were 30.0 ± 15.5</w:t>
      </w:r>
      <w:r>
        <w:rPr>
          <w:rFonts w:ascii="Times New Roman" w:hAnsi="Times New Roman" w:cs="Times New Roman"/>
          <w:sz w:val="24"/>
          <w:lang w:val="en-GB"/>
        </w:rPr>
        <w:t xml:space="preserve"> days</w:t>
      </w:r>
      <w:r w:rsidRPr="00546D8C">
        <w:rPr>
          <w:rFonts w:ascii="Times New Roman" w:hAnsi="Times New Roman" w:cs="Times New Roman"/>
          <w:sz w:val="24"/>
          <w:lang w:val="en-GB"/>
        </w:rPr>
        <w:t>, 4.2 ± 3.9</w:t>
      </w:r>
      <w:r>
        <w:rPr>
          <w:rFonts w:ascii="Times New Roman" w:hAnsi="Times New Roman" w:cs="Times New Roman"/>
          <w:sz w:val="24"/>
          <w:lang w:val="en-GB"/>
        </w:rPr>
        <w:t xml:space="preserve"> days</w:t>
      </w:r>
      <w:r w:rsidRPr="00546D8C">
        <w:rPr>
          <w:rFonts w:ascii="Times New Roman" w:hAnsi="Times New Roman" w:cs="Times New Roman"/>
          <w:sz w:val="24"/>
          <w:lang w:val="en-GB"/>
        </w:rPr>
        <w:t>, 0.14 ± 0.23 and 0.26 ± 0.28</w:t>
      </w:r>
      <w:r>
        <w:rPr>
          <w:rFonts w:ascii="Times New Roman" w:hAnsi="Times New Roman" w:cs="Times New Roman"/>
          <w:sz w:val="24"/>
          <w:lang w:val="en-GB"/>
        </w:rPr>
        <w:t xml:space="preserve"> respectively.</w:t>
      </w:r>
    </w:p>
    <w:p w14:paraId="7A2845E6" w14:textId="507197A4" w:rsidR="005C5F36" w:rsidRDefault="005C5F36" w:rsidP="004B37E6">
      <w:pPr>
        <w:jc w:val="both"/>
        <w:rPr>
          <w:rFonts w:ascii="Times New Roman" w:hAnsi="Times New Roman" w:cs="Times New Roman"/>
          <w:sz w:val="24"/>
          <w:lang w:val="en-GB"/>
        </w:rPr>
      </w:pPr>
      <w:r>
        <w:rPr>
          <w:rFonts w:ascii="Times New Roman" w:hAnsi="Times New Roman" w:cs="Times New Roman"/>
          <w:sz w:val="24"/>
          <w:lang w:val="en-GB"/>
        </w:rPr>
        <w:t>***Insert Table 3***</w:t>
      </w:r>
    </w:p>
    <w:p w14:paraId="104AF40E" w14:textId="6EE0CAC6" w:rsidR="004B37E6" w:rsidRDefault="004B37E6" w:rsidP="004B37E6">
      <w:pPr>
        <w:jc w:val="both"/>
        <w:rPr>
          <w:rFonts w:ascii="Times New Roman" w:hAnsi="Times New Roman" w:cs="Times New Roman"/>
          <w:sz w:val="24"/>
          <w:lang w:val="en-GB"/>
        </w:rPr>
      </w:pPr>
      <w:r>
        <w:rPr>
          <w:rFonts w:ascii="Times New Roman" w:hAnsi="Times New Roman" w:cs="Times New Roman"/>
          <w:sz w:val="24"/>
          <w:lang w:val="en-GB"/>
        </w:rPr>
        <w:lastRenderedPageBreak/>
        <w:t xml:space="preserve">The </w:t>
      </w:r>
      <w:r w:rsidR="004F39C4">
        <w:rPr>
          <w:rFonts w:ascii="Times New Roman" w:hAnsi="Times New Roman" w:cs="Times New Roman"/>
          <w:sz w:val="24"/>
          <w:lang w:val="en-GB"/>
        </w:rPr>
        <w:t>RSS</w:t>
      </w:r>
      <w:r>
        <w:rPr>
          <w:rFonts w:ascii="Times New Roman" w:hAnsi="Times New Roman" w:cs="Times New Roman"/>
          <w:sz w:val="24"/>
          <w:lang w:val="en-GB"/>
        </w:rPr>
        <w:t xml:space="preserve"> was similar for all TL-methods. There was also no difference found for </w:t>
      </w:r>
      <w:r w:rsidRPr="002B30F0">
        <w:rPr>
          <w:rFonts w:ascii="Symbol" w:hAnsi="Symbol" w:cs="Times New Roman"/>
          <w:sz w:val="24"/>
          <w:lang w:val="en-GB"/>
        </w:rPr>
        <w:t></w:t>
      </w:r>
      <w:r w:rsidRPr="005C5F36">
        <w:rPr>
          <w:rFonts w:ascii="Times New Roman" w:hAnsi="Times New Roman" w:cs="Times New Roman"/>
          <w:sz w:val="24"/>
          <w:vertAlign w:val="subscript"/>
          <w:lang w:val="en-GB"/>
        </w:rPr>
        <w:t>2</w:t>
      </w:r>
      <w:r>
        <w:rPr>
          <w:rFonts w:ascii="Times New Roman" w:hAnsi="Times New Roman" w:cs="Times New Roman"/>
          <w:sz w:val="24"/>
          <w:lang w:val="en-GB"/>
        </w:rPr>
        <w:t xml:space="preserve"> and t</w:t>
      </w:r>
      <w:r w:rsidR="005C5F36">
        <w:rPr>
          <w:rFonts w:ascii="Times New Roman" w:hAnsi="Times New Roman" w:cs="Times New Roman"/>
          <w:sz w:val="24"/>
          <w:vertAlign w:val="subscript"/>
          <w:lang w:val="en-GB"/>
        </w:rPr>
        <w:t>n</w:t>
      </w:r>
      <w:r>
        <w:rPr>
          <w:rFonts w:ascii="Times New Roman" w:hAnsi="Times New Roman" w:cs="Times New Roman"/>
          <w:sz w:val="24"/>
          <w:lang w:val="en-GB"/>
        </w:rPr>
        <w:t xml:space="preserve">. </w:t>
      </w:r>
      <w:r w:rsidR="00487381">
        <w:rPr>
          <w:rFonts w:ascii="Symbol" w:hAnsi="Symbol" w:cs="Times New Roman"/>
          <w:sz w:val="24"/>
          <w:lang w:val="en-GB"/>
        </w:rPr>
        <w:t></w:t>
      </w:r>
      <w:r w:rsidR="00487381">
        <w:rPr>
          <w:rFonts w:ascii="Times New Roman" w:hAnsi="Times New Roman" w:cs="Times New Roman"/>
          <w:sz w:val="24"/>
          <w:vertAlign w:val="subscript"/>
          <w:lang w:val="en-GB"/>
        </w:rPr>
        <w:t>1</w:t>
      </w:r>
      <w:r w:rsidR="00487381">
        <w:rPr>
          <w:rFonts w:ascii="Times New Roman" w:hAnsi="Times New Roman" w:cs="Times New Roman"/>
          <w:sz w:val="24"/>
          <w:lang w:val="en-GB"/>
        </w:rPr>
        <w:t xml:space="preserve"> was greater for bTRIMP than for all other methods, except for luTRIMP (p = 0.056) with </w:t>
      </w:r>
      <w:r w:rsidR="00487381" w:rsidRPr="006E7632">
        <w:rPr>
          <w:rFonts w:ascii="Symbol" w:hAnsi="Symbol" w:cs="Times New Roman"/>
          <w:sz w:val="24"/>
          <w:lang w:val="en-GB"/>
        </w:rPr>
        <w:t></w:t>
      </w:r>
      <w:r w:rsidR="00487381">
        <w:rPr>
          <w:rFonts w:ascii="Times New Roman" w:hAnsi="Times New Roman" w:cs="Times New Roman"/>
          <w:sz w:val="24"/>
          <w:vertAlign w:val="subscript"/>
          <w:lang w:val="en-GB"/>
        </w:rPr>
        <w:t xml:space="preserve">1 </w:t>
      </w:r>
      <w:r w:rsidR="00487381">
        <w:rPr>
          <w:rFonts w:ascii="Times New Roman" w:hAnsi="Times New Roman" w:cs="Times New Roman"/>
          <w:sz w:val="24"/>
          <w:lang w:val="en-GB"/>
        </w:rPr>
        <w:t>for luTRIMP also being higher than for TSS (p = 0.015).</w:t>
      </w:r>
      <w:r>
        <w:rPr>
          <w:rFonts w:ascii="Times New Roman" w:hAnsi="Times New Roman" w:cs="Times New Roman"/>
          <w:sz w:val="24"/>
          <w:lang w:val="en-GB"/>
        </w:rPr>
        <w:t xml:space="preserve"> </w:t>
      </w:r>
    </w:p>
    <w:p w14:paraId="26816DB7" w14:textId="51531AE4" w:rsidR="004B37E6" w:rsidRDefault="004B37E6" w:rsidP="004B37E6">
      <w:pPr>
        <w:jc w:val="both"/>
        <w:rPr>
          <w:rFonts w:ascii="Times New Roman" w:hAnsi="Times New Roman" w:cs="Times New Roman"/>
          <w:sz w:val="24"/>
          <w:lang w:val="en-GB"/>
        </w:rPr>
      </w:pPr>
      <w:r>
        <w:rPr>
          <w:rFonts w:ascii="Times New Roman" w:hAnsi="Times New Roman" w:cs="Times New Roman"/>
          <w:sz w:val="24"/>
          <w:lang w:val="en-GB"/>
        </w:rPr>
        <w:t>TL</w:t>
      </w:r>
      <w:r>
        <w:rPr>
          <w:rFonts w:ascii="Times New Roman" w:hAnsi="Times New Roman" w:cs="Times New Roman"/>
          <w:sz w:val="24"/>
          <w:vertAlign w:val="subscript"/>
          <w:lang w:val="en-GB"/>
        </w:rPr>
        <w:t>RPE</w:t>
      </w:r>
      <w:r>
        <w:rPr>
          <w:rFonts w:ascii="Times New Roman" w:hAnsi="Times New Roman" w:cs="Times New Roman"/>
          <w:sz w:val="24"/>
          <w:lang w:val="en-GB"/>
        </w:rPr>
        <w:t xml:space="preserve"> and eTRIMP </w:t>
      </w:r>
      <w:r w:rsidR="00487381">
        <w:rPr>
          <w:rFonts w:ascii="Times New Roman" w:hAnsi="Times New Roman" w:cs="Times New Roman"/>
          <w:sz w:val="24"/>
          <w:lang w:val="en-GB"/>
        </w:rPr>
        <w:t>differed</w:t>
      </w:r>
      <w:r>
        <w:rPr>
          <w:rFonts w:ascii="Times New Roman" w:hAnsi="Times New Roman" w:cs="Times New Roman"/>
          <w:sz w:val="24"/>
          <w:lang w:val="en-GB"/>
        </w:rPr>
        <w:t xml:space="preserve"> for </w:t>
      </w:r>
      <w:proofErr w:type="gramStart"/>
      <w:r>
        <w:rPr>
          <w:rFonts w:ascii="Times New Roman" w:hAnsi="Times New Roman" w:cs="Times New Roman"/>
          <w:sz w:val="24"/>
          <w:lang w:val="en-GB"/>
        </w:rPr>
        <w:t>k</w:t>
      </w:r>
      <w:r w:rsidRPr="006E7632">
        <w:rPr>
          <w:rFonts w:ascii="Times New Roman" w:hAnsi="Times New Roman" w:cs="Times New Roman"/>
          <w:sz w:val="24"/>
          <w:vertAlign w:val="subscript"/>
          <w:lang w:val="en-GB"/>
        </w:rPr>
        <w:t>2</w:t>
      </w:r>
      <w:proofErr w:type="gramEnd"/>
      <w:r>
        <w:rPr>
          <w:rFonts w:ascii="Times New Roman" w:hAnsi="Times New Roman" w:cs="Times New Roman"/>
          <w:sz w:val="24"/>
          <w:lang w:val="en-GB"/>
        </w:rPr>
        <w:t xml:space="preserve"> (p = 0.017). </w:t>
      </w:r>
      <w:proofErr w:type="gramStart"/>
      <w:r>
        <w:rPr>
          <w:rFonts w:ascii="Times New Roman" w:hAnsi="Times New Roman" w:cs="Times New Roman"/>
          <w:sz w:val="24"/>
          <w:lang w:val="en-GB"/>
        </w:rPr>
        <w:t>k</w:t>
      </w:r>
      <w:r w:rsidRPr="006E7632">
        <w:rPr>
          <w:rFonts w:ascii="Times New Roman" w:hAnsi="Times New Roman" w:cs="Times New Roman"/>
          <w:sz w:val="24"/>
          <w:vertAlign w:val="subscript"/>
          <w:lang w:val="en-GB"/>
        </w:rPr>
        <w:t>1</w:t>
      </w:r>
      <w:proofErr w:type="gramEnd"/>
      <w:r>
        <w:rPr>
          <w:rFonts w:ascii="Times New Roman" w:hAnsi="Times New Roman" w:cs="Times New Roman"/>
          <w:sz w:val="24"/>
          <w:lang w:val="en-GB"/>
        </w:rPr>
        <w:t xml:space="preserve"> and k</w:t>
      </w:r>
      <w:r w:rsidRPr="006E7632">
        <w:rPr>
          <w:rFonts w:ascii="Times New Roman" w:hAnsi="Times New Roman" w:cs="Times New Roman"/>
          <w:sz w:val="24"/>
          <w:vertAlign w:val="subscript"/>
          <w:lang w:val="en-GB"/>
        </w:rPr>
        <w:t>2</w:t>
      </w:r>
      <w:r>
        <w:rPr>
          <w:rFonts w:ascii="Times New Roman" w:hAnsi="Times New Roman" w:cs="Times New Roman"/>
          <w:sz w:val="24"/>
          <w:lang w:val="en-GB"/>
        </w:rPr>
        <w:t xml:space="preserve"> for TSS w</w:t>
      </w:r>
      <w:r w:rsidR="00487381">
        <w:rPr>
          <w:rFonts w:ascii="Times New Roman" w:hAnsi="Times New Roman" w:cs="Times New Roman"/>
          <w:sz w:val="24"/>
          <w:lang w:val="en-GB"/>
        </w:rPr>
        <w:t>ere</w:t>
      </w:r>
      <w:r>
        <w:rPr>
          <w:rFonts w:ascii="Times New Roman" w:hAnsi="Times New Roman" w:cs="Times New Roman"/>
          <w:sz w:val="24"/>
          <w:lang w:val="en-GB"/>
        </w:rPr>
        <w:t xml:space="preserve"> </w:t>
      </w:r>
      <w:r w:rsidR="00487381">
        <w:rPr>
          <w:rFonts w:ascii="Times New Roman" w:hAnsi="Times New Roman" w:cs="Times New Roman"/>
          <w:sz w:val="24"/>
          <w:lang w:val="en-GB"/>
        </w:rPr>
        <w:t>higher</w:t>
      </w:r>
      <w:r>
        <w:rPr>
          <w:rFonts w:ascii="Times New Roman" w:hAnsi="Times New Roman" w:cs="Times New Roman"/>
          <w:sz w:val="24"/>
          <w:lang w:val="en-GB"/>
        </w:rPr>
        <w:t xml:space="preserve"> than</w:t>
      </w:r>
      <w:r w:rsidR="00487381">
        <w:rPr>
          <w:rFonts w:ascii="Times New Roman" w:hAnsi="Times New Roman" w:cs="Times New Roman"/>
          <w:sz w:val="24"/>
          <w:lang w:val="en-GB"/>
        </w:rPr>
        <w:t xml:space="preserve"> for</w:t>
      </w:r>
      <w:r>
        <w:rPr>
          <w:rFonts w:ascii="Times New Roman" w:hAnsi="Times New Roman" w:cs="Times New Roman"/>
          <w:sz w:val="24"/>
          <w:lang w:val="en-GB"/>
        </w:rPr>
        <w:t xml:space="preserve"> all other methods, with the exception of luTRIMP (p = 0.844, p = 0.172 respectively). </w:t>
      </w:r>
    </w:p>
    <w:p w14:paraId="4E5ADAE6" w14:textId="4633A83A" w:rsidR="004B37E6" w:rsidRDefault="004B37E6" w:rsidP="004B37E6">
      <w:pPr>
        <w:jc w:val="both"/>
        <w:rPr>
          <w:rFonts w:ascii="Times New Roman" w:hAnsi="Times New Roman" w:cs="Times New Roman"/>
          <w:sz w:val="24"/>
          <w:lang w:val="en-GB"/>
        </w:rPr>
      </w:pPr>
      <w:r>
        <w:rPr>
          <w:rFonts w:ascii="Times New Roman" w:hAnsi="Times New Roman" w:cs="Times New Roman"/>
          <w:sz w:val="24"/>
          <w:lang w:val="en-GB"/>
        </w:rPr>
        <w:t xml:space="preserve">The </w:t>
      </w:r>
      <w:proofErr w:type="spellStart"/>
      <w:proofErr w:type="gramStart"/>
      <w:r>
        <w:rPr>
          <w:rFonts w:ascii="Times New Roman" w:hAnsi="Times New Roman" w:cs="Times New Roman"/>
          <w:sz w:val="24"/>
          <w:lang w:val="en-GB"/>
        </w:rPr>
        <w:t>t</w:t>
      </w:r>
      <w:r w:rsidR="004F39C4">
        <w:rPr>
          <w:rFonts w:ascii="Times New Roman" w:hAnsi="Times New Roman" w:cs="Times New Roman"/>
          <w:sz w:val="24"/>
          <w:vertAlign w:val="subscript"/>
          <w:lang w:val="en-GB"/>
        </w:rPr>
        <w:t>g</w:t>
      </w:r>
      <w:proofErr w:type="spellEnd"/>
      <w:proofErr w:type="gramEnd"/>
      <w:r>
        <w:rPr>
          <w:rFonts w:ascii="Times New Roman" w:hAnsi="Times New Roman" w:cs="Times New Roman"/>
          <w:sz w:val="24"/>
          <w:lang w:val="en-GB"/>
        </w:rPr>
        <w:t xml:space="preserve"> output for TL</w:t>
      </w:r>
      <w:r>
        <w:rPr>
          <w:rFonts w:ascii="Times New Roman" w:hAnsi="Times New Roman" w:cs="Times New Roman"/>
          <w:sz w:val="24"/>
          <w:vertAlign w:val="subscript"/>
          <w:lang w:val="en-GB"/>
        </w:rPr>
        <w:t>RPE</w:t>
      </w:r>
      <w:r>
        <w:rPr>
          <w:rFonts w:ascii="Times New Roman" w:hAnsi="Times New Roman" w:cs="Times New Roman"/>
          <w:sz w:val="24"/>
          <w:lang w:val="en-GB"/>
        </w:rPr>
        <w:t xml:space="preserve"> was similar to all other methods. For </w:t>
      </w:r>
      <w:proofErr w:type="spellStart"/>
      <w:r>
        <w:rPr>
          <w:rFonts w:ascii="Times New Roman" w:hAnsi="Times New Roman" w:cs="Times New Roman"/>
          <w:sz w:val="24"/>
          <w:lang w:val="en-GB"/>
        </w:rPr>
        <w:t>bTRIMP</w:t>
      </w:r>
      <w:proofErr w:type="spellEnd"/>
      <w:r>
        <w:rPr>
          <w:rFonts w:ascii="Times New Roman" w:hAnsi="Times New Roman" w:cs="Times New Roman"/>
          <w:sz w:val="24"/>
          <w:lang w:val="en-GB"/>
        </w:rPr>
        <w:t xml:space="preserve"> </w:t>
      </w:r>
      <w:proofErr w:type="spellStart"/>
      <w:proofErr w:type="gramStart"/>
      <w:r>
        <w:rPr>
          <w:rFonts w:ascii="Times New Roman" w:hAnsi="Times New Roman" w:cs="Times New Roman"/>
          <w:sz w:val="24"/>
          <w:lang w:val="en-GB"/>
        </w:rPr>
        <w:t>t</w:t>
      </w:r>
      <w:r w:rsidR="004F39C4">
        <w:rPr>
          <w:rFonts w:ascii="Times New Roman" w:hAnsi="Times New Roman" w:cs="Times New Roman"/>
          <w:sz w:val="24"/>
          <w:vertAlign w:val="subscript"/>
          <w:lang w:val="en-GB"/>
        </w:rPr>
        <w:t>g</w:t>
      </w:r>
      <w:proofErr w:type="spellEnd"/>
      <w:proofErr w:type="gramEnd"/>
      <w:r>
        <w:rPr>
          <w:rFonts w:ascii="Times New Roman" w:hAnsi="Times New Roman" w:cs="Times New Roman"/>
          <w:sz w:val="24"/>
          <w:lang w:val="en-GB"/>
        </w:rPr>
        <w:t xml:space="preserve"> was </w:t>
      </w:r>
      <w:r w:rsidR="00487381">
        <w:rPr>
          <w:rFonts w:ascii="Times New Roman" w:hAnsi="Times New Roman" w:cs="Times New Roman"/>
          <w:sz w:val="24"/>
          <w:lang w:val="en-GB"/>
        </w:rPr>
        <w:t>higher</w:t>
      </w:r>
      <w:r w:rsidR="005C5F36">
        <w:rPr>
          <w:rFonts w:ascii="Times New Roman" w:hAnsi="Times New Roman" w:cs="Times New Roman"/>
          <w:sz w:val="24"/>
          <w:lang w:val="en-GB"/>
        </w:rPr>
        <w:t xml:space="preserve"> </w:t>
      </w:r>
      <w:r>
        <w:rPr>
          <w:rFonts w:ascii="Times New Roman" w:hAnsi="Times New Roman" w:cs="Times New Roman"/>
          <w:sz w:val="24"/>
          <w:lang w:val="en-GB"/>
        </w:rPr>
        <w:t xml:space="preserve">than for luTRIMP (p = 0.026) and TSS (p = 0.014), with </w:t>
      </w:r>
      <w:proofErr w:type="spellStart"/>
      <w:r>
        <w:rPr>
          <w:rFonts w:ascii="Times New Roman" w:hAnsi="Times New Roman" w:cs="Times New Roman"/>
          <w:sz w:val="24"/>
          <w:lang w:val="en-GB"/>
        </w:rPr>
        <w:t>t</w:t>
      </w:r>
      <w:r w:rsidR="004F39C4">
        <w:rPr>
          <w:rFonts w:ascii="Times New Roman" w:hAnsi="Times New Roman" w:cs="Times New Roman"/>
          <w:sz w:val="24"/>
          <w:vertAlign w:val="subscript"/>
          <w:lang w:val="en-GB"/>
        </w:rPr>
        <w:t>g</w:t>
      </w:r>
      <w:proofErr w:type="spellEnd"/>
      <w:r>
        <w:rPr>
          <w:rFonts w:ascii="Times New Roman" w:hAnsi="Times New Roman" w:cs="Times New Roman"/>
          <w:sz w:val="24"/>
          <w:lang w:val="en-GB"/>
        </w:rPr>
        <w:t xml:space="preserve"> for TSS being</w:t>
      </w:r>
      <w:r w:rsidR="00487381">
        <w:rPr>
          <w:rFonts w:ascii="Times New Roman" w:hAnsi="Times New Roman" w:cs="Times New Roman"/>
          <w:sz w:val="24"/>
          <w:lang w:val="en-GB"/>
        </w:rPr>
        <w:t xml:space="preserve"> </w:t>
      </w:r>
      <w:r>
        <w:rPr>
          <w:rFonts w:ascii="Times New Roman" w:hAnsi="Times New Roman" w:cs="Times New Roman"/>
          <w:sz w:val="24"/>
          <w:lang w:val="en-GB"/>
        </w:rPr>
        <w:t xml:space="preserve">smaller than for eTRIMP (p = 0.019). The individual variability, according to the TL-method used, for </w:t>
      </w:r>
      <w:proofErr w:type="spellStart"/>
      <w:proofErr w:type="gramStart"/>
      <w:r>
        <w:rPr>
          <w:rFonts w:ascii="Times New Roman" w:hAnsi="Times New Roman" w:cs="Times New Roman"/>
          <w:sz w:val="24"/>
          <w:lang w:val="en-GB"/>
        </w:rPr>
        <w:t>t</w:t>
      </w:r>
      <w:r w:rsidR="004F39C4">
        <w:rPr>
          <w:rFonts w:ascii="Times New Roman" w:hAnsi="Times New Roman" w:cs="Times New Roman"/>
          <w:sz w:val="24"/>
          <w:vertAlign w:val="subscript"/>
          <w:lang w:val="en-GB"/>
        </w:rPr>
        <w:t>g</w:t>
      </w:r>
      <w:proofErr w:type="spellEnd"/>
      <w:proofErr w:type="gramEnd"/>
      <w:r>
        <w:rPr>
          <w:rFonts w:ascii="Times New Roman" w:hAnsi="Times New Roman" w:cs="Times New Roman"/>
          <w:sz w:val="24"/>
          <w:lang w:val="en-GB"/>
        </w:rPr>
        <w:t xml:space="preserve"> and </w:t>
      </w:r>
      <w:proofErr w:type="spellStart"/>
      <w:r>
        <w:rPr>
          <w:rFonts w:ascii="Times New Roman" w:hAnsi="Times New Roman" w:cs="Times New Roman"/>
          <w:sz w:val="24"/>
          <w:lang w:val="en-GB"/>
        </w:rPr>
        <w:t>t</w:t>
      </w:r>
      <w:r w:rsidR="004F39C4">
        <w:rPr>
          <w:rFonts w:ascii="Times New Roman" w:hAnsi="Times New Roman" w:cs="Times New Roman"/>
          <w:sz w:val="24"/>
          <w:vertAlign w:val="subscript"/>
          <w:lang w:val="en-GB"/>
        </w:rPr>
        <w:t>n</w:t>
      </w:r>
      <w:proofErr w:type="spellEnd"/>
      <w:r>
        <w:rPr>
          <w:rFonts w:ascii="Times New Roman" w:hAnsi="Times New Roman" w:cs="Times New Roman"/>
          <w:sz w:val="24"/>
          <w:lang w:val="en-GB"/>
        </w:rPr>
        <w:t xml:space="preserve"> is shown in Figure </w:t>
      </w:r>
      <w:r w:rsidR="005C5F36">
        <w:rPr>
          <w:rFonts w:ascii="Times New Roman" w:hAnsi="Times New Roman" w:cs="Times New Roman"/>
          <w:sz w:val="24"/>
          <w:lang w:val="en-GB"/>
        </w:rPr>
        <w:t>4</w:t>
      </w:r>
      <w:r>
        <w:rPr>
          <w:rFonts w:ascii="Times New Roman" w:hAnsi="Times New Roman" w:cs="Times New Roman"/>
          <w:sz w:val="24"/>
          <w:lang w:val="en-GB"/>
        </w:rPr>
        <w:t>.</w:t>
      </w:r>
    </w:p>
    <w:p w14:paraId="46C98905" w14:textId="55996320" w:rsidR="005C5F36" w:rsidRDefault="005C5F36" w:rsidP="004B37E6">
      <w:pPr>
        <w:jc w:val="both"/>
        <w:rPr>
          <w:rFonts w:ascii="Times New Roman" w:hAnsi="Times New Roman" w:cs="Times New Roman"/>
          <w:sz w:val="24"/>
          <w:lang w:val="en-GB"/>
        </w:rPr>
      </w:pPr>
      <w:r>
        <w:rPr>
          <w:rFonts w:ascii="Times New Roman" w:hAnsi="Times New Roman" w:cs="Times New Roman"/>
          <w:sz w:val="24"/>
          <w:lang w:val="en-GB"/>
        </w:rPr>
        <w:t>***Insert Figure 4***</w:t>
      </w:r>
    </w:p>
    <w:p w14:paraId="0E8C8618" w14:textId="77777777" w:rsidR="004B37E6" w:rsidRDefault="004B37E6">
      <w:pPr>
        <w:rPr>
          <w:rFonts w:ascii="Times New Roman" w:hAnsi="Times New Roman" w:cs="Times New Roman"/>
          <w:sz w:val="24"/>
          <w:lang w:val="en-GB"/>
        </w:rPr>
      </w:pPr>
      <w:r>
        <w:rPr>
          <w:rFonts w:ascii="Times New Roman" w:hAnsi="Times New Roman" w:cs="Times New Roman"/>
          <w:sz w:val="24"/>
          <w:lang w:val="en-GB"/>
        </w:rPr>
        <w:br w:type="page"/>
      </w:r>
    </w:p>
    <w:p w14:paraId="400106B5" w14:textId="77777777" w:rsidR="004B37E6" w:rsidRDefault="002605C6" w:rsidP="004B37E6">
      <w:pPr>
        <w:jc w:val="both"/>
        <w:rPr>
          <w:rFonts w:ascii="Times New Roman" w:hAnsi="Times New Roman" w:cs="Times New Roman"/>
          <w:i/>
          <w:iCs/>
          <w:sz w:val="24"/>
          <w:lang w:val="en-GB"/>
        </w:rPr>
      </w:pPr>
      <w:r>
        <w:rPr>
          <w:rFonts w:ascii="Times New Roman" w:hAnsi="Times New Roman" w:cs="Times New Roman"/>
          <w:i/>
          <w:iCs/>
          <w:sz w:val="24"/>
          <w:lang w:val="en-GB"/>
        </w:rPr>
        <w:lastRenderedPageBreak/>
        <w:t xml:space="preserve">Discussion </w:t>
      </w:r>
    </w:p>
    <w:p w14:paraId="026B2C3E" w14:textId="237E81F5" w:rsidR="002605C6" w:rsidRDefault="00705A73" w:rsidP="002605C6">
      <w:pPr>
        <w:jc w:val="both"/>
        <w:rPr>
          <w:rFonts w:ascii="Times New Roman" w:hAnsi="Times New Roman" w:cs="Times New Roman"/>
          <w:sz w:val="24"/>
          <w:szCs w:val="24"/>
          <w:lang w:val="en-GB"/>
        </w:rPr>
      </w:pPr>
      <w:r>
        <w:rPr>
          <w:rFonts w:ascii="Times New Roman" w:hAnsi="Times New Roman" w:cs="Times New Roman"/>
          <w:sz w:val="24"/>
          <w:szCs w:val="24"/>
          <w:lang w:val="en-GB"/>
        </w:rPr>
        <w:t>The TT</w:t>
      </w:r>
      <w:r w:rsidR="002605C6">
        <w:rPr>
          <w:rFonts w:ascii="Times New Roman" w:hAnsi="Times New Roman" w:cs="Times New Roman"/>
          <w:sz w:val="24"/>
          <w:szCs w:val="24"/>
          <w:lang w:val="en-GB"/>
        </w:rPr>
        <w:t xml:space="preserve"> improved with 16.6 ± 3.0%, with a considerably high variability in the timing and magnitude of improvement despite the theoretical equal TL for the subjects. Four subjects showed a small to large decrease in performance in the first week of the training period, with five subjects showing a small to large increase during that same period (Figure </w:t>
      </w:r>
      <w:r w:rsidR="005C5F36">
        <w:rPr>
          <w:rFonts w:ascii="Times New Roman" w:hAnsi="Times New Roman" w:cs="Times New Roman"/>
          <w:sz w:val="24"/>
          <w:szCs w:val="24"/>
          <w:lang w:val="en-GB"/>
        </w:rPr>
        <w:t>2</w:t>
      </w:r>
      <w:r w:rsidR="002605C6">
        <w:rPr>
          <w:rFonts w:ascii="Times New Roman" w:hAnsi="Times New Roman" w:cs="Times New Roman"/>
          <w:sz w:val="24"/>
          <w:szCs w:val="24"/>
          <w:lang w:val="en-GB"/>
        </w:rPr>
        <w:t>). This individuality in training response is also reflected in the parameters</w:t>
      </w:r>
      <w:r w:rsidR="00D80904">
        <w:rPr>
          <w:rFonts w:ascii="Times New Roman" w:hAnsi="Times New Roman" w:cs="Times New Roman"/>
          <w:sz w:val="24"/>
          <w:szCs w:val="24"/>
          <w:lang w:val="en-GB"/>
        </w:rPr>
        <w:t xml:space="preserve"> </w:t>
      </w:r>
      <w:r w:rsidR="002605C6">
        <w:rPr>
          <w:rFonts w:ascii="Times New Roman" w:hAnsi="Times New Roman" w:cs="Times New Roman"/>
          <w:sz w:val="24"/>
          <w:szCs w:val="24"/>
          <w:lang w:val="en-GB"/>
        </w:rPr>
        <w:t>of the fitness</w:t>
      </w:r>
      <w:r w:rsidR="00D80904">
        <w:rPr>
          <w:rFonts w:ascii="Times New Roman" w:hAnsi="Times New Roman" w:cs="Times New Roman"/>
          <w:sz w:val="24"/>
          <w:szCs w:val="24"/>
          <w:lang w:val="en-GB"/>
        </w:rPr>
        <w:t>-</w:t>
      </w:r>
      <w:r w:rsidR="002605C6">
        <w:rPr>
          <w:rFonts w:ascii="Times New Roman" w:hAnsi="Times New Roman" w:cs="Times New Roman"/>
          <w:sz w:val="24"/>
          <w:szCs w:val="24"/>
          <w:lang w:val="en-GB"/>
        </w:rPr>
        <w:t>fatigue model, contributing to the idea that the application of such a model is only effective when these parameters are individualized. The authors acknowledge the fact that the</w:t>
      </w:r>
      <w:r w:rsidR="00D80904">
        <w:rPr>
          <w:rFonts w:ascii="Times New Roman" w:hAnsi="Times New Roman" w:cs="Times New Roman"/>
          <w:sz w:val="24"/>
          <w:szCs w:val="24"/>
          <w:lang w:val="en-GB"/>
        </w:rPr>
        <w:t>re is no overload during the training period</w:t>
      </w:r>
      <w:r w:rsidR="002605C6">
        <w:rPr>
          <w:rFonts w:ascii="Times New Roman" w:hAnsi="Times New Roman" w:cs="Times New Roman"/>
          <w:sz w:val="24"/>
          <w:szCs w:val="24"/>
          <w:lang w:val="en-GB"/>
        </w:rPr>
        <w:t xml:space="preserve"> (i.e. a constant external TL in each session)</w:t>
      </w:r>
      <w:r w:rsidR="00D80904">
        <w:rPr>
          <w:rFonts w:ascii="Times New Roman" w:hAnsi="Times New Roman" w:cs="Times New Roman"/>
          <w:sz w:val="24"/>
          <w:szCs w:val="24"/>
          <w:lang w:val="en-GB"/>
        </w:rPr>
        <w:t xml:space="preserve">, which leads to a non-optimal </w:t>
      </w:r>
      <w:r w:rsidR="002605C6">
        <w:rPr>
          <w:rFonts w:ascii="Times New Roman" w:hAnsi="Times New Roman" w:cs="Times New Roman"/>
          <w:sz w:val="24"/>
          <w:szCs w:val="24"/>
          <w:lang w:val="en-GB"/>
        </w:rPr>
        <w:t>improve</w:t>
      </w:r>
      <w:r w:rsidR="00D80904">
        <w:rPr>
          <w:rFonts w:ascii="Times New Roman" w:hAnsi="Times New Roman" w:cs="Times New Roman"/>
          <w:sz w:val="24"/>
          <w:szCs w:val="24"/>
          <w:lang w:val="en-GB"/>
        </w:rPr>
        <w:t>ment. H</w:t>
      </w:r>
      <w:r w:rsidR="002605C6">
        <w:rPr>
          <w:rFonts w:ascii="Times New Roman" w:hAnsi="Times New Roman" w:cs="Times New Roman"/>
          <w:sz w:val="24"/>
          <w:szCs w:val="24"/>
          <w:lang w:val="en-GB"/>
        </w:rPr>
        <w:t>owever</w:t>
      </w:r>
      <w:r w:rsidR="00D80904">
        <w:rPr>
          <w:rFonts w:ascii="Times New Roman" w:hAnsi="Times New Roman" w:cs="Times New Roman"/>
          <w:sz w:val="24"/>
          <w:szCs w:val="24"/>
          <w:lang w:val="en-GB"/>
        </w:rPr>
        <w:t>,</w:t>
      </w:r>
      <w:r w:rsidR="002605C6">
        <w:rPr>
          <w:rFonts w:ascii="Times New Roman" w:hAnsi="Times New Roman" w:cs="Times New Roman"/>
          <w:sz w:val="24"/>
          <w:szCs w:val="24"/>
          <w:lang w:val="en-GB"/>
        </w:rPr>
        <w:t xml:space="preserve"> this approach was chosen in order to isolate the effect of the different TL methods on the output of the model.</w:t>
      </w:r>
    </w:p>
    <w:p w14:paraId="648CFBDF" w14:textId="3799591C" w:rsidR="002605C6" w:rsidRPr="00E95D70" w:rsidRDefault="002605C6" w:rsidP="002605C6">
      <w:pPr>
        <w:jc w:val="both"/>
        <w:rPr>
          <w:rFonts w:ascii="Times New Roman" w:hAnsi="Times New Roman" w:cs="Times New Roman"/>
          <w:sz w:val="24"/>
          <w:szCs w:val="24"/>
          <w:vertAlign w:val="superscript"/>
          <w:lang w:val="en-GB"/>
        </w:rPr>
      </w:pPr>
      <w:r>
        <w:rPr>
          <w:rFonts w:ascii="Times New Roman" w:hAnsi="Times New Roman" w:cs="Times New Roman"/>
          <w:sz w:val="24"/>
          <w:szCs w:val="24"/>
          <w:lang w:val="en-GB"/>
        </w:rPr>
        <w:t xml:space="preserve">Despite keeping the external TL constant throughout the training period, the internal TL showed a clear drop over the course of the study. This drop was more pronounced during the first few weeks of the training period, which could be explained by an increase in blood volume during the first weeks of the study. An increase in blood volume is generally one of the first adaptations to a training program and in turn leads to a greater stroke volume. Given that </w:t>
      </w:r>
      <w:proofErr w:type="gramStart"/>
      <w:r>
        <w:rPr>
          <w:rFonts w:ascii="Times New Roman" w:hAnsi="Times New Roman" w:cs="Times New Roman"/>
          <w:sz w:val="24"/>
          <w:szCs w:val="24"/>
          <w:lang w:val="en-GB"/>
        </w:rPr>
        <w:t>a  constant</w:t>
      </w:r>
      <w:proofErr w:type="gramEnd"/>
      <w:r>
        <w:rPr>
          <w:rFonts w:ascii="Times New Roman" w:hAnsi="Times New Roman" w:cs="Times New Roman"/>
          <w:sz w:val="24"/>
          <w:szCs w:val="24"/>
          <w:lang w:val="en-GB"/>
        </w:rPr>
        <w:t xml:space="preserve"> cardiac output is required for a given power output, the HR at this power output will decrease</w:t>
      </w:r>
      <w:r w:rsidR="00301A33">
        <w:rPr>
          <w:rFonts w:ascii="Times New Roman" w:hAnsi="Times New Roman" w:cs="Times New Roman"/>
          <w:sz w:val="24"/>
          <w:szCs w:val="24"/>
          <w:lang w:val="en-GB"/>
        </w:rPr>
        <w:t>.</w:t>
      </w:r>
      <w:r w:rsidR="0079315E">
        <w:rPr>
          <w:rFonts w:ascii="Times New Roman" w:hAnsi="Times New Roman" w:cs="Times New Roman"/>
          <w:sz w:val="24"/>
          <w:szCs w:val="24"/>
          <w:vertAlign w:val="superscript"/>
          <w:lang w:val="en-GB"/>
        </w:rPr>
        <w:t>27</w:t>
      </w:r>
      <w:r w:rsidR="00301A3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But even within the HR methods there is a clear difference, with bTRIMP decreasing more than luTRIMP and eTRIMP during the first 4 weeks. This difference originates from a more methodological nature. </w:t>
      </w:r>
      <w:proofErr w:type="gramStart"/>
      <w:r>
        <w:rPr>
          <w:rFonts w:ascii="Times New Roman" w:hAnsi="Times New Roman" w:cs="Times New Roman"/>
          <w:sz w:val="24"/>
          <w:szCs w:val="24"/>
          <w:lang w:val="en-GB"/>
        </w:rPr>
        <w:t>bTRIMP</w:t>
      </w:r>
      <w:proofErr w:type="gramEnd"/>
      <w:r>
        <w:rPr>
          <w:rFonts w:ascii="Times New Roman" w:hAnsi="Times New Roman" w:cs="Times New Roman"/>
          <w:sz w:val="24"/>
          <w:szCs w:val="24"/>
          <w:lang w:val="en-GB"/>
        </w:rPr>
        <w:t xml:space="preserve"> uses the HR</w:t>
      </w:r>
      <w:r>
        <w:rPr>
          <w:rFonts w:ascii="Times New Roman" w:hAnsi="Times New Roman" w:cs="Times New Roman"/>
          <w:sz w:val="24"/>
          <w:szCs w:val="24"/>
          <w:vertAlign w:val="subscript"/>
          <w:lang w:val="en-GB"/>
        </w:rPr>
        <w:t>MEAN</w:t>
      </w:r>
      <w:r>
        <w:rPr>
          <w:rFonts w:ascii="Times New Roman" w:hAnsi="Times New Roman" w:cs="Times New Roman"/>
          <w:sz w:val="24"/>
          <w:szCs w:val="24"/>
          <w:lang w:val="en-GB"/>
        </w:rPr>
        <w:t xml:space="preserve"> of a training and an exponential factor, which means that a small decrease in HR</w:t>
      </w:r>
      <w:r>
        <w:rPr>
          <w:rFonts w:ascii="Times New Roman" w:hAnsi="Times New Roman" w:cs="Times New Roman"/>
          <w:sz w:val="24"/>
          <w:szCs w:val="24"/>
          <w:vertAlign w:val="subscript"/>
          <w:lang w:val="en-GB"/>
        </w:rPr>
        <w:t>MEAN</w:t>
      </w:r>
      <w:r>
        <w:rPr>
          <w:rFonts w:ascii="Times New Roman" w:hAnsi="Times New Roman" w:cs="Times New Roman"/>
          <w:sz w:val="24"/>
          <w:szCs w:val="24"/>
          <w:lang w:val="en-GB"/>
        </w:rPr>
        <w:t xml:space="preserve"> will lead to an associated exponential drop in TL. However, both luTRIMP and eTRIMP use training zones, implying that the HR will have to decrease enough and drop into a lower HR zone to be noticeable in the total TL</w:t>
      </w:r>
      <w:r w:rsidRPr="00C31C5F">
        <w:rPr>
          <w:rFonts w:ascii="Times New Roman" w:hAnsi="Times New Roman" w:cs="Times New Roman"/>
          <w:color w:val="8EAADB" w:themeColor="accent1" w:themeTint="99"/>
          <w:sz w:val="24"/>
          <w:szCs w:val="24"/>
          <w:lang w:val="en-GB"/>
        </w:rPr>
        <w:t xml:space="preserve">. </w:t>
      </w:r>
      <w:r w:rsidR="00705A73" w:rsidRPr="00E95D70">
        <w:rPr>
          <w:rFonts w:ascii="Times New Roman" w:hAnsi="Times New Roman" w:cs="Times New Roman"/>
          <w:sz w:val="24"/>
          <w:szCs w:val="24"/>
          <w:lang w:val="en-GB"/>
        </w:rPr>
        <w:t>Although previous studies have shown strong correlations between TL methods</w:t>
      </w:r>
      <w:proofErr w:type="gramStart"/>
      <w:r w:rsidR="00E95D70" w:rsidRPr="00E95D70">
        <w:rPr>
          <w:rFonts w:ascii="Times New Roman" w:hAnsi="Times New Roman" w:cs="Times New Roman"/>
          <w:sz w:val="24"/>
          <w:szCs w:val="24"/>
          <w:lang w:val="en-GB"/>
        </w:rPr>
        <w:t>,</w:t>
      </w:r>
      <w:r w:rsidR="0079315E">
        <w:rPr>
          <w:rFonts w:ascii="Times New Roman" w:hAnsi="Times New Roman" w:cs="Times New Roman"/>
          <w:sz w:val="24"/>
          <w:szCs w:val="24"/>
          <w:vertAlign w:val="superscript"/>
          <w:lang w:val="en-GB"/>
        </w:rPr>
        <w:t>5,28</w:t>
      </w:r>
      <w:proofErr w:type="gramEnd"/>
      <w:r w:rsidR="00E95D70" w:rsidRPr="00E95D70">
        <w:rPr>
          <w:rFonts w:ascii="Times New Roman" w:hAnsi="Times New Roman" w:cs="Times New Roman"/>
          <w:sz w:val="24"/>
          <w:szCs w:val="24"/>
          <w:lang w:val="en-GB"/>
        </w:rPr>
        <w:t xml:space="preserve"> this study shows that the TL methods evolve differently over time, suggesting a different sensitivity of the methods to adaptations caused by training.</w:t>
      </w:r>
    </w:p>
    <w:p w14:paraId="0FA78072" w14:textId="647580B6" w:rsidR="002605C6" w:rsidRPr="00E95D70" w:rsidRDefault="002605C6" w:rsidP="002605C6">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Irrespective of the TL method used, the fitness fatigue model accurately related TL to performance with an average error of 1.73 ± 0.52%, which seems an acceptable error to work with in the field. </w:t>
      </w:r>
      <w:r w:rsidR="00E95D70" w:rsidRPr="00E95D70">
        <w:rPr>
          <w:rFonts w:ascii="Times New Roman" w:hAnsi="Times New Roman" w:cs="Times New Roman"/>
          <w:sz w:val="24"/>
          <w:szCs w:val="24"/>
          <w:lang w:val="en-GB"/>
        </w:rPr>
        <w:t>Previous studies</w:t>
      </w:r>
      <w:proofErr w:type="gramStart"/>
      <w:r w:rsidR="00E95D70" w:rsidRPr="00E95D70">
        <w:rPr>
          <w:rFonts w:ascii="Times New Roman" w:hAnsi="Times New Roman" w:cs="Times New Roman"/>
          <w:sz w:val="24"/>
          <w:szCs w:val="24"/>
          <w:lang w:val="en-GB"/>
        </w:rPr>
        <w:t>,</w:t>
      </w:r>
      <w:r w:rsidR="0079315E">
        <w:rPr>
          <w:rFonts w:ascii="Times New Roman" w:hAnsi="Times New Roman" w:cs="Times New Roman"/>
          <w:sz w:val="24"/>
          <w:szCs w:val="24"/>
          <w:vertAlign w:val="superscript"/>
          <w:lang w:val="en-GB"/>
        </w:rPr>
        <w:t>29,30</w:t>
      </w:r>
      <w:proofErr w:type="gramEnd"/>
      <w:r w:rsidR="00E95D70" w:rsidRPr="00E95D70">
        <w:rPr>
          <w:rFonts w:ascii="Times New Roman" w:hAnsi="Times New Roman" w:cs="Times New Roman"/>
          <w:sz w:val="24"/>
          <w:szCs w:val="24"/>
          <w:lang w:val="en-GB"/>
        </w:rPr>
        <w:t xml:space="preserve"> also found no difference in the quality of the model in relating TL to performance when different TL measures were used. However, these studies did not investigate the influence of the different TL methods as input on the outcome parameters of the model.</w:t>
      </w:r>
    </w:p>
    <w:p w14:paraId="27F74525" w14:textId="6D55BE7E" w:rsidR="002605C6" w:rsidRDefault="002605C6" w:rsidP="002605C6">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Despite the small error margin for all TL methods, using a different TL as input for the model, leads to differences in the output parameters within a subject (table </w:t>
      </w:r>
      <w:r w:rsidR="005C5F36">
        <w:rPr>
          <w:rFonts w:ascii="Times New Roman" w:hAnsi="Times New Roman" w:cs="Times New Roman"/>
          <w:sz w:val="24"/>
          <w:szCs w:val="24"/>
          <w:lang w:val="en-GB"/>
        </w:rPr>
        <w:t>3</w:t>
      </w:r>
      <w:r>
        <w:rPr>
          <w:rFonts w:ascii="Times New Roman" w:hAnsi="Times New Roman" w:cs="Times New Roman"/>
          <w:sz w:val="24"/>
          <w:szCs w:val="24"/>
          <w:lang w:val="en-GB"/>
        </w:rPr>
        <w:t xml:space="preserve">). Most interesting is the intra-subject variability in </w:t>
      </w:r>
      <w:proofErr w:type="spellStart"/>
      <w:proofErr w:type="gramStart"/>
      <w:r>
        <w:rPr>
          <w:rFonts w:ascii="Times New Roman" w:hAnsi="Times New Roman" w:cs="Times New Roman"/>
          <w:sz w:val="24"/>
          <w:szCs w:val="24"/>
          <w:lang w:val="en-GB"/>
        </w:rPr>
        <w:t>t</w:t>
      </w:r>
      <w:r w:rsidR="00C31C5F">
        <w:rPr>
          <w:rFonts w:ascii="Times New Roman" w:hAnsi="Times New Roman" w:cs="Times New Roman"/>
          <w:sz w:val="24"/>
          <w:szCs w:val="24"/>
          <w:vertAlign w:val="subscript"/>
          <w:lang w:val="en-GB"/>
        </w:rPr>
        <w:t>g</w:t>
      </w:r>
      <w:proofErr w:type="spellEnd"/>
      <w:proofErr w:type="gramEnd"/>
      <w:r>
        <w:rPr>
          <w:rFonts w:ascii="Times New Roman" w:hAnsi="Times New Roman" w:cs="Times New Roman"/>
          <w:sz w:val="24"/>
          <w:szCs w:val="24"/>
          <w:lang w:val="en-GB"/>
        </w:rPr>
        <w:t xml:space="preserve"> caused by a different input for the model. The mean range across the TL-methods in </w:t>
      </w:r>
      <w:proofErr w:type="spellStart"/>
      <w:r>
        <w:rPr>
          <w:rFonts w:ascii="Times New Roman" w:hAnsi="Times New Roman" w:cs="Times New Roman"/>
          <w:sz w:val="24"/>
          <w:szCs w:val="24"/>
          <w:lang w:val="en-GB"/>
        </w:rPr>
        <w:t>t</w:t>
      </w:r>
      <w:r w:rsidR="00C31C5F">
        <w:rPr>
          <w:rFonts w:ascii="Times New Roman" w:hAnsi="Times New Roman" w:cs="Times New Roman"/>
          <w:sz w:val="24"/>
          <w:szCs w:val="24"/>
          <w:vertAlign w:val="subscript"/>
          <w:lang w:val="en-GB"/>
        </w:rPr>
        <w:t>g</w:t>
      </w:r>
      <w:proofErr w:type="spellEnd"/>
      <w:r>
        <w:rPr>
          <w:rFonts w:ascii="Times New Roman" w:hAnsi="Times New Roman" w:cs="Times New Roman"/>
          <w:sz w:val="24"/>
          <w:szCs w:val="24"/>
          <w:lang w:val="en-GB"/>
        </w:rPr>
        <w:t xml:space="preserve"> is 1.8 ± 1.2 days within an individual, although in some subjects the difference in </w:t>
      </w:r>
      <w:proofErr w:type="spellStart"/>
      <w:r>
        <w:rPr>
          <w:rFonts w:ascii="Times New Roman" w:hAnsi="Times New Roman" w:cs="Times New Roman"/>
          <w:sz w:val="24"/>
          <w:szCs w:val="24"/>
          <w:lang w:val="en-GB"/>
        </w:rPr>
        <w:t>t</w:t>
      </w:r>
      <w:r w:rsidR="00C31C5F">
        <w:rPr>
          <w:rFonts w:ascii="Times New Roman" w:hAnsi="Times New Roman" w:cs="Times New Roman"/>
          <w:sz w:val="24"/>
          <w:szCs w:val="24"/>
          <w:vertAlign w:val="subscript"/>
          <w:lang w:val="en-GB"/>
        </w:rPr>
        <w:t>g</w:t>
      </w:r>
      <w:proofErr w:type="spellEnd"/>
      <w:r>
        <w:rPr>
          <w:rFonts w:ascii="Times New Roman" w:hAnsi="Times New Roman" w:cs="Times New Roman"/>
          <w:sz w:val="24"/>
          <w:szCs w:val="24"/>
          <w:lang w:val="en-GB"/>
        </w:rPr>
        <w:t xml:space="preserve"> across the TL-methods goes as high as 5 days (e.g., subject 8). This difference would lead to a different timing of the tapering period, despite the fact that the training sessions and the resulting performance are exactly the same. Thus it is clear that understanding the influence of the input used for the model on these parameters is crucial in interpreting the results derived from the modelling. </w:t>
      </w:r>
    </w:p>
    <w:p w14:paraId="54246AF7" w14:textId="081B9DF4" w:rsidR="002605C6" w:rsidRDefault="002605C6" w:rsidP="002605C6">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Also interesting is the </w:t>
      </w:r>
      <w:proofErr w:type="spellStart"/>
      <w:r>
        <w:rPr>
          <w:rFonts w:ascii="Times New Roman" w:hAnsi="Times New Roman" w:cs="Times New Roman"/>
          <w:sz w:val="24"/>
          <w:szCs w:val="24"/>
          <w:lang w:val="en-GB"/>
        </w:rPr>
        <w:t>intersubject</w:t>
      </w:r>
      <w:proofErr w:type="spellEnd"/>
      <w:r>
        <w:rPr>
          <w:rFonts w:ascii="Times New Roman" w:hAnsi="Times New Roman" w:cs="Times New Roman"/>
          <w:sz w:val="24"/>
          <w:szCs w:val="24"/>
          <w:lang w:val="en-GB"/>
        </w:rPr>
        <w:t xml:space="preserve"> variability in the model parameters with </w:t>
      </w:r>
      <w:proofErr w:type="gramStart"/>
      <w:r>
        <w:rPr>
          <w:rFonts w:ascii="Times New Roman" w:hAnsi="Times New Roman" w:cs="Times New Roman"/>
          <w:sz w:val="24"/>
          <w:szCs w:val="24"/>
          <w:lang w:val="en-GB"/>
        </w:rPr>
        <w:t>t</w:t>
      </w:r>
      <w:r w:rsidR="005C5F36">
        <w:rPr>
          <w:rFonts w:ascii="Times New Roman" w:hAnsi="Times New Roman" w:cs="Times New Roman"/>
          <w:sz w:val="24"/>
          <w:szCs w:val="24"/>
          <w:vertAlign w:val="subscript"/>
          <w:lang w:val="en-GB"/>
        </w:rPr>
        <w:t>g</w:t>
      </w:r>
      <w:proofErr w:type="gramEnd"/>
      <w:r>
        <w:rPr>
          <w:rFonts w:ascii="Times New Roman" w:hAnsi="Times New Roman" w:cs="Times New Roman"/>
          <w:sz w:val="24"/>
          <w:szCs w:val="24"/>
          <w:lang w:val="en-GB"/>
        </w:rPr>
        <w:t xml:space="preserve"> ranging from 0.5 to 19.0 days and t</w:t>
      </w:r>
      <w:r w:rsidR="005C5F36">
        <w:rPr>
          <w:rFonts w:ascii="Times New Roman" w:hAnsi="Times New Roman" w:cs="Times New Roman"/>
          <w:sz w:val="24"/>
          <w:szCs w:val="24"/>
          <w:vertAlign w:val="subscript"/>
          <w:lang w:val="en-GB"/>
        </w:rPr>
        <w:t>n</w:t>
      </w:r>
      <w:r>
        <w:rPr>
          <w:rFonts w:ascii="Times New Roman" w:hAnsi="Times New Roman" w:cs="Times New Roman"/>
          <w:sz w:val="24"/>
          <w:szCs w:val="24"/>
          <w:lang w:val="en-GB"/>
        </w:rPr>
        <w:t xml:space="preserve"> from 0.0 to 6.1 days, showing the ability of the fitness fatigue model in capturing the individual responses to training. So, the use of generic constants, as is typically </w:t>
      </w:r>
      <w:r>
        <w:rPr>
          <w:rFonts w:ascii="Times New Roman" w:hAnsi="Times New Roman" w:cs="Times New Roman"/>
          <w:sz w:val="24"/>
          <w:szCs w:val="24"/>
          <w:lang w:val="en-GB"/>
        </w:rPr>
        <w:lastRenderedPageBreak/>
        <w:t xml:space="preserve">done in online training platforms, is not warranted in guiding athletes to optimal performance. Moreover, the values found for both variables are lower than wat is mostly found in previous studies ( ± 40 days for </w:t>
      </w:r>
      <w:proofErr w:type="spellStart"/>
      <w:r>
        <w:rPr>
          <w:rFonts w:ascii="Times New Roman" w:hAnsi="Times New Roman" w:cs="Times New Roman"/>
          <w:sz w:val="24"/>
          <w:szCs w:val="24"/>
          <w:lang w:val="en-GB"/>
        </w:rPr>
        <w:t>t</w:t>
      </w:r>
      <w:r w:rsidR="00C31C5F">
        <w:rPr>
          <w:rFonts w:ascii="Times New Roman" w:hAnsi="Times New Roman" w:cs="Times New Roman"/>
          <w:sz w:val="24"/>
          <w:szCs w:val="24"/>
          <w:vertAlign w:val="subscript"/>
          <w:lang w:val="en-GB"/>
        </w:rPr>
        <w:t>g</w:t>
      </w:r>
      <w:proofErr w:type="spellEnd"/>
      <w:r>
        <w:rPr>
          <w:rFonts w:ascii="Times New Roman" w:hAnsi="Times New Roman" w:cs="Times New Roman"/>
          <w:sz w:val="24"/>
          <w:szCs w:val="24"/>
          <w:lang w:val="en-GB"/>
        </w:rPr>
        <w:t xml:space="preserve"> and 15 days for </w:t>
      </w:r>
      <w:proofErr w:type="spellStart"/>
      <w:r>
        <w:rPr>
          <w:rFonts w:ascii="Times New Roman" w:hAnsi="Times New Roman" w:cs="Times New Roman"/>
          <w:sz w:val="24"/>
          <w:szCs w:val="24"/>
          <w:lang w:val="en-GB"/>
        </w:rPr>
        <w:t>t</w:t>
      </w:r>
      <w:r w:rsidR="00C31C5F">
        <w:rPr>
          <w:rFonts w:ascii="Times New Roman" w:hAnsi="Times New Roman" w:cs="Times New Roman"/>
          <w:sz w:val="24"/>
          <w:szCs w:val="24"/>
          <w:vertAlign w:val="subscript"/>
          <w:lang w:val="en-GB"/>
        </w:rPr>
        <w:t>n</w:t>
      </w:r>
      <w:proofErr w:type="spellEnd"/>
      <w:r>
        <w:rPr>
          <w:rFonts w:ascii="Times New Roman" w:hAnsi="Times New Roman" w:cs="Times New Roman"/>
          <w:sz w:val="24"/>
          <w:szCs w:val="24"/>
          <w:lang w:val="en-GB"/>
        </w:rPr>
        <w:t>), which are commonly used to advize taper periods</w:t>
      </w:r>
      <w:r w:rsidR="0079315E">
        <w:rPr>
          <w:rFonts w:ascii="Times New Roman" w:hAnsi="Times New Roman" w:cs="Times New Roman"/>
          <w:sz w:val="24"/>
          <w:szCs w:val="24"/>
          <w:lang w:val="en-GB"/>
        </w:rPr>
        <w:t>.</w:t>
      </w:r>
      <w:r w:rsidR="0079315E" w:rsidRPr="0079315E">
        <w:rPr>
          <w:rFonts w:ascii="Times New Roman" w:hAnsi="Times New Roman" w:cs="Times New Roman"/>
          <w:sz w:val="24"/>
          <w:szCs w:val="24"/>
          <w:vertAlign w:val="superscript"/>
          <w:lang w:val="en-GB"/>
        </w:rPr>
        <w:t>1,10,11</w:t>
      </w:r>
      <w:r w:rsidRPr="0079315E">
        <w:rPr>
          <w:rFonts w:ascii="Times New Roman" w:hAnsi="Times New Roman" w:cs="Times New Roman"/>
          <w:sz w:val="24"/>
          <w:szCs w:val="24"/>
          <w:lang w:val="en-GB"/>
        </w:rPr>
        <w:t xml:space="preserve"> </w:t>
      </w:r>
      <w:r>
        <w:rPr>
          <w:rFonts w:ascii="Times New Roman" w:hAnsi="Times New Roman" w:cs="Times New Roman"/>
          <w:sz w:val="24"/>
          <w:szCs w:val="24"/>
          <w:lang w:val="en-GB"/>
        </w:rPr>
        <w:t>However, some studies using similar training modalities as the present study, also reported values that are in the same range.</w:t>
      </w:r>
      <w:r w:rsidR="0079315E">
        <w:rPr>
          <w:rFonts w:ascii="Times New Roman" w:hAnsi="Times New Roman" w:cs="Times New Roman"/>
          <w:sz w:val="24"/>
          <w:szCs w:val="24"/>
          <w:vertAlign w:val="superscript"/>
          <w:lang w:val="en-GB"/>
        </w:rPr>
        <w:t>13,14</w:t>
      </w:r>
      <w:r>
        <w:rPr>
          <w:rFonts w:ascii="Times New Roman" w:hAnsi="Times New Roman" w:cs="Times New Roman"/>
          <w:sz w:val="24"/>
          <w:szCs w:val="24"/>
          <w:lang w:val="en-GB"/>
        </w:rPr>
        <w:t xml:space="preserve"> This leads the authors to conclude that the commonly used duration of a taper period (i.e. 2 weeks) is excessive for recreational </w:t>
      </w:r>
      <w:r w:rsidR="00C31C5F">
        <w:rPr>
          <w:rFonts w:ascii="Times New Roman" w:hAnsi="Times New Roman" w:cs="Times New Roman"/>
          <w:sz w:val="24"/>
          <w:szCs w:val="24"/>
          <w:lang w:val="en-GB"/>
        </w:rPr>
        <w:t>cyclists</w:t>
      </w:r>
      <w:r>
        <w:rPr>
          <w:rFonts w:ascii="Times New Roman" w:hAnsi="Times New Roman" w:cs="Times New Roman"/>
          <w:sz w:val="24"/>
          <w:szCs w:val="24"/>
          <w:lang w:val="en-GB"/>
        </w:rPr>
        <w:t xml:space="preserve"> typically training 3 times a week and that a taper period of 1 week should be sufficient in order to obtain maximal performance.</w:t>
      </w:r>
    </w:p>
    <w:p w14:paraId="14286D5C" w14:textId="77777777" w:rsidR="002605C6" w:rsidRPr="002605C6" w:rsidRDefault="002605C6" w:rsidP="002605C6">
      <w:pPr>
        <w:jc w:val="both"/>
        <w:rPr>
          <w:rFonts w:ascii="Times New Roman" w:hAnsi="Times New Roman" w:cs="Times New Roman"/>
          <w:i/>
          <w:iCs/>
          <w:sz w:val="24"/>
          <w:szCs w:val="24"/>
          <w:lang w:val="en-GB"/>
        </w:rPr>
      </w:pPr>
      <w:r w:rsidRPr="002605C6">
        <w:rPr>
          <w:rFonts w:ascii="Times New Roman" w:hAnsi="Times New Roman" w:cs="Times New Roman"/>
          <w:i/>
          <w:iCs/>
          <w:sz w:val="24"/>
          <w:szCs w:val="24"/>
          <w:lang w:val="en-GB"/>
        </w:rPr>
        <w:t>Practical applications</w:t>
      </w:r>
    </w:p>
    <w:p w14:paraId="6DF81DEA" w14:textId="7462F6E0" w:rsidR="00B46F34" w:rsidRDefault="00E95D70" w:rsidP="004B37E6">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Coaches in the field should choose a TL method that is, depending on the situation and regulations of the sport, most likely to register the required data. </w:t>
      </w:r>
      <w:r w:rsidR="002605C6" w:rsidRPr="00E95D70">
        <w:rPr>
          <w:rFonts w:ascii="Times New Roman" w:hAnsi="Times New Roman" w:cs="Times New Roman"/>
          <w:sz w:val="24"/>
          <w:szCs w:val="24"/>
          <w:lang w:val="en-GB"/>
        </w:rPr>
        <w:t>If possible, the combination of an external and internal TL method is preferred. Next to this,</w:t>
      </w:r>
      <w:r w:rsidR="002605C6">
        <w:rPr>
          <w:rFonts w:ascii="Times New Roman" w:hAnsi="Times New Roman" w:cs="Times New Roman"/>
          <w:sz w:val="24"/>
          <w:szCs w:val="24"/>
          <w:lang w:val="en-GB"/>
        </w:rPr>
        <w:t xml:space="preserve"> it is important when using TL in a model as presented above, that the same TL measure is used over the whole period since the methods have a different order of magnitude and evolve differently over time. So when data is missing from a training session, it is preferred to make an estimated guess based on previous training data, than to use a different TL method within the same model, as is now frequently being done in the field (e.g. Performance Management Chart).</w:t>
      </w:r>
    </w:p>
    <w:p w14:paraId="62A07C63" w14:textId="77777777" w:rsidR="00B46F34" w:rsidRPr="00804C94" w:rsidRDefault="00B46F34">
      <w:pPr>
        <w:rPr>
          <w:rFonts w:ascii="Times New Roman" w:hAnsi="Times New Roman" w:cs="Times New Roman"/>
          <w:i/>
          <w:iCs/>
          <w:sz w:val="24"/>
          <w:szCs w:val="24"/>
          <w:lang w:val="en-GB"/>
        </w:rPr>
      </w:pPr>
      <w:r w:rsidRPr="00804C94">
        <w:rPr>
          <w:rFonts w:ascii="Times New Roman" w:hAnsi="Times New Roman" w:cs="Times New Roman"/>
          <w:i/>
          <w:iCs/>
          <w:sz w:val="24"/>
          <w:szCs w:val="24"/>
          <w:lang w:val="en-GB"/>
        </w:rPr>
        <w:t>Conclusions</w:t>
      </w:r>
    </w:p>
    <w:p w14:paraId="41D0CED6" w14:textId="1F230F32" w:rsidR="00B46F34" w:rsidRDefault="00B46F34" w:rsidP="00B46F34">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study is the first to investigate the influence of using different TL methods during a cycling training program on the outcome parameters of the fitness-fatigue model. The main findings of this study were that, although the TL methods evolve differently over time, they produce a similar error margin when relating TL to performance and that despite this small error margin, the choice of TL-input does lead to a different timing with regard to the moment when training has the greatest positive influence and the timeframe wherein training should be avoided within an individual. </w:t>
      </w:r>
    </w:p>
    <w:p w14:paraId="029BBEAA" w14:textId="77777777" w:rsidR="00B46F34" w:rsidRDefault="00B46F34">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2BEE27D9" w14:textId="77777777" w:rsidR="002605C6" w:rsidRDefault="00804C94" w:rsidP="004B37E6">
      <w:pPr>
        <w:jc w:val="both"/>
        <w:rPr>
          <w:rFonts w:ascii="Times New Roman" w:hAnsi="Times New Roman" w:cs="Times New Roman"/>
          <w:i/>
          <w:iCs/>
          <w:sz w:val="24"/>
          <w:szCs w:val="24"/>
          <w:lang w:val="en-GB"/>
        </w:rPr>
      </w:pPr>
      <w:r>
        <w:rPr>
          <w:rFonts w:ascii="Times New Roman" w:hAnsi="Times New Roman" w:cs="Times New Roman"/>
          <w:i/>
          <w:iCs/>
          <w:sz w:val="24"/>
          <w:szCs w:val="24"/>
          <w:lang w:val="en-GB"/>
        </w:rPr>
        <w:lastRenderedPageBreak/>
        <w:t>References</w:t>
      </w:r>
    </w:p>
    <w:p w14:paraId="6A7B6A20" w14:textId="77777777" w:rsidR="00804C94" w:rsidRPr="00804C94" w:rsidRDefault="00804C94" w:rsidP="00804C94">
      <w:pPr>
        <w:jc w:val="both"/>
        <w:rPr>
          <w:rFonts w:ascii="Times New Roman" w:hAnsi="Times New Roman" w:cs="Times New Roman"/>
          <w:sz w:val="24"/>
          <w:szCs w:val="24"/>
          <w:lang w:val="en-GB"/>
        </w:rPr>
      </w:pPr>
      <w:r w:rsidRPr="00804C94">
        <w:rPr>
          <w:rFonts w:ascii="Times New Roman" w:hAnsi="Times New Roman" w:cs="Times New Roman"/>
          <w:sz w:val="24"/>
          <w:szCs w:val="24"/>
          <w:lang w:val="en-GB"/>
        </w:rPr>
        <w:t>1.</w:t>
      </w:r>
      <w:r w:rsidRPr="00804C94">
        <w:rPr>
          <w:rFonts w:ascii="Times New Roman" w:hAnsi="Times New Roman" w:cs="Times New Roman"/>
          <w:sz w:val="24"/>
          <w:szCs w:val="24"/>
          <w:lang w:val="en-GB"/>
        </w:rPr>
        <w:tab/>
      </w:r>
      <w:proofErr w:type="spellStart"/>
      <w:r w:rsidRPr="00804C94">
        <w:rPr>
          <w:rFonts w:ascii="Times New Roman" w:hAnsi="Times New Roman" w:cs="Times New Roman"/>
          <w:sz w:val="24"/>
          <w:szCs w:val="24"/>
          <w:lang w:val="en-GB"/>
        </w:rPr>
        <w:t>Mujika</w:t>
      </w:r>
      <w:proofErr w:type="spellEnd"/>
      <w:r w:rsidRPr="00804C94">
        <w:rPr>
          <w:rFonts w:ascii="Times New Roman" w:hAnsi="Times New Roman" w:cs="Times New Roman"/>
          <w:sz w:val="24"/>
          <w:szCs w:val="24"/>
          <w:lang w:val="en-GB"/>
        </w:rPr>
        <w:t xml:space="preserve"> I, </w:t>
      </w:r>
      <w:proofErr w:type="spellStart"/>
      <w:r w:rsidRPr="00804C94">
        <w:rPr>
          <w:rFonts w:ascii="Times New Roman" w:hAnsi="Times New Roman" w:cs="Times New Roman"/>
          <w:sz w:val="24"/>
          <w:szCs w:val="24"/>
          <w:lang w:val="en-GB"/>
        </w:rPr>
        <w:t>Busso</w:t>
      </w:r>
      <w:proofErr w:type="spellEnd"/>
      <w:r w:rsidRPr="00804C94">
        <w:rPr>
          <w:rFonts w:ascii="Times New Roman" w:hAnsi="Times New Roman" w:cs="Times New Roman"/>
          <w:sz w:val="24"/>
          <w:szCs w:val="24"/>
          <w:lang w:val="en-GB"/>
        </w:rPr>
        <w:t xml:space="preserve"> T, Lacoste L, </w:t>
      </w:r>
      <w:proofErr w:type="spellStart"/>
      <w:r w:rsidRPr="00804C94">
        <w:rPr>
          <w:rFonts w:ascii="Times New Roman" w:hAnsi="Times New Roman" w:cs="Times New Roman"/>
          <w:sz w:val="24"/>
          <w:szCs w:val="24"/>
          <w:lang w:val="en-GB"/>
        </w:rPr>
        <w:t>Barale</w:t>
      </w:r>
      <w:proofErr w:type="spellEnd"/>
      <w:r w:rsidRPr="00804C94">
        <w:rPr>
          <w:rFonts w:ascii="Times New Roman" w:hAnsi="Times New Roman" w:cs="Times New Roman"/>
          <w:sz w:val="24"/>
          <w:szCs w:val="24"/>
          <w:lang w:val="en-GB"/>
        </w:rPr>
        <w:t xml:space="preserve"> F, </w:t>
      </w:r>
      <w:proofErr w:type="spellStart"/>
      <w:r w:rsidRPr="00804C94">
        <w:rPr>
          <w:rFonts w:ascii="Times New Roman" w:hAnsi="Times New Roman" w:cs="Times New Roman"/>
          <w:sz w:val="24"/>
          <w:szCs w:val="24"/>
          <w:lang w:val="en-GB"/>
        </w:rPr>
        <w:t>Geyssant</w:t>
      </w:r>
      <w:proofErr w:type="spellEnd"/>
      <w:r w:rsidRPr="00804C94">
        <w:rPr>
          <w:rFonts w:ascii="Times New Roman" w:hAnsi="Times New Roman" w:cs="Times New Roman"/>
          <w:sz w:val="24"/>
          <w:szCs w:val="24"/>
          <w:lang w:val="en-GB"/>
        </w:rPr>
        <w:t xml:space="preserve"> A, </w:t>
      </w:r>
      <w:proofErr w:type="spellStart"/>
      <w:r w:rsidRPr="00804C94">
        <w:rPr>
          <w:rFonts w:ascii="Times New Roman" w:hAnsi="Times New Roman" w:cs="Times New Roman"/>
          <w:sz w:val="24"/>
          <w:szCs w:val="24"/>
          <w:lang w:val="en-GB"/>
        </w:rPr>
        <w:t>Chatard</w:t>
      </w:r>
      <w:proofErr w:type="spellEnd"/>
      <w:r w:rsidRPr="00804C94">
        <w:rPr>
          <w:rFonts w:ascii="Times New Roman" w:hAnsi="Times New Roman" w:cs="Times New Roman"/>
          <w:sz w:val="24"/>
          <w:szCs w:val="24"/>
          <w:lang w:val="en-GB"/>
        </w:rPr>
        <w:t xml:space="preserve"> JC. </w:t>
      </w:r>
      <w:proofErr w:type="spellStart"/>
      <w:r w:rsidRPr="00804C94">
        <w:rPr>
          <w:rFonts w:ascii="Times New Roman" w:hAnsi="Times New Roman" w:cs="Times New Roman"/>
          <w:sz w:val="24"/>
          <w:szCs w:val="24"/>
          <w:lang w:val="en-GB"/>
        </w:rPr>
        <w:t>Modeled</w:t>
      </w:r>
      <w:proofErr w:type="spellEnd"/>
      <w:r w:rsidRPr="00804C94">
        <w:rPr>
          <w:rFonts w:ascii="Times New Roman" w:hAnsi="Times New Roman" w:cs="Times New Roman"/>
          <w:sz w:val="24"/>
          <w:szCs w:val="24"/>
          <w:lang w:val="en-GB"/>
        </w:rPr>
        <w:t xml:space="preserve"> responses to training and taper in competitive swimmers. Med </w:t>
      </w:r>
      <w:proofErr w:type="spellStart"/>
      <w:r w:rsidRPr="00804C94">
        <w:rPr>
          <w:rFonts w:ascii="Times New Roman" w:hAnsi="Times New Roman" w:cs="Times New Roman"/>
          <w:sz w:val="24"/>
          <w:szCs w:val="24"/>
          <w:lang w:val="en-GB"/>
        </w:rPr>
        <w:t>Sci</w:t>
      </w:r>
      <w:proofErr w:type="spellEnd"/>
      <w:r w:rsidRPr="00804C94">
        <w:rPr>
          <w:rFonts w:ascii="Times New Roman" w:hAnsi="Times New Roman" w:cs="Times New Roman"/>
          <w:sz w:val="24"/>
          <w:szCs w:val="24"/>
          <w:lang w:val="en-GB"/>
        </w:rPr>
        <w:t xml:space="preserve"> Sports </w:t>
      </w:r>
      <w:proofErr w:type="spellStart"/>
      <w:r w:rsidRPr="00804C94">
        <w:rPr>
          <w:rFonts w:ascii="Times New Roman" w:hAnsi="Times New Roman" w:cs="Times New Roman"/>
          <w:sz w:val="24"/>
          <w:szCs w:val="24"/>
          <w:lang w:val="en-GB"/>
        </w:rPr>
        <w:t>Exerc</w:t>
      </w:r>
      <w:proofErr w:type="spellEnd"/>
      <w:r w:rsidRPr="00804C94">
        <w:rPr>
          <w:rFonts w:ascii="Times New Roman" w:hAnsi="Times New Roman" w:cs="Times New Roman"/>
          <w:sz w:val="24"/>
          <w:szCs w:val="24"/>
          <w:lang w:val="en-GB"/>
        </w:rPr>
        <w:t xml:space="preserve"> (1996). 28(2):251-258</w:t>
      </w:r>
    </w:p>
    <w:p w14:paraId="1BA34A9C" w14:textId="77777777" w:rsidR="00804C94" w:rsidRPr="00804C94" w:rsidRDefault="00804C94" w:rsidP="00804C94">
      <w:pPr>
        <w:jc w:val="both"/>
        <w:rPr>
          <w:rFonts w:ascii="Times New Roman" w:hAnsi="Times New Roman" w:cs="Times New Roman"/>
          <w:sz w:val="24"/>
          <w:szCs w:val="24"/>
          <w:lang w:val="en-GB"/>
        </w:rPr>
      </w:pPr>
      <w:r w:rsidRPr="00804C94">
        <w:rPr>
          <w:rFonts w:ascii="Times New Roman" w:hAnsi="Times New Roman" w:cs="Times New Roman"/>
          <w:sz w:val="24"/>
          <w:szCs w:val="24"/>
          <w:lang w:val="en-GB"/>
        </w:rPr>
        <w:t>2.</w:t>
      </w:r>
      <w:r w:rsidRPr="00804C94">
        <w:rPr>
          <w:rFonts w:ascii="Times New Roman" w:hAnsi="Times New Roman" w:cs="Times New Roman"/>
          <w:sz w:val="24"/>
          <w:szCs w:val="24"/>
          <w:lang w:val="en-GB"/>
        </w:rPr>
        <w:tab/>
        <w:t>Foster C, Rodriguez-</w:t>
      </w:r>
      <w:proofErr w:type="spellStart"/>
      <w:r w:rsidRPr="00804C94">
        <w:rPr>
          <w:rFonts w:ascii="Times New Roman" w:hAnsi="Times New Roman" w:cs="Times New Roman"/>
          <w:sz w:val="24"/>
          <w:szCs w:val="24"/>
          <w:lang w:val="en-GB"/>
        </w:rPr>
        <w:t>Marroyo</w:t>
      </w:r>
      <w:proofErr w:type="spellEnd"/>
      <w:r w:rsidRPr="00804C94">
        <w:rPr>
          <w:rFonts w:ascii="Times New Roman" w:hAnsi="Times New Roman" w:cs="Times New Roman"/>
          <w:sz w:val="24"/>
          <w:szCs w:val="24"/>
          <w:lang w:val="en-GB"/>
        </w:rPr>
        <w:t xml:space="preserve"> JA, de </w:t>
      </w:r>
      <w:proofErr w:type="spellStart"/>
      <w:r w:rsidRPr="00804C94">
        <w:rPr>
          <w:rFonts w:ascii="Times New Roman" w:hAnsi="Times New Roman" w:cs="Times New Roman"/>
          <w:sz w:val="24"/>
          <w:szCs w:val="24"/>
          <w:lang w:val="en-GB"/>
        </w:rPr>
        <w:t>Koning</w:t>
      </w:r>
      <w:proofErr w:type="spellEnd"/>
      <w:r w:rsidRPr="00804C94">
        <w:rPr>
          <w:rFonts w:ascii="Times New Roman" w:hAnsi="Times New Roman" w:cs="Times New Roman"/>
          <w:sz w:val="24"/>
          <w:szCs w:val="24"/>
          <w:lang w:val="en-GB"/>
        </w:rPr>
        <w:t xml:space="preserve"> JJ. Monitoring Training Loads: The past, the Present and the Future. </w:t>
      </w:r>
      <w:proofErr w:type="spellStart"/>
      <w:r w:rsidRPr="00804C94">
        <w:rPr>
          <w:rFonts w:ascii="Times New Roman" w:hAnsi="Times New Roman" w:cs="Times New Roman"/>
          <w:sz w:val="24"/>
          <w:szCs w:val="24"/>
          <w:lang w:val="en-GB"/>
        </w:rPr>
        <w:t>Int</w:t>
      </w:r>
      <w:proofErr w:type="spellEnd"/>
      <w:r w:rsidRPr="00804C94">
        <w:rPr>
          <w:rFonts w:ascii="Times New Roman" w:hAnsi="Times New Roman" w:cs="Times New Roman"/>
          <w:sz w:val="24"/>
          <w:szCs w:val="24"/>
          <w:lang w:val="en-GB"/>
        </w:rPr>
        <w:t xml:space="preserve"> J Sports </w:t>
      </w:r>
      <w:proofErr w:type="spellStart"/>
      <w:r w:rsidRPr="00804C94">
        <w:rPr>
          <w:rFonts w:ascii="Times New Roman" w:hAnsi="Times New Roman" w:cs="Times New Roman"/>
          <w:sz w:val="24"/>
          <w:szCs w:val="24"/>
          <w:lang w:val="en-GB"/>
        </w:rPr>
        <w:t>Physiol</w:t>
      </w:r>
      <w:proofErr w:type="spellEnd"/>
      <w:r w:rsidRPr="00804C94">
        <w:rPr>
          <w:rFonts w:ascii="Times New Roman" w:hAnsi="Times New Roman" w:cs="Times New Roman"/>
          <w:sz w:val="24"/>
          <w:szCs w:val="24"/>
          <w:lang w:val="en-GB"/>
        </w:rPr>
        <w:t xml:space="preserve"> Perform (2017). 12(</w:t>
      </w:r>
      <w:proofErr w:type="spellStart"/>
      <w:r w:rsidRPr="00804C94">
        <w:rPr>
          <w:rFonts w:ascii="Times New Roman" w:hAnsi="Times New Roman" w:cs="Times New Roman"/>
          <w:sz w:val="24"/>
          <w:szCs w:val="24"/>
          <w:lang w:val="en-GB"/>
        </w:rPr>
        <w:t>suppl</w:t>
      </w:r>
      <w:proofErr w:type="spellEnd"/>
      <w:r w:rsidRPr="00804C94">
        <w:rPr>
          <w:rFonts w:ascii="Times New Roman" w:hAnsi="Times New Roman" w:cs="Times New Roman"/>
          <w:sz w:val="24"/>
          <w:szCs w:val="24"/>
          <w:lang w:val="en-GB"/>
        </w:rPr>
        <w:t xml:space="preserve"> 2): S22-S28.</w:t>
      </w:r>
    </w:p>
    <w:p w14:paraId="6271F53F" w14:textId="77777777" w:rsidR="00804C94" w:rsidRPr="00804C94" w:rsidRDefault="00804C94" w:rsidP="00804C94">
      <w:pPr>
        <w:jc w:val="both"/>
        <w:rPr>
          <w:rFonts w:ascii="Times New Roman" w:hAnsi="Times New Roman" w:cs="Times New Roman"/>
          <w:sz w:val="24"/>
          <w:szCs w:val="24"/>
          <w:lang w:val="en-GB"/>
        </w:rPr>
      </w:pPr>
      <w:r w:rsidRPr="00804C94">
        <w:rPr>
          <w:rFonts w:ascii="Times New Roman" w:hAnsi="Times New Roman" w:cs="Times New Roman"/>
          <w:sz w:val="24"/>
          <w:szCs w:val="24"/>
          <w:lang w:val="en-GB"/>
        </w:rPr>
        <w:t>3.</w:t>
      </w:r>
      <w:r w:rsidRPr="00804C94">
        <w:rPr>
          <w:rFonts w:ascii="Times New Roman" w:hAnsi="Times New Roman" w:cs="Times New Roman"/>
          <w:sz w:val="24"/>
          <w:szCs w:val="24"/>
          <w:lang w:val="en-GB"/>
        </w:rPr>
        <w:tab/>
      </w:r>
      <w:proofErr w:type="spellStart"/>
      <w:r w:rsidRPr="00804C94">
        <w:rPr>
          <w:rFonts w:ascii="Times New Roman" w:hAnsi="Times New Roman" w:cs="Times New Roman"/>
          <w:sz w:val="24"/>
          <w:szCs w:val="24"/>
          <w:lang w:val="en-GB"/>
        </w:rPr>
        <w:t>Impellizzeri</w:t>
      </w:r>
      <w:proofErr w:type="spellEnd"/>
      <w:r w:rsidRPr="00804C94">
        <w:rPr>
          <w:rFonts w:ascii="Times New Roman" w:hAnsi="Times New Roman" w:cs="Times New Roman"/>
          <w:sz w:val="24"/>
          <w:szCs w:val="24"/>
          <w:lang w:val="en-GB"/>
        </w:rPr>
        <w:t xml:space="preserve"> FM, </w:t>
      </w:r>
      <w:proofErr w:type="spellStart"/>
      <w:r w:rsidRPr="00804C94">
        <w:rPr>
          <w:rFonts w:ascii="Times New Roman" w:hAnsi="Times New Roman" w:cs="Times New Roman"/>
          <w:sz w:val="24"/>
          <w:szCs w:val="24"/>
          <w:lang w:val="en-GB"/>
        </w:rPr>
        <w:t>Marcora</w:t>
      </w:r>
      <w:proofErr w:type="spellEnd"/>
      <w:r w:rsidRPr="00804C94">
        <w:rPr>
          <w:rFonts w:ascii="Times New Roman" w:hAnsi="Times New Roman" w:cs="Times New Roman"/>
          <w:sz w:val="24"/>
          <w:szCs w:val="24"/>
          <w:lang w:val="en-GB"/>
        </w:rPr>
        <w:t xml:space="preserve"> SM, Coutts AJ. Internal and External Training Load: 15 years on. </w:t>
      </w:r>
      <w:proofErr w:type="spellStart"/>
      <w:r w:rsidRPr="00804C94">
        <w:rPr>
          <w:rFonts w:ascii="Times New Roman" w:hAnsi="Times New Roman" w:cs="Times New Roman"/>
          <w:sz w:val="24"/>
          <w:szCs w:val="24"/>
          <w:lang w:val="en-GB"/>
        </w:rPr>
        <w:t>Int</w:t>
      </w:r>
      <w:proofErr w:type="spellEnd"/>
      <w:r w:rsidRPr="00804C94">
        <w:rPr>
          <w:rFonts w:ascii="Times New Roman" w:hAnsi="Times New Roman" w:cs="Times New Roman"/>
          <w:sz w:val="24"/>
          <w:szCs w:val="24"/>
          <w:lang w:val="en-GB"/>
        </w:rPr>
        <w:t xml:space="preserve"> J Sports </w:t>
      </w:r>
      <w:proofErr w:type="spellStart"/>
      <w:r w:rsidRPr="00804C94">
        <w:rPr>
          <w:rFonts w:ascii="Times New Roman" w:hAnsi="Times New Roman" w:cs="Times New Roman"/>
          <w:sz w:val="24"/>
          <w:szCs w:val="24"/>
          <w:lang w:val="en-GB"/>
        </w:rPr>
        <w:t>Physiol</w:t>
      </w:r>
      <w:proofErr w:type="spellEnd"/>
      <w:r w:rsidRPr="00804C94">
        <w:rPr>
          <w:rFonts w:ascii="Times New Roman" w:hAnsi="Times New Roman" w:cs="Times New Roman"/>
          <w:sz w:val="24"/>
          <w:szCs w:val="24"/>
          <w:lang w:val="en-GB"/>
        </w:rPr>
        <w:t xml:space="preserve"> Perform (2019). 14(2):270-273.</w:t>
      </w:r>
    </w:p>
    <w:p w14:paraId="48DA6307" w14:textId="77777777" w:rsidR="00804C94" w:rsidRPr="00804C94" w:rsidRDefault="00804C94" w:rsidP="00804C94">
      <w:pPr>
        <w:jc w:val="both"/>
        <w:rPr>
          <w:rFonts w:ascii="Times New Roman" w:hAnsi="Times New Roman" w:cs="Times New Roman"/>
          <w:sz w:val="24"/>
          <w:szCs w:val="24"/>
          <w:lang w:val="en-GB"/>
        </w:rPr>
      </w:pPr>
      <w:r w:rsidRPr="00804C94">
        <w:rPr>
          <w:rFonts w:ascii="Times New Roman" w:hAnsi="Times New Roman" w:cs="Times New Roman"/>
          <w:sz w:val="24"/>
          <w:szCs w:val="24"/>
          <w:lang w:val="en-GB"/>
        </w:rPr>
        <w:t>4.</w:t>
      </w:r>
      <w:r w:rsidRPr="00804C94">
        <w:rPr>
          <w:rFonts w:ascii="Times New Roman" w:hAnsi="Times New Roman" w:cs="Times New Roman"/>
          <w:sz w:val="24"/>
          <w:szCs w:val="24"/>
          <w:lang w:val="en-GB"/>
        </w:rPr>
        <w:tab/>
        <w:t xml:space="preserve">Sanders D, </w:t>
      </w:r>
      <w:proofErr w:type="spellStart"/>
      <w:r w:rsidRPr="00804C94">
        <w:rPr>
          <w:rFonts w:ascii="Times New Roman" w:hAnsi="Times New Roman" w:cs="Times New Roman"/>
          <w:sz w:val="24"/>
          <w:szCs w:val="24"/>
          <w:lang w:val="en-GB"/>
        </w:rPr>
        <w:t>Abt</w:t>
      </w:r>
      <w:proofErr w:type="spellEnd"/>
      <w:r w:rsidRPr="00804C94">
        <w:rPr>
          <w:rFonts w:ascii="Times New Roman" w:hAnsi="Times New Roman" w:cs="Times New Roman"/>
          <w:sz w:val="24"/>
          <w:szCs w:val="24"/>
          <w:lang w:val="en-GB"/>
        </w:rPr>
        <w:t xml:space="preserve"> G, </w:t>
      </w:r>
      <w:proofErr w:type="spellStart"/>
      <w:r w:rsidRPr="00804C94">
        <w:rPr>
          <w:rFonts w:ascii="Times New Roman" w:hAnsi="Times New Roman" w:cs="Times New Roman"/>
          <w:sz w:val="24"/>
          <w:szCs w:val="24"/>
          <w:lang w:val="en-GB"/>
        </w:rPr>
        <w:t>Hesselink</w:t>
      </w:r>
      <w:proofErr w:type="spellEnd"/>
      <w:r w:rsidRPr="00804C94">
        <w:rPr>
          <w:rFonts w:ascii="Times New Roman" w:hAnsi="Times New Roman" w:cs="Times New Roman"/>
          <w:sz w:val="24"/>
          <w:szCs w:val="24"/>
          <w:lang w:val="en-GB"/>
        </w:rPr>
        <w:t xml:space="preserve"> MKC, Myers T, </w:t>
      </w:r>
      <w:proofErr w:type="spellStart"/>
      <w:r w:rsidRPr="00804C94">
        <w:rPr>
          <w:rFonts w:ascii="Times New Roman" w:hAnsi="Times New Roman" w:cs="Times New Roman"/>
          <w:sz w:val="24"/>
          <w:szCs w:val="24"/>
          <w:lang w:val="en-GB"/>
        </w:rPr>
        <w:t>Akubat</w:t>
      </w:r>
      <w:proofErr w:type="spellEnd"/>
      <w:r w:rsidRPr="00804C94">
        <w:rPr>
          <w:rFonts w:ascii="Times New Roman" w:hAnsi="Times New Roman" w:cs="Times New Roman"/>
          <w:sz w:val="24"/>
          <w:szCs w:val="24"/>
          <w:lang w:val="en-GB"/>
        </w:rPr>
        <w:t xml:space="preserve"> I. Methods of monitoring training load and their relationships to changes in fitness and performance in competitive road cyclists. </w:t>
      </w:r>
      <w:proofErr w:type="spellStart"/>
      <w:r w:rsidRPr="00804C94">
        <w:rPr>
          <w:rFonts w:ascii="Times New Roman" w:hAnsi="Times New Roman" w:cs="Times New Roman"/>
          <w:sz w:val="24"/>
          <w:szCs w:val="24"/>
          <w:lang w:val="en-GB"/>
        </w:rPr>
        <w:t>Int</w:t>
      </w:r>
      <w:proofErr w:type="spellEnd"/>
      <w:r w:rsidRPr="00804C94">
        <w:rPr>
          <w:rFonts w:ascii="Times New Roman" w:hAnsi="Times New Roman" w:cs="Times New Roman"/>
          <w:sz w:val="24"/>
          <w:szCs w:val="24"/>
          <w:lang w:val="en-GB"/>
        </w:rPr>
        <w:t xml:space="preserve"> J Sports </w:t>
      </w:r>
      <w:proofErr w:type="spellStart"/>
      <w:r w:rsidRPr="00804C94">
        <w:rPr>
          <w:rFonts w:ascii="Times New Roman" w:hAnsi="Times New Roman" w:cs="Times New Roman"/>
          <w:sz w:val="24"/>
          <w:szCs w:val="24"/>
          <w:lang w:val="en-GB"/>
        </w:rPr>
        <w:t>Phyisol</w:t>
      </w:r>
      <w:proofErr w:type="spellEnd"/>
      <w:r w:rsidRPr="00804C94">
        <w:rPr>
          <w:rFonts w:ascii="Times New Roman" w:hAnsi="Times New Roman" w:cs="Times New Roman"/>
          <w:sz w:val="24"/>
          <w:szCs w:val="24"/>
          <w:lang w:val="en-GB"/>
        </w:rPr>
        <w:t xml:space="preserve"> Perform (2017). 12(5):668-675.</w:t>
      </w:r>
    </w:p>
    <w:p w14:paraId="7D15E805" w14:textId="77777777" w:rsidR="00804C94" w:rsidRPr="00804C94" w:rsidRDefault="00804C94" w:rsidP="00804C94">
      <w:pPr>
        <w:jc w:val="both"/>
        <w:rPr>
          <w:rFonts w:ascii="Times New Roman" w:hAnsi="Times New Roman" w:cs="Times New Roman"/>
          <w:sz w:val="24"/>
          <w:szCs w:val="24"/>
          <w:lang w:val="en-GB"/>
        </w:rPr>
      </w:pPr>
      <w:r w:rsidRPr="00804C94">
        <w:rPr>
          <w:rFonts w:ascii="Times New Roman" w:hAnsi="Times New Roman" w:cs="Times New Roman"/>
          <w:sz w:val="24"/>
          <w:szCs w:val="24"/>
          <w:lang w:val="en-GB"/>
        </w:rPr>
        <w:t>5.</w:t>
      </w:r>
      <w:r w:rsidRPr="00804C94">
        <w:rPr>
          <w:rFonts w:ascii="Times New Roman" w:hAnsi="Times New Roman" w:cs="Times New Roman"/>
          <w:sz w:val="24"/>
          <w:szCs w:val="24"/>
          <w:lang w:val="en-GB"/>
        </w:rPr>
        <w:tab/>
      </w:r>
      <w:proofErr w:type="spellStart"/>
      <w:r w:rsidRPr="00804C94">
        <w:rPr>
          <w:rFonts w:ascii="Times New Roman" w:hAnsi="Times New Roman" w:cs="Times New Roman"/>
          <w:sz w:val="24"/>
          <w:szCs w:val="24"/>
          <w:lang w:val="en-GB"/>
        </w:rPr>
        <w:t>Vermeire</w:t>
      </w:r>
      <w:proofErr w:type="spellEnd"/>
      <w:r w:rsidRPr="00804C94">
        <w:rPr>
          <w:rFonts w:ascii="Times New Roman" w:hAnsi="Times New Roman" w:cs="Times New Roman"/>
          <w:sz w:val="24"/>
          <w:szCs w:val="24"/>
          <w:lang w:val="en-GB"/>
        </w:rPr>
        <w:t xml:space="preserve"> KM, </w:t>
      </w:r>
      <w:proofErr w:type="spellStart"/>
      <w:r w:rsidRPr="00804C94">
        <w:rPr>
          <w:rFonts w:ascii="Times New Roman" w:hAnsi="Times New Roman" w:cs="Times New Roman"/>
          <w:sz w:val="24"/>
          <w:szCs w:val="24"/>
          <w:lang w:val="en-GB"/>
        </w:rPr>
        <w:t>Vandewiele</w:t>
      </w:r>
      <w:proofErr w:type="spellEnd"/>
      <w:r w:rsidRPr="00804C94">
        <w:rPr>
          <w:rFonts w:ascii="Times New Roman" w:hAnsi="Times New Roman" w:cs="Times New Roman"/>
          <w:sz w:val="24"/>
          <w:szCs w:val="24"/>
          <w:lang w:val="en-GB"/>
        </w:rPr>
        <w:t xml:space="preserve"> G, Caen K, </w:t>
      </w:r>
      <w:proofErr w:type="spellStart"/>
      <w:r w:rsidRPr="00804C94">
        <w:rPr>
          <w:rFonts w:ascii="Times New Roman" w:hAnsi="Times New Roman" w:cs="Times New Roman"/>
          <w:sz w:val="24"/>
          <w:szCs w:val="24"/>
          <w:lang w:val="en-GB"/>
        </w:rPr>
        <w:t>Lievens</w:t>
      </w:r>
      <w:proofErr w:type="spellEnd"/>
      <w:r w:rsidRPr="00804C94">
        <w:rPr>
          <w:rFonts w:ascii="Times New Roman" w:hAnsi="Times New Roman" w:cs="Times New Roman"/>
          <w:sz w:val="24"/>
          <w:szCs w:val="24"/>
          <w:lang w:val="en-GB"/>
        </w:rPr>
        <w:t xml:space="preserve"> M, </w:t>
      </w:r>
      <w:proofErr w:type="spellStart"/>
      <w:r w:rsidRPr="00804C94">
        <w:rPr>
          <w:rFonts w:ascii="Times New Roman" w:hAnsi="Times New Roman" w:cs="Times New Roman"/>
          <w:sz w:val="24"/>
          <w:szCs w:val="24"/>
          <w:lang w:val="en-GB"/>
        </w:rPr>
        <w:t>Bourgois</w:t>
      </w:r>
      <w:proofErr w:type="spellEnd"/>
      <w:r w:rsidRPr="00804C94">
        <w:rPr>
          <w:rFonts w:ascii="Times New Roman" w:hAnsi="Times New Roman" w:cs="Times New Roman"/>
          <w:sz w:val="24"/>
          <w:szCs w:val="24"/>
          <w:lang w:val="en-GB"/>
        </w:rPr>
        <w:t xml:space="preserve"> JG, Boone J. Training progression in recreational cyclists: no linear dose-response relationship with training load. J Strength Cond Res (2019). Published ahead of Print.</w:t>
      </w:r>
    </w:p>
    <w:p w14:paraId="4C72F7E9" w14:textId="77777777" w:rsidR="00804C94" w:rsidRPr="00804C94" w:rsidRDefault="00804C94" w:rsidP="00804C94">
      <w:pPr>
        <w:jc w:val="both"/>
        <w:rPr>
          <w:rFonts w:ascii="Times New Roman" w:hAnsi="Times New Roman" w:cs="Times New Roman"/>
          <w:sz w:val="24"/>
          <w:szCs w:val="24"/>
          <w:lang w:val="en-GB"/>
        </w:rPr>
      </w:pPr>
      <w:r w:rsidRPr="00804C94">
        <w:rPr>
          <w:rFonts w:ascii="Times New Roman" w:hAnsi="Times New Roman" w:cs="Times New Roman"/>
          <w:sz w:val="24"/>
          <w:szCs w:val="24"/>
          <w:lang w:val="en-GB"/>
        </w:rPr>
        <w:t>6.</w:t>
      </w:r>
      <w:r w:rsidRPr="00804C94">
        <w:rPr>
          <w:rFonts w:ascii="Times New Roman" w:hAnsi="Times New Roman" w:cs="Times New Roman"/>
          <w:sz w:val="24"/>
          <w:szCs w:val="24"/>
          <w:lang w:val="en-GB"/>
        </w:rPr>
        <w:tab/>
        <w:t xml:space="preserve">Clarke DC, Skiba PF. Rationale and resources for teaching the mathematical </w:t>
      </w:r>
      <w:proofErr w:type="spellStart"/>
      <w:r w:rsidRPr="00804C94">
        <w:rPr>
          <w:rFonts w:ascii="Times New Roman" w:hAnsi="Times New Roman" w:cs="Times New Roman"/>
          <w:sz w:val="24"/>
          <w:szCs w:val="24"/>
          <w:lang w:val="en-GB"/>
        </w:rPr>
        <w:t>modeling</w:t>
      </w:r>
      <w:proofErr w:type="spellEnd"/>
      <w:r w:rsidRPr="00804C94">
        <w:rPr>
          <w:rFonts w:ascii="Times New Roman" w:hAnsi="Times New Roman" w:cs="Times New Roman"/>
          <w:sz w:val="24"/>
          <w:szCs w:val="24"/>
          <w:lang w:val="en-GB"/>
        </w:rPr>
        <w:t xml:space="preserve"> of athletic training and performance. </w:t>
      </w:r>
      <w:proofErr w:type="spellStart"/>
      <w:r w:rsidRPr="00804C94">
        <w:rPr>
          <w:rFonts w:ascii="Times New Roman" w:hAnsi="Times New Roman" w:cs="Times New Roman"/>
          <w:sz w:val="24"/>
          <w:szCs w:val="24"/>
          <w:lang w:val="en-GB"/>
        </w:rPr>
        <w:t>Adv</w:t>
      </w:r>
      <w:proofErr w:type="spellEnd"/>
      <w:r w:rsidRPr="00804C94">
        <w:rPr>
          <w:rFonts w:ascii="Times New Roman" w:hAnsi="Times New Roman" w:cs="Times New Roman"/>
          <w:sz w:val="24"/>
          <w:szCs w:val="24"/>
          <w:lang w:val="en-GB"/>
        </w:rPr>
        <w:t xml:space="preserve"> </w:t>
      </w:r>
      <w:proofErr w:type="spellStart"/>
      <w:r w:rsidRPr="00804C94">
        <w:rPr>
          <w:rFonts w:ascii="Times New Roman" w:hAnsi="Times New Roman" w:cs="Times New Roman"/>
          <w:sz w:val="24"/>
          <w:szCs w:val="24"/>
          <w:lang w:val="en-GB"/>
        </w:rPr>
        <w:t>Physiol</w:t>
      </w:r>
      <w:proofErr w:type="spellEnd"/>
      <w:r w:rsidRPr="00804C94">
        <w:rPr>
          <w:rFonts w:ascii="Times New Roman" w:hAnsi="Times New Roman" w:cs="Times New Roman"/>
          <w:sz w:val="24"/>
          <w:szCs w:val="24"/>
          <w:lang w:val="en-GB"/>
        </w:rPr>
        <w:t xml:space="preserve"> </w:t>
      </w:r>
      <w:proofErr w:type="spellStart"/>
      <w:r w:rsidRPr="00804C94">
        <w:rPr>
          <w:rFonts w:ascii="Times New Roman" w:hAnsi="Times New Roman" w:cs="Times New Roman"/>
          <w:sz w:val="24"/>
          <w:szCs w:val="24"/>
          <w:lang w:val="en-GB"/>
        </w:rPr>
        <w:t>Educ</w:t>
      </w:r>
      <w:proofErr w:type="spellEnd"/>
      <w:r w:rsidRPr="00804C94">
        <w:rPr>
          <w:rFonts w:ascii="Times New Roman" w:hAnsi="Times New Roman" w:cs="Times New Roman"/>
          <w:sz w:val="24"/>
          <w:szCs w:val="24"/>
          <w:lang w:val="en-GB"/>
        </w:rPr>
        <w:t xml:space="preserve"> (2013). 37(2):134-152</w:t>
      </w:r>
    </w:p>
    <w:p w14:paraId="719D754A" w14:textId="77777777" w:rsidR="00804C94" w:rsidRPr="00804C94" w:rsidRDefault="00804C94" w:rsidP="00804C94">
      <w:pPr>
        <w:jc w:val="both"/>
        <w:rPr>
          <w:rFonts w:ascii="Times New Roman" w:hAnsi="Times New Roman" w:cs="Times New Roman"/>
          <w:sz w:val="24"/>
          <w:szCs w:val="24"/>
          <w:lang w:val="en-GB"/>
        </w:rPr>
      </w:pPr>
      <w:r w:rsidRPr="00804C94">
        <w:rPr>
          <w:rFonts w:ascii="Times New Roman" w:hAnsi="Times New Roman" w:cs="Times New Roman"/>
          <w:sz w:val="24"/>
          <w:szCs w:val="24"/>
          <w:lang w:val="en-GB"/>
        </w:rPr>
        <w:t>7.</w:t>
      </w:r>
      <w:r w:rsidRPr="00804C94">
        <w:rPr>
          <w:rFonts w:ascii="Times New Roman" w:hAnsi="Times New Roman" w:cs="Times New Roman"/>
          <w:sz w:val="24"/>
          <w:szCs w:val="24"/>
          <w:lang w:val="en-GB"/>
        </w:rPr>
        <w:tab/>
        <w:t xml:space="preserve">Calvert TW, Banister EW, Savage MV, Bach T. A systems model of the effects of training on physical performance.  IEEE Trans </w:t>
      </w:r>
      <w:proofErr w:type="spellStart"/>
      <w:r w:rsidRPr="00804C94">
        <w:rPr>
          <w:rFonts w:ascii="Times New Roman" w:hAnsi="Times New Roman" w:cs="Times New Roman"/>
          <w:sz w:val="24"/>
          <w:szCs w:val="24"/>
          <w:lang w:val="en-GB"/>
        </w:rPr>
        <w:t>Syst</w:t>
      </w:r>
      <w:proofErr w:type="spellEnd"/>
      <w:r w:rsidRPr="00804C94">
        <w:rPr>
          <w:rFonts w:ascii="Times New Roman" w:hAnsi="Times New Roman" w:cs="Times New Roman"/>
          <w:sz w:val="24"/>
          <w:szCs w:val="24"/>
          <w:lang w:val="en-GB"/>
        </w:rPr>
        <w:t xml:space="preserve"> Man </w:t>
      </w:r>
      <w:proofErr w:type="spellStart"/>
      <w:r w:rsidRPr="00804C94">
        <w:rPr>
          <w:rFonts w:ascii="Times New Roman" w:hAnsi="Times New Roman" w:cs="Times New Roman"/>
          <w:sz w:val="24"/>
          <w:szCs w:val="24"/>
          <w:lang w:val="en-GB"/>
        </w:rPr>
        <w:t>Cybern</w:t>
      </w:r>
      <w:proofErr w:type="spellEnd"/>
      <w:r w:rsidRPr="00804C94">
        <w:rPr>
          <w:rFonts w:ascii="Times New Roman" w:hAnsi="Times New Roman" w:cs="Times New Roman"/>
          <w:sz w:val="24"/>
          <w:szCs w:val="24"/>
          <w:lang w:val="en-GB"/>
        </w:rPr>
        <w:t xml:space="preserve"> SMC (1975). 6(2):94-102</w:t>
      </w:r>
    </w:p>
    <w:p w14:paraId="40A99B4F" w14:textId="77777777" w:rsidR="00804C94" w:rsidRPr="00804C94" w:rsidRDefault="00804C94" w:rsidP="00804C94">
      <w:pPr>
        <w:jc w:val="both"/>
        <w:rPr>
          <w:rFonts w:ascii="Times New Roman" w:hAnsi="Times New Roman" w:cs="Times New Roman"/>
          <w:sz w:val="24"/>
          <w:szCs w:val="24"/>
          <w:lang w:val="en-GB"/>
        </w:rPr>
      </w:pPr>
      <w:r w:rsidRPr="00804C94">
        <w:rPr>
          <w:rFonts w:ascii="Times New Roman" w:hAnsi="Times New Roman" w:cs="Times New Roman"/>
          <w:sz w:val="24"/>
          <w:szCs w:val="24"/>
          <w:lang w:val="en-GB"/>
        </w:rPr>
        <w:t>8.</w:t>
      </w:r>
      <w:r w:rsidRPr="00804C94">
        <w:rPr>
          <w:rFonts w:ascii="Times New Roman" w:hAnsi="Times New Roman" w:cs="Times New Roman"/>
          <w:sz w:val="24"/>
          <w:szCs w:val="24"/>
          <w:lang w:val="en-GB"/>
        </w:rPr>
        <w:tab/>
        <w:t xml:space="preserve">Morton RH, Fitz-Clarke JR, Banister EW. </w:t>
      </w:r>
      <w:proofErr w:type="spellStart"/>
      <w:r w:rsidRPr="00804C94">
        <w:rPr>
          <w:rFonts w:ascii="Times New Roman" w:hAnsi="Times New Roman" w:cs="Times New Roman"/>
          <w:sz w:val="24"/>
          <w:szCs w:val="24"/>
          <w:lang w:val="en-GB"/>
        </w:rPr>
        <w:t>Modeling</w:t>
      </w:r>
      <w:proofErr w:type="spellEnd"/>
      <w:r w:rsidRPr="00804C94">
        <w:rPr>
          <w:rFonts w:ascii="Times New Roman" w:hAnsi="Times New Roman" w:cs="Times New Roman"/>
          <w:sz w:val="24"/>
          <w:szCs w:val="24"/>
          <w:lang w:val="en-GB"/>
        </w:rPr>
        <w:t xml:space="preserve"> human performance in running. J </w:t>
      </w:r>
      <w:proofErr w:type="spellStart"/>
      <w:r w:rsidRPr="00804C94">
        <w:rPr>
          <w:rFonts w:ascii="Times New Roman" w:hAnsi="Times New Roman" w:cs="Times New Roman"/>
          <w:sz w:val="24"/>
          <w:szCs w:val="24"/>
          <w:lang w:val="en-GB"/>
        </w:rPr>
        <w:t>Appl</w:t>
      </w:r>
      <w:proofErr w:type="spellEnd"/>
      <w:r w:rsidRPr="00804C94">
        <w:rPr>
          <w:rFonts w:ascii="Times New Roman" w:hAnsi="Times New Roman" w:cs="Times New Roman"/>
          <w:sz w:val="24"/>
          <w:szCs w:val="24"/>
          <w:lang w:val="en-GB"/>
        </w:rPr>
        <w:t xml:space="preserve"> </w:t>
      </w:r>
      <w:proofErr w:type="spellStart"/>
      <w:r w:rsidRPr="00804C94">
        <w:rPr>
          <w:rFonts w:ascii="Times New Roman" w:hAnsi="Times New Roman" w:cs="Times New Roman"/>
          <w:sz w:val="24"/>
          <w:szCs w:val="24"/>
          <w:lang w:val="en-GB"/>
        </w:rPr>
        <w:t>Physiol</w:t>
      </w:r>
      <w:proofErr w:type="spellEnd"/>
      <w:r w:rsidRPr="00804C94">
        <w:rPr>
          <w:rFonts w:ascii="Times New Roman" w:hAnsi="Times New Roman" w:cs="Times New Roman"/>
          <w:sz w:val="24"/>
          <w:szCs w:val="24"/>
          <w:lang w:val="en-GB"/>
        </w:rPr>
        <w:t xml:space="preserve"> (1985). 69(3):1171-1177.</w:t>
      </w:r>
    </w:p>
    <w:p w14:paraId="45B7F041" w14:textId="77777777" w:rsidR="00804C94" w:rsidRPr="00804C94" w:rsidRDefault="00804C94" w:rsidP="00804C94">
      <w:pPr>
        <w:jc w:val="both"/>
        <w:rPr>
          <w:rFonts w:ascii="Times New Roman" w:hAnsi="Times New Roman" w:cs="Times New Roman"/>
          <w:sz w:val="24"/>
          <w:szCs w:val="24"/>
          <w:lang w:val="en-GB"/>
        </w:rPr>
      </w:pPr>
      <w:r w:rsidRPr="00804C94">
        <w:rPr>
          <w:rFonts w:ascii="Times New Roman" w:hAnsi="Times New Roman" w:cs="Times New Roman"/>
          <w:sz w:val="24"/>
          <w:szCs w:val="24"/>
          <w:lang w:val="en-GB"/>
        </w:rPr>
        <w:t>9.</w:t>
      </w:r>
      <w:r w:rsidRPr="00804C94">
        <w:rPr>
          <w:rFonts w:ascii="Times New Roman" w:hAnsi="Times New Roman" w:cs="Times New Roman"/>
          <w:sz w:val="24"/>
          <w:szCs w:val="24"/>
          <w:lang w:val="en-GB"/>
        </w:rPr>
        <w:tab/>
      </w:r>
      <w:proofErr w:type="spellStart"/>
      <w:r w:rsidRPr="00804C94">
        <w:rPr>
          <w:rFonts w:ascii="Times New Roman" w:hAnsi="Times New Roman" w:cs="Times New Roman"/>
          <w:sz w:val="24"/>
          <w:szCs w:val="24"/>
          <w:lang w:val="en-GB"/>
        </w:rPr>
        <w:t>Busso</w:t>
      </w:r>
      <w:proofErr w:type="spellEnd"/>
      <w:r w:rsidRPr="00804C94">
        <w:rPr>
          <w:rFonts w:ascii="Times New Roman" w:hAnsi="Times New Roman" w:cs="Times New Roman"/>
          <w:sz w:val="24"/>
          <w:szCs w:val="24"/>
          <w:lang w:val="en-GB"/>
        </w:rPr>
        <w:t xml:space="preserve"> T, </w:t>
      </w:r>
      <w:proofErr w:type="spellStart"/>
      <w:r w:rsidRPr="00804C94">
        <w:rPr>
          <w:rFonts w:ascii="Times New Roman" w:hAnsi="Times New Roman" w:cs="Times New Roman"/>
          <w:sz w:val="24"/>
          <w:szCs w:val="24"/>
          <w:lang w:val="en-GB"/>
        </w:rPr>
        <w:t>Candau</w:t>
      </w:r>
      <w:proofErr w:type="spellEnd"/>
      <w:r w:rsidRPr="00804C94">
        <w:rPr>
          <w:rFonts w:ascii="Times New Roman" w:hAnsi="Times New Roman" w:cs="Times New Roman"/>
          <w:sz w:val="24"/>
          <w:szCs w:val="24"/>
          <w:lang w:val="en-GB"/>
        </w:rPr>
        <w:t xml:space="preserve"> R, </w:t>
      </w:r>
      <w:proofErr w:type="spellStart"/>
      <w:r w:rsidRPr="00804C94">
        <w:rPr>
          <w:rFonts w:ascii="Times New Roman" w:hAnsi="Times New Roman" w:cs="Times New Roman"/>
          <w:sz w:val="24"/>
          <w:szCs w:val="24"/>
          <w:lang w:val="en-GB"/>
        </w:rPr>
        <w:t>Lacour</w:t>
      </w:r>
      <w:proofErr w:type="spellEnd"/>
      <w:r w:rsidRPr="00804C94">
        <w:rPr>
          <w:rFonts w:ascii="Times New Roman" w:hAnsi="Times New Roman" w:cs="Times New Roman"/>
          <w:sz w:val="24"/>
          <w:szCs w:val="24"/>
          <w:lang w:val="en-GB"/>
        </w:rPr>
        <w:t xml:space="preserve"> JR. Fatigue and fitness modelled from the effects of training on performance. </w:t>
      </w:r>
      <w:proofErr w:type="spellStart"/>
      <w:r w:rsidRPr="00804C94">
        <w:rPr>
          <w:rFonts w:ascii="Times New Roman" w:hAnsi="Times New Roman" w:cs="Times New Roman"/>
          <w:sz w:val="24"/>
          <w:szCs w:val="24"/>
          <w:lang w:val="en-GB"/>
        </w:rPr>
        <w:t>Eur</w:t>
      </w:r>
      <w:proofErr w:type="spellEnd"/>
      <w:r w:rsidRPr="00804C94">
        <w:rPr>
          <w:rFonts w:ascii="Times New Roman" w:hAnsi="Times New Roman" w:cs="Times New Roman"/>
          <w:sz w:val="24"/>
          <w:szCs w:val="24"/>
          <w:lang w:val="en-GB"/>
        </w:rPr>
        <w:t xml:space="preserve"> J </w:t>
      </w:r>
      <w:proofErr w:type="spellStart"/>
      <w:r w:rsidRPr="00804C94">
        <w:rPr>
          <w:rFonts w:ascii="Times New Roman" w:hAnsi="Times New Roman" w:cs="Times New Roman"/>
          <w:sz w:val="24"/>
          <w:szCs w:val="24"/>
          <w:lang w:val="en-GB"/>
        </w:rPr>
        <w:t>Appl</w:t>
      </w:r>
      <w:proofErr w:type="spellEnd"/>
      <w:r w:rsidRPr="00804C94">
        <w:rPr>
          <w:rFonts w:ascii="Times New Roman" w:hAnsi="Times New Roman" w:cs="Times New Roman"/>
          <w:sz w:val="24"/>
          <w:szCs w:val="24"/>
          <w:lang w:val="en-GB"/>
        </w:rPr>
        <w:t xml:space="preserve"> </w:t>
      </w:r>
      <w:proofErr w:type="spellStart"/>
      <w:r w:rsidRPr="00804C94">
        <w:rPr>
          <w:rFonts w:ascii="Times New Roman" w:hAnsi="Times New Roman" w:cs="Times New Roman"/>
          <w:sz w:val="24"/>
          <w:szCs w:val="24"/>
          <w:lang w:val="en-GB"/>
        </w:rPr>
        <w:t>Physiol</w:t>
      </w:r>
      <w:proofErr w:type="spellEnd"/>
      <w:r w:rsidRPr="00804C94">
        <w:rPr>
          <w:rFonts w:ascii="Times New Roman" w:hAnsi="Times New Roman" w:cs="Times New Roman"/>
          <w:sz w:val="24"/>
          <w:szCs w:val="24"/>
          <w:lang w:val="en-GB"/>
        </w:rPr>
        <w:t xml:space="preserve"> (1994). 69:50-54.</w:t>
      </w:r>
    </w:p>
    <w:p w14:paraId="3C88BD30" w14:textId="77777777" w:rsidR="00804C94" w:rsidRPr="00804C94" w:rsidRDefault="00804C94" w:rsidP="00804C94">
      <w:pPr>
        <w:jc w:val="both"/>
        <w:rPr>
          <w:rFonts w:ascii="Times New Roman" w:hAnsi="Times New Roman" w:cs="Times New Roman"/>
          <w:sz w:val="24"/>
          <w:szCs w:val="24"/>
          <w:lang w:val="en-GB"/>
        </w:rPr>
      </w:pPr>
      <w:r w:rsidRPr="00804C94">
        <w:rPr>
          <w:rFonts w:ascii="Times New Roman" w:hAnsi="Times New Roman" w:cs="Times New Roman"/>
          <w:sz w:val="24"/>
          <w:szCs w:val="24"/>
          <w:lang w:val="en-GB"/>
        </w:rPr>
        <w:t>10.</w:t>
      </w:r>
      <w:r w:rsidRPr="00804C94">
        <w:rPr>
          <w:rFonts w:ascii="Times New Roman" w:hAnsi="Times New Roman" w:cs="Times New Roman"/>
          <w:sz w:val="24"/>
          <w:szCs w:val="24"/>
          <w:lang w:val="en-GB"/>
        </w:rPr>
        <w:tab/>
        <w:t xml:space="preserve">Fitz-Clarke JR, Morton RH, Banister EW. Optimizing athletic performance by influence curves. J </w:t>
      </w:r>
      <w:proofErr w:type="spellStart"/>
      <w:r w:rsidRPr="00804C94">
        <w:rPr>
          <w:rFonts w:ascii="Times New Roman" w:hAnsi="Times New Roman" w:cs="Times New Roman"/>
          <w:sz w:val="24"/>
          <w:szCs w:val="24"/>
          <w:lang w:val="en-GB"/>
        </w:rPr>
        <w:t>Appl</w:t>
      </w:r>
      <w:proofErr w:type="spellEnd"/>
      <w:r w:rsidRPr="00804C94">
        <w:rPr>
          <w:rFonts w:ascii="Times New Roman" w:hAnsi="Times New Roman" w:cs="Times New Roman"/>
          <w:sz w:val="24"/>
          <w:szCs w:val="24"/>
          <w:lang w:val="en-GB"/>
        </w:rPr>
        <w:t xml:space="preserve"> </w:t>
      </w:r>
      <w:proofErr w:type="spellStart"/>
      <w:r w:rsidRPr="00804C94">
        <w:rPr>
          <w:rFonts w:ascii="Times New Roman" w:hAnsi="Times New Roman" w:cs="Times New Roman"/>
          <w:sz w:val="24"/>
          <w:szCs w:val="24"/>
          <w:lang w:val="en-GB"/>
        </w:rPr>
        <w:t>Physiol</w:t>
      </w:r>
      <w:proofErr w:type="spellEnd"/>
      <w:r w:rsidRPr="00804C94">
        <w:rPr>
          <w:rFonts w:ascii="Times New Roman" w:hAnsi="Times New Roman" w:cs="Times New Roman"/>
          <w:sz w:val="24"/>
          <w:szCs w:val="24"/>
          <w:lang w:val="en-GB"/>
        </w:rPr>
        <w:t xml:space="preserve"> (1991). 71(3):1151-1158. </w:t>
      </w:r>
    </w:p>
    <w:p w14:paraId="64CEB087" w14:textId="77777777" w:rsidR="00804C94" w:rsidRPr="00804C94" w:rsidRDefault="00804C94" w:rsidP="00804C94">
      <w:pPr>
        <w:jc w:val="both"/>
        <w:rPr>
          <w:rFonts w:ascii="Times New Roman" w:hAnsi="Times New Roman" w:cs="Times New Roman"/>
          <w:sz w:val="24"/>
          <w:szCs w:val="24"/>
          <w:lang w:val="en-GB"/>
        </w:rPr>
      </w:pPr>
      <w:r w:rsidRPr="00804C94">
        <w:rPr>
          <w:rFonts w:ascii="Times New Roman" w:hAnsi="Times New Roman" w:cs="Times New Roman"/>
          <w:sz w:val="24"/>
          <w:szCs w:val="24"/>
          <w:lang w:val="en-GB"/>
        </w:rPr>
        <w:t>11.</w:t>
      </w:r>
      <w:r w:rsidRPr="00804C94">
        <w:rPr>
          <w:rFonts w:ascii="Times New Roman" w:hAnsi="Times New Roman" w:cs="Times New Roman"/>
          <w:sz w:val="24"/>
          <w:szCs w:val="24"/>
          <w:lang w:val="en-GB"/>
        </w:rPr>
        <w:tab/>
      </w:r>
      <w:proofErr w:type="spellStart"/>
      <w:r w:rsidRPr="00804C94">
        <w:rPr>
          <w:rFonts w:ascii="Times New Roman" w:hAnsi="Times New Roman" w:cs="Times New Roman"/>
          <w:sz w:val="24"/>
          <w:szCs w:val="24"/>
          <w:lang w:val="en-GB"/>
        </w:rPr>
        <w:t>Hellard</w:t>
      </w:r>
      <w:proofErr w:type="spellEnd"/>
      <w:r w:rsidRPr="00804C94">
        <w:rPr>
          <w:rFonts w:ascii="Times New Roman" w:hAnsi="Times New Roman" w:cs="Times New Roman"/>
          <w:sz w:val="24"/>
          <w:szCs w:val="24"/>
          <w:lang w:val="en-GB"/>
        </w:rPr>
        <w:t xml:space="preserve"> P, Avalos M, Lacoste L, </w:t>
      </w:r>
      <w:proofErr w:type="spellStart"/>
      <w:r w:rsidRPr="00804C94">
        <w:rPr>
          <w:rFonts w:ascii="Times New Roman" w:hAnsi="Times New Roman" w:cs="Times New Roman"/>
          <w:sz w:val="24"/>
          <w:szCs w:val="24"/>
          <w:lang w:val="en-GB"/>
        </w:rPr>
        <w:t>Barale</w:t>
      </w:r>
      <w:proofErr w:type="spellEnd"/>
      <w:r w:rsidRPr="00804C94">
        <w:rPr>
          <w:rFonts w:ascii="Times New Roman" w:hAnsi="Times New Roman" w:cs="Times New Roman"/>
          <w:sz w:val="24"/>
          <w:szCs w:val="24"/>
          <w:lang w:val="en-GB"/>
        </w:rPr>
        <w:t xml:space="preserve"> F, </w:t>
      </w:r>
      <w:proofErr w:type="spellStart"/>
      <w:r w:rsidRPr="00804C94">
        <w:rPr>
          <w:rFonts w:ascii="Times New Roman" w:hAnsi="Times New Roman" w:cs="Times New Roman"/>
          <w:sz w:val="24"/>
          <w:szCs w:val="24"/>
          <w:lang w:val="en-GB"/>
        </w:rPr>
        <w:t>Chatard</w:t>
      </w:r>
      <w:proofErr w:type="spellEnd"/>
      <w:r w:rsidRPr="00804C94">
        <w:rPr>
          <w:rFonts w:ascii="Times New Roman" w:hAnsi="Times New Roman" w:cs="Times New Roman"/>
          <w:sz w:val="24"/>
          <w:szCs w:val="24"/>
          <w:lang w:val="en-GB"/>
        </w:rPr>
        <w:t xml:space="preserve"> JC, Millet GP. Assessing the limitations of the Banister model in monitoring training. J Sports Sci (2006). 24:509-520.</w:t>
      </w:r>
    </w:p>
    <w:p w14:paraId="68571FEE" w14:textId="77777777" w:rsidR="00804C94" w:rsidRPr="00804C94" w:rsidRDefault="00804C94" w:rsidP="00804C94">
      <w:pPr>
        <w:jc w:val="both"/>
        <w:rPr>
          <w:rFonts w:ascii="Times New Roman" w:hAnsi="Times New Roman" w:cs="Times New Roman"/>
          <w:sz w:val="24"/>
          <w:szCs w:val="24"/>
          <w:lang w:val="en-GB"/>
        </w:rPr>
      </w:pPr>
      <w:r w:rsidRPr="00804C94">
        <w:rPr>
          <w:rFonts w:ascii="Times New Roman" w:hAnsi="Times New Roman" w:cs="Times New Roman"/>
          <w:sz w:val="24"/>
          <w:szCs w:val="24"/>
          <w:lang w:val="en-GB"/>
        </w:rPr>
        <w:t>12.</w:t>
      </w:r>
      <w:r w:rsidRPr="00804C94">
        <w:rPr>
          <w:rFonts w:ascii="Times New Roman" w:hAnsi="Times New Roman" w:cs="Times New Roman"/>
          <w:sz w:val="24"/>
          <w:szCs w:val="24"/>
          <w:lang w:val="en-GB"/>
        </w:rPr>
        <w:tab/>
      </w:r>
      <w:proofErr w:type="spellStart"/>
      <w:r w:rsidRPr="00804C94">
        <w:rPr>
          <w:rFonts w:ascii="Times New Roman" w:hAnsi="Times New Roman" w:cs="Times New Roman"/>
          <w:sz w:val="24"/>
          <w:szCs w:val="24"/>
          <w:lang w:val="en-GB"/>
        </w:rPr>
        <w:t>Hellard</w:t>
      </w:r>
      <w:proofErr w:type="spellEnd"/>
      <w:r w:rsidRPr="00804C94">
        <w:rPr>
          <w:rFonts w:ascii="Times New Roman" w:hAnsi="Times New Roman" w:cs="Times New Roman"/>
          <w:sz w:val="24"/>
          <w:szCs w:val="24"/>
          <w:lang w:val="en-GB"/>
        </w:rPr>
        <w:t xml:space="preserve"> P, Avalos M, Millet G, Lacoste L, </w:t>
      </w:r>
      <w:proofErr w:type="spellStart"/>
      <w:r w:rsidRPr="00804C94">
        <w:rPr>
          <w:rFonts w:ascii="Times New Roman" w:hAnsi="Times New Roman" w:cs="Times New Roman"/>
          <w:sz w:val="24"/>
          <w:szCs w:val="24"/>
          <w:lang w:val="en-GB"/>
        </w:rPr>
        <w:t>Barale</w:t>
      </w:r>
      <w:proofErr w:type="spellEnd"/>
      <w:r w:rsidRPr="00804C94">
        <w:rPr>
          <w:rFonts w:ascii="Times New Roman" w:hAnsi="Times New Roman" w:cs="Times New Roman"/>
          <w:sz w:val="24"/>
          <w:szCs w:val="24"/>
          <w:lang w:val="en-GB"/>
        </w:rPr>
        <w:t xml:space="preserve"> F, </w:t>
      </w:r>
      <w:proofErr w:type="spellStart"/>
      <w:r w:rsidRPr="00804C94">
        <w:rPr>
          <w:rFonts w:ascii="Times New Roman" w:hAnsi="Times New Roman" w:cs="Times New Roman"/>
          <w:sz w:val="24"/>
          <w:szCs w:val="24"/>
          <w:lang w:val="en-GB"/>
        </w:rPr>
        <w:t>Chatard</w:t>
      </w:r>
      <w:proofErr w:type="spellEnd"/>
      <w:r w:rsidRPr="00804C94">
        <w:rPr>
          <w:rFonts w:ascii="Times New Roman" w:hAnsi="Times New Roman" w:cs="Times New Roman"/>
          <w:sz w:val="24"/>
          <w:szCs w:val="24"/>
          <w:lang w:val="en-GB"/>
        </w:rPr>
        <w:t xml:space="preserve"> JC. </w:t>
      </w:r>
      <w:proofErr w:type="spellStart"/>
      <w:r w:rsidRPr="00804C94">
        <w:rPr>
          <w:rFonts w:ascii="Times New Roman" w:hAnsi="Times New Roman" w:cs="Times New Roman"/>
          <w:sz w:val="24"/>
          <w:szCs w:val="24"/>
          <w:lang w:val="en-GB"/>
        </w:rPr>
        <w:t>Modeling</w:t>
      </w:r>
      <w:proofErr w:type="spellEnd"/>
      <w:r w:rsidRPr="00804C94">
        <w:rPr>
          <w:rFonts w:ascii="Times New Roman" w:hAnsi="Times New Roman" w:cs="Times New Roman"/>
          <w:sz w:val="24"/>
          <w:szCs w:val="24"/>
          <w:lang w:val="en-GB"/>
        </w:rPr>
        <w:t xml:space="preserve"> the residual effects and threshold saturation of training: a case study of Olympic swimmers. J </w:t>
      </w:r>
      <w:proofErr w:type="spellStart"/>
      <w:r w:rsidRPr="00804C94">
        <w:rPr>
          <w:rFonts w:ascii="Times New Roman" w:hAnsi="Times New Roman" w:cs="Times New Roman"/>
          <w:sz w:val="24"/>
          <w:szCs w:val="24"/>
          <w:lang w:val="en-GB"/>
        </w:rPr>
        <w:t>Strenth</w:t>
      </w:r>
      <w:proofErr w:type="spellEnd"/>
      <w:r w:rsidRPr="00804C94">
        <w:rPr>
          <w:rFonts w:ascii="Times New Roman" w:hAnsi="Times New Roman" w:cs="Times New Roman"/>
          <w:sz w:val="24"/>
          <w:szCs w:val="24"/>
          <w:lang w:val="en-GB"/>
        </w:rPr>
        <w:t xml:space="preserve"> Cond Res (2005). 19:67-75.</w:t>
      </w:r>
    </w:p>
    <w:p w14:paraId="7170D516" w14:textId="77777777" w:rsidR="00804C94" w:rsidRPr="00804C94" w:rsidRDefault="00804C94" w:rsidP="00804C94">
      <w:pPr>
        <w:jc w:val="both"/>
        <w:rPr>
          <w:rFonts w:ascii="Times New Roman" w:hAnsi="Times New Roman" w:cs="Times New Roman"/>
          <w:sz w:val="24"/>
          <w:szCs w:val="24"/>
          <w:lang w:val="en-GB"/>
        </w:rPr>
      </w:pPr>
      <w:r w:rsidRPr="00804C94">
        <w:rPr>
          <w:rFonts w:ascii="Times New Roman" w:hAnsi="Times New Roman" w:cs="Times New Roman"/>
          <w:sz w:val="24"/>
          <w:szCs w:val="24"/>
          <w:lang w:val="en-GB"/>
        </w:rPr>
        <w:t>13.</w:t>
      </w:r>
      <w:r w:rsidRPr="00804C94">
        <w:rPr>
          <w:rFonts w:ascii="Times New Roman" w:hAnsi="Times New Roman" w:cs="Times New Roman"/>
          <w:sz w:val="24"/>
          <w:szCs w:val="24"/>
          <w:lang w:val="en-GB"/>
        </w:rPr>
        <w:tab/>
        <w:t xml:space="preserve">Wood RE, </w:t>
      </w:r>
      <w:proofErr w:type="spellStart"/>
      <w:r w:rsidRPr="00804C94">
        <w:rPr>
          <w:rFonts w:ascii="Times New Roman" w:hAnsi="Times New Roman" w:cs="Times New Roman"/>
          <w:sz w:val="24"/>
          <w:szCs w:val="24"/>
          <w:lang w:val="en-GB"/>
        </w:rPr>
        <w:t>Hayter</w:t>
      </w:r>
      <w:proofErr w:type="spellEnd"/>
      <w:r w:rsidRPr="00804C94">
        <w:rPr>
          <w:rFonts w:ascii="Times New Roman" w:hAnsi="Times New Roman" w:cs="Times New Roman"/>
          <w:sz w:val="24"/>
          <w:szCs w:val="24"/>
          <w:lang w:val="en-GB"/>
        </w:rPr>
        <w:t xml:space="preserve"> S, </w:t>
      </w:r>
      <w:proofErr w:type="spellStart"/>
      <w:r w:rsidRPr="00804C94">
        <w:rPr>
          <w:rFonts w:ascii="Times New Roman" w:hAnsi="Times New Roman" w:cs="Times New Roman"/>
          <w:sz w:val="24"/>
          <w:szCs w:val="24"/>
          <w:lang w:val="en-GB"/>
        </w:rPr>
        <w:t>Rowbottom</w:t>
      </w:r>
      <w:proofErr w:type="spellEnd"/>
      <w:r w:rsidRPr="00804C94">
        <w:rPr>
          <w:rFonts w:ascii="Times New Roman" w:hAnsi="Times New Roman" w:cs="Times New Roman"/>
          <w:sz w:val="24"/>
          <w:szCs w:val="24"/>
          <w:lang w:val="en-GB"/>
        </w:rPr>
        <w:t xml:space="preserve"> D, Stewart I. Applying a mathematical model to training adaptation in a distance runner. </w:t>
      </w:r>
      <w:proofErr w:type="spellStart"/>
      <w:r w:rsidRPr="00804C94">
        <w:rPr>
          <w:rFonts w:ascii="Times New Roman" w:hAnsi="Times New Roman" w:cs="Times New Roman"/>
          <w:sz w:val="24"/>
          <w:szCs w:val="24"/>
          <w:lang w:val="en-GB"/>
        </w:rPr>
        <w:t>Eur</w:t>
      </w:r>
      <w:proofErr w:type="spellEnd"/>
      <w:r w:rsidRPr="00804C94">
        <w:rPr>
          <w:rFonts w:ascii="Times New Roman" w:hAnsi="Times New Roman" w:cs="Times New Roman"/>
          <w:sz w:val="24"/>
          <w:szCs w:val="24"/>
          <w:lang w:val="en-GB"/>
        </w:rPr>
        <w:t xml:space="preserve"> J </w:t>
      </w:r>
      <w:proofErr w:type="spellStart"/>
      <w:r w:rsidRPr="00804C94">
        <w:rPr>
          <w:rFonts w:ascii="Times New Roman" w:hAnsi="Times New Roman" w:cs="Times New Roman"/>
          <w:sz w:val="24"/>
          <w:szCs w:val="24"/>
          <w:lang w:val="en-GB"/>
        </w:rPr>
        <w:t>Appl</w:t>
      </w:r>
      <w:proofErr w:type="spellEnd"/>
      <w:r w:rsidRPr="00804C94">
        <w:rPr>
          <w:rFonts w:ascii="Times New Roman" w:hAnsi="Times New Roman" w:cs="Times New Roman"/>
          <w:sz w:val="24"/>
          <w:szCs w:val="24"/>
          <w:lang w:val="en-GB"/>
        </w:rPr>
        <w:t xml:space="preserve"> </w:t>
      </w:r>
      <w:proofErr w:type="spellStart"/>
      <w:r w:rsidRPr="00804C94">
        <w:rPr>
          <w:rFonts w:ascii="Times New Roman" w:hAnsi="Times New Roman" w:cs="Times New Roman"/>
          <w:sz w:val="24"/>
          <w:szCs w:val="24"/>
          <w:lang w:val="en-GB"/>
        </w:rPr>
        <w:t>Physiol</w:t>
      </w:r>
      <w:proofErr w:type="spellEnd"/>
      <w:r w:rsidRPr="00804C94">
        <w:rPr>
          <w:rFonts w:ascii="Times New Roman" w:hAnsi="Times New Roman" w:cs="Times New Roman"/>
          <w:sz w:val="24"/>
          <w:szCs w:val="24"/>
          <w:lang w:val="en-GB"/>
        </w:rPr>
        <w:t xml:space="preserve"> (2005). 94:310-316.</w:t>
      </w:r>
    </w:p>
    <w:p w14:paraId="2093FD5D" w14:textId="5A6DA84F" w:rsidR="00804C94" w:rsidRPr="00804C94" w:rsidRDefault="00301A33" w:rsidP="00804C94">
      <w:pPr>
        <w:jc w:val="both"/>
        <w:rPr>
          <w:rFonts w:ascii="Times New Roman" w:hAnsi="Times New Roman" w:cs="Times New Roman"/>
          <w:sz w:val="24"/>
          <w:szCs w:val="24"/>
          <w:lang w:val="en-GB"/>
        </w:rPr>
      </w:pPr>
      <w:r>
        <w:rPr>
          <w:rFonts w:ascii="Times New Roman" w:hAnsi="Times New Roman" w:cs="Times New Roman"/>
          <w:sz w:val="24"/>
          <w:szCs w:val="24"/>
          <w:lang w:val="en-GB"/>
        </w:rPr>
        <w:t>14</w:t>
      </w:r>
      <w:r w:rsidR="00804C94" w:rsidRPr="00804C94">
        <w:rPr>
          <w:rFonts w:ascii="Times New Roman" w:hAnsi="Times New Roman" w:cs="Times New Roman"/>
          <w:sz w:val="24"/>
          <w:szCs w:val="24"/>
          <w:lang w:val="en-GB"/>
        </w:rPr>
        <w:t>.</w:t>
      </w:r>
      <w:r w:rsidR="00804C94" w:rsidRPr="00804C94">
        <w:rPr>
          <w:rFonts w:ascii="Times New Roman" w:hAnsi="Times New Roman" w:cs="Times New Roman"/>
          <w:sz w:val="24"/>
          <w:szCs w:val="24"/>
          <w:lang w:val="en-GB"/>
        </w:rPr>
        <w:tab/>
      </w:r>
      <w:proofErr w:type="spellStart"/>
      <w:r w:rsidR="00804C94" w:rsidRPr="00804C94">
        <w:rPr>
          <w:rFonts w:ascii="Times New Roman" w:hAnsi="Times New Roman" w:cs="Times New Roman"/>
          <w:sz w:val="24"/>
          <w:szCs w:val="24"/>
          <w:lang w:val="en-GB"/>
        </w:rPr>
        <w:t>Busso</w:t>
      </w:r>
      <w:proofErr w:type="spellEnd"/>
      <w:r w:rsidR="00804C94" w:rsidRPr="00804C94">
        <w:rPr>
          <w:rFonts w:ascii="Times New Roman" w:hAnsi="Times New Roman" w:cs="Times New Roman"/>
          <w:sz w:val="24"/>
          <w:szCs w:val="24"/>
          <w:lang w:val="en-GB"/>
        </w:rPr>
        <w:t xml:space="preserve"> T, Benoit H, </w:t>
      </w:r>
      <w:proofErr w:type="spellStart"/>
      <w:r w:rsidR="00804C94" w:rsidRPr="00804C94">
        <w:rPr>
          <w:rFonts w:ascii="Times New Roman" w:hAnsi="Times New Roman" w:cs="Times New Roman"/>
          <w:sz w:val="24"/>
          <w:szCs w:val="24"/>
          <w:lang w:val="en-GB"/>
        </w:rPr>
        <w:t>Bonnefoy</w:t>
      </w:r>
      <w:proofErr w:type="spellEnd"/>
      <w:r w:rsidR="00804C94" w:rsidRPr="00804C94">
        <w:rPr>
          <w:rFonts w:ascii="Times New Roman" w:hAnsi="Times New Roman" w:cs="Times New Roman"/>
          <w:sz w:val="24"/>
          <w:szCs w:val="24"/>
          <w:lang w:val="en-GB"/>
        </w:rPr>
        <w:t xml:space="preserve"> R, </w:t>
      </w:r>
      <w:proofErr w:type="spellStart"/>
      <w:r w:rsidR="00804C94" w:rsidRPr="00804C94">
        <w:rPr>
          <w:rFonts w:ascii="Times New Roman" w:hAnsi="Times New Roman" w:cs="Times New Roman"/>
          <w:sz w:val="24"/>
          <w:szCs w:val="24"/>
          <w:lang w:val="en-GB"/>
        </w:rPr>
        <w:t>Feasson</w:t>
      </w:r>
      <w:proofErr w:type="spellEnd"/>
      <w:r w:rsidR="00804C94" w:rsidRPr="00804C94">
        <w:rPr>
          <w:rFonts w:ascii="Times New Roman" w:hAnsi="Times New Roman" w:cs="Times New Roman"/>
          <w:sz w:val="24"/>
          <w:szCs w:val="24"/>
          <w:lang w:val="en-GB"/>
        </w:rPr>
        <w:t xml:space="preserve"> L, </w:t>
      </w:r>
      <w:proofErr w:type="spellStart"/>
      <w:r w:rsidR="00804C94" w:rsidRPr="00804C94">
        <w:rPr>
          <w:rFonts w:ascii="Times New Roman" w:hAnsi="Times New Roman" w:cs="Times New Roman"/>
          <w:sz w:val="24"/>
          <w:szCs w:val="24"/>
          <w:lang w:val="en-GB"/>
        </w:rPr>
        <w:t>Lacour</w:t>
      </w:r>
      <w:proofErr w:type="spellEnd"/>
      <w:r w:rsidR="00804C94" w:rsidRPr="00804C94">
        <w:rPr>
          <w:rFonts w:ascii="Times New Roman" w:hAnsi="Times New Roman" w:cs="Times New Roman"/>
          <w:sz w:val="24"/>
          <w:szCs w:val="24"/>
          <w:lang w:val="en-GB"/>
        </w:rPr>
        <w:t xml:space="preserve"> JR. Effects of training frequency on the dynamics of performance response to a single training bout. J </w:t>
      </w:r>
      <w:proofErr w:type="spellStart"/>
      <w:r w:rsidR="00804C94" w:rsidRPr="00804C94">
        <w:rPr>
          <w:rFonts w:ascii="Times New Roman" w:hAnsi="Times New Roman" w:cs="Times New Roman"/>
          <w:sz w:val="24"/>
          <w:szCs w:val="24"/>
          <w:lang w:val="en-GB"/>
        </w:rPr>
        <w:t>Appl</w:t>
      </w:r>
      <w:proofErr w:type="spellEnd"/>
      <w:r w:rsidR="00804C94" w:rsidRPr="00804C94">
        <w:rPr>
          <w:rFonts w:ascii="Times New Roman" w:hAnsi="Times New Roman" w:cs="Times New Roman"/>
          <w:sz w:val="24"/>
          <w:szCs w:val="24"/>
          <w:lang w:val="en-GB"/>
        </w:rPr>
        <w:t xml:space="preserve"> </w:t>
      </w:r>
      <w:proofErr w:type="spellStart"/>
      <w:r w:rsidR="00804C94" w:rsidRPr="00804C94">
        <w:rPr>
          <w:rFonts w:ascii="Times New Roman" w:hAnsi="Times New Roman" w:cs="Times New Roman"/>
          <w:sz w:val="24"/>
          <w:szCs w:val="24"/>
          <w:lang w:val="en-GB"/>
        </w:rPr>
        <w:t>Physiol</w:t>
      </w:r>
      <w:proofErr w:type="spellEnd"/>
      <w:r w:rsidR="00804C94" w:rsidRPr="00804C94">
        <w:rPr>
          <w:rFonts w:ascii="Times New Roman" w:hAnsi="Times New Roman" w:cs="Times New Roman"/>
          <w:sz w:val="24"/>
          <w:szCs w:val="24"/>
          <w:lang w:val="en-GB"/>
        </w:rPr>
        <w:t xml:space="preserve"> (2002). 92:572-580.</w:t>
      </w:r>
    </w:p>
    <w:p w14:paraId="686BAD27" w14:textId="51BC9722" w:rsidR="00804C94" w:rsidRPr="00804C94" w:rsidRDefault="00804C94" w:rsidP="00804C94">
      <w:pPr>
        <w:jc w:val="both"/>
        <w:rPr>
          <w:rFonts w:ascii="Times New Roman" w:hAnsi="Times New Roman" w:cs="Times New Roman"/>
          <w:sz w:val="24"/>
          <w:szCs w:val="24"/>
          <w:lang w:val="en-GB"/>
        </w:rPr>
      </w:pPr>
      <w:r w:rsidRPr="00804C94">
        <w:rPr>
          <w:rFonts w:ascii="Times New Roman" w:hAnsi="Times New Roman" w:cs="Times New Roman"/>
          <w:sz w:val="24"/>
          <w:szCs w:val="24"/>
          <w:lang w:val="en-GB"/>
        </w:rPr>
        <w:t>1</w:t>
      </w:r>
      <w:r w:rsidR="00301A33">
        <w:rPr>
          <w:rFonts w:ascii="Times New Roman" w:hAnsi="Times New Roman" w:cs="Times New Roman"/>
          <w:sz w:val="24"/>
          <w:szCs w:val="24"/>
          <w:lang w:val="en-GB"/>
        </w:rPr>
        <w:t>5</w:t>
      </w:r>
      <w:r w:rsidRPr="00804C94">
        <w:rPr>
          <w:rFonts w:ascii="Times New Roman" w:hAnsi="Times New Roman" w:cs="Times New Roman"/>
          <w:sz w:val="24"/>
          <w:szCs w:val="24"/>
          <w:lang w:val="en-GB"/>
        </w:rPr>
        <w:t>.</w:t>
      </w:r>
      <w:r w:rsidRPr="00804C94">
        <w:rPr>
          <w:rFonts w:ascii="Times New Roman" w:hAnsi="Times New Roman" w:cs="Times New Roman"/>
          <w:sz w:val="24"/>
          <w:szCs w:val="24"/>
          <w:lang w:val="en-GB"/>
        </w:rPr>
        <w:tab/>
      </w:r>
      <w:proofErr w:type="spellStart"/>
      <w:r w:rsidRPr="00804C94">
        <w:rPr>
          <w:rFonts w:ascii="Times New Roman" w:hAnsi="Times New Roman" w:cs="Times New Roman"/>
          <w:sz w:val="24"/>
          <w:szCs w:val="24"/>
          <w:lang w:val="en-GB"/>
        </w:rPr>
        <w:t>Busso</w:t>
      </w:r>
      <w:proofErr w:type="spellEnd"/>
      <w:r w:rsidRPr="00804C94">
        <w:rPr>
          <w:rFonts w:ascii="Times New Roman" w:hAnsi="Times New Roman" w:cs="Times New Roman"/>
          <w:sz w:val="24"/>
          <w:szCs w:val="24"/>
          <w:lang w:val="en-GB"/>
        </w:rPr>
        <w:t xml:space="preserve"> T, </w:t>
      </w:r>
      <w:proofErr w:type="spellStart"/>
      <w:r w:rsidRPr="00804C94">
        <w:rPr>
          <w:rFonts w:ascii="Times New Roman" w:hAnsi="Times New Roman" w:cs="Times New Roman"/>
          <w:sz w:val="24"/>
          <w:szCs w:val="24"/>
          <w:lang w:val="en-GB"/>
        </w:rPr>
        <w:t>Carasso</w:t>
      </w:r>
      <w:proofErr w:type="spellEnd"/>
      <w:r w:rsidRPr="00804C94">
        <w:rPr>
          <w:rFonts w:ascii="Times New Roman" w:hAnsi="Times New Roman" w:cs="Times New Roman"/>
          <w:sz w:val="24"/>
          <w:szCs w:val="24"/>
          <w:lang w:val="en-GB"/>
        </w:rPr>
        <w:t xml:space="preserve"> C, </w:t>
      </w:r>
      <w:proofErr w:type="spellStart"/>
      <w:r w:rsidRPr="00804C94">
        <w:rPr>
          <w:rFonts w:ascii="Times New Roman" w:hAnsi="Times New Roman" w:cs="Times New Roman"/>
          <w:sz w:val="24"/>
          <w:szCs w:val="24"/>
          <w:lang w:val="en-GB"/>
        </w:rPr>
        <w:t>Lacour</w:t>
      </w:r>
      <w:proofErr w:type="spellEnd"/>
      <w:r w:rsidRPr="00804C94">
        <w:rPr>
          <w:rFonts w:ascii="Times New Roman" w:hAnsi="Times New Roman" w:cs="Times New Roman"/>
          <w:sz w:val="24"/>
          <w:szCs w:val="24"/>
          <w:lang w:val="en-GB"/>
        </w:rPr>
        <w:t xml:space="preserve"> JR. Adequacy of a systems structure in the modelling of training effects on performance. J </w:t>
      </w:r>
      <w:proofErr w:type="spellStart"/>
      <w:r w:rsidRPr="00804C94">
        <w:rPr>
          <w:rFonts w:ascii="Times New Roman" w:hAnsi="Times New Roman" w:cs="Times New Roman"/>
          <w:sz w:val="24"/>
          <w:szCs w:val="24"/>
          <w:lang w:val="en-GB"/>
        </w:rPr>
        <w:t>Appl</w:t>
      </w:r>
      <w:proofErr w:type="spellEnd"/>
      <w:r w:rsidRPr="00804C94">
        <w:rPr>
          <w:rFonts w:ascii="Times New Roman" w:hAnsi="Times New Roman" w:cs="Times New Roman"/>
          <w:sz w:val="24"/>
          <w:szCs w:val="24"/>
          <w:lang w:val="en-GB"/>
        </w:rPr>
        <w:t xml:space="preserve"> </w:t>
      </w:r>
      <w:proofErr w:type="spellStart"/>
      <w:r w:rsidRPr="00804C94">
        <w:rPr>
          <w:rFonts w:ascii="Times New Roman" w:hAnsi="Times New Roman" w:cs="Times New Roman"/>
          <w:sz w:val="24"/>
          <w:szCs w:val="24"/>
          <w:lang w:val="en-GB"/>
        </w:rPr>
        <w:t>Physiol</w:t>
      </w:r>
      <w:proofErr w:type="spellEnd"/>
      <w:r w:rsidRPr="00804C94">
        <w:rPr>
          <w:rFonts w:ascii="Times New Roman" w:hAnsi="Times New Roman" w:cs="Times New Roman"/>
          <w:sz w:val="24"/>
          <w:szCs w:val="24"/>
          <w:lang w:val="en-GB"/>
        </w:rPr>
        <w:t xml:space="preserve"> (1991). 71:2044-2049.</w:t>
      </w:r>
    </w:p>
    <w:p w14:paraId="05DE9F3E" w14:textId="65340C16" w:rsidR="00804C94" w:rsidRPr="00804C94" w:rsidRDefault="00804C94" w:rsidP="00804C94">
      <w:pPr>
        <w:jc w:val="both"/>
        <w:rPr>
          <w:rFonts w:ascii="Times New Roman" w:hAnsi="Times New Roman" w:cs="Times New Roman"/>
          <w:sz w:val="24"/>
          <w:szCs w:val="24"/>
          <w:lang w:val="en-GB"/>
        </w:rPr>
      </w:pPr>
      <w:r w:rsidRPr="00804C94">
        <w:rPr>
          <w:rFonts w:ascii="Times New Roman" w:hAnsi="Times New Roman" w:cs="Times New Roman"/>
          <w:sz w:val="24"/>
          <w:szCs w:val="24"/>
          <w:lang w:val="en-GB"/>
        </w:rPr>
        <w:t>1</w:t>
      </w:r>
      <w:r w:rsidR="00301A33">
        <w:rPr>
          <w:rFonts w:ascii="Times New Roman" w:hAnsi="Times New Roman" w:cs="Times New Roman"/>
          <w:sz w:val="24"/>
          <w:szCs w:val="24"/>
          <w:lang w:val="en-GB"/>
        </w:rPr>
        <w:t>6</w:t>
      </w:r>
      <w:r w:rsidRPr="00804C94">
        <w:rPr>
          <w:rFonts w:ascii="Times New Roman" w:hAnsi="Times New Roman" w:cs="Times New Roman"/>
          <w:sz w:val="24"/>
          <w:szCs w:val="24"/>
          <w:lang w:val="en-GB"/>
        </w:rPr>
        <w:t>.</w:t>
      </w:r>
      <w:r w:rsidRPr="00804C94">
        <w:rPr>
          <w:rFonts w:ascii="Times New Roman" w:hAnsi="Times New Roman" w:cs="Times New Roman"/>
          <w:sz w:val="24"/>
          <w:szCs w:val="24"/>
          <w:lang w:val="en-GB"/>
        </w:rPr>
        <w:tab/>
      </w:r>
      <w:proofErr w:type="spellStart"/>
      <w:r w:rsidRPr="00804C94">
        <w:rPr>
          <w:rFonts w:ascii="Times New Roman" w:hAnsi="Times New Roman" w:cs="Times New Roman"/>
          <w:sz w:val="24"/>
          <w:szCs w:val="24"/>
          <w:lang w:val="en-GB"/>
        </w:rPr>
        <w:t>Busso</w:t>
      </w:r>
      <w:proofErr w:type="spellEnd"/>
      <w:r w:rsidRPr="00804C94">
        <w:rPr>
          <w:rFonts w:ascii="Times New Roman" w:hAnsi="Times New Roman" w:cs="Times New Roman"/>
          <w:sz w:val="24"/>
          <w:szCs w:val="24"/>
          <w:lang w:val="en-GB"/>
        </w:rPr>
        <w:t xml:space="preserve"> T, Denis C, </w:t>
      </w:r>
      <w:proofErr w:type="spellStart"/>
      <w:r w:rsidRPr="00804C94">
        <w:rPr>
          <w:rFonts w:ascii="Times New Roman" w:hAnsi="Times New Roman" w:cs="Times New Roman"/>
          <w:sz w:val="24"/>
          <w:szCs w:val="24"/>
          <w:lang w:val="en-GB"/>
        </w:rPr>
        <w:t>Bonnefoy</w:t>
      </w:r>
      <w:proofErr w:type="spellEnd"/>
      <w:r w:rsidRPr="00804C94">
        <w:rPr>
          <w:rFonts w:ascii="Times New Roman" w:hAnsi="Times New Roman" w:cs="Times New Roman"/>
          <w:sz w:val="24"/>
          <w:szCs w:val="24"/>
          <w:lang w:val="en-GB"/>
        </w:rPr>
        <w:t xml:space="preserve"> R, </w:t>
      </w:r>
      <w:proofErr w:type="spellStart"/>
      <w:r w:rsidRPr="00804C94">
        <w:rPr>
          <w:rFonts w:ascii="Times New Roman" w:hAnsi="Times New Roman" w:cs="Times New Roman"/>
          <w:sz w:val="24"/>
          <w:szCs w:val="24"/>
          <w:lang w:val="en-GB"/>
        </w:rPr>
        <w:t>Geyssant</w:t>
      </w:r>
      <w:proofErr w:type="spellEnd"/>
      <w:r w:rsidRPr="00804C94">
        <w:rPr>
          <w:rFonts w:ascii="Times New Roman" w:hAnsi="Times New Roman" w:cs="Times New Roman"/>
          <w:sz w:val="24"/>
          <w:szCs w:val="24"/>
          <w:lang w:val="en-GB"/>
        </w:rPr>
        <w:t xml:space="preserve"> A, </w:t>
      </w:r>
      <w:proofErr w:type="spellStart"/>
      <w:r w:rsidRPr="00804C94">
        <w:rPr>
          <w:rFonts w:ascii="Times New Roman" w:hAnsi="Times New Roman" w:cs="Times New Roman"/>
          <w:sz w:val="24"/>
          <w:szCs w:val="24"/>
          <w:lang w:val="en-GB"/>
        </w:rPr>
        <w:t>Lacour</w:t>
      </w:r>
      <w:proofErr w:type="spellEnd"/>
      <w:r w:rsidRPr="00804C94">
        <w:rPr>
          <w:rFonts w:ascii="Times New Roman" w:hAnsi="Times New Roman" w:cs="Times New Roman"/>
          <w:sz w:val="24"/>
          <w:szCs w:val="24"/>
          <w:lang w:val="en-GB"/>
        </w:rPr>
        <w:t xml:space="preserve"> JR. </w:t>
      </w:r>
      <w:proofErr w:type="spellStart"/>
      <w:r w:rsidRPr="00804C94">
        <w:rPr>
          <w:rFonts w:ascii="Times New Roman" w:hAnsi="Times New Roman" w:cs="Times New Roman"/>
          <w:sz w:val="24"/>
          <w:szCs w:val="24"/>
          <w:lang w:val="en-GB"/>
        </w:rPr>
        <w:t>Modeling</w:t>
      </w:r>
      <w:proofErr w:type="spellEnd"/>
      <w:r w:rsidRPr="00804C94">
        <w:rPr>
          <w:rFonts w:ascii="Times New Roman" w:hAnsi="Times New Roman" w:cs="Times New Roman"/>
          <w:sz w:val="24"/>
          <w:szCs w:val="24"/>
          <w:lang w:val="en-GB"/>
        </w:rPr>
        <w:t xml:space="preserve"> of adaptations to physical training using a recursive least squares algorithm. J </w:t>
      </w:r>
      <w:proofErr w:type="spellStart"/>
      <w:r w:rsidRPr="00804C94">
        <w:rPr>
          <w:rFonts w:ascii="Times New Roman" w:hAnsi="Times New Roman" w:cs="Times New Roman"/>
          <w:sz w:val="24"/>
          <w:szCs w:val="24"/>
          <w:lang w:val="en-GB"/>
        </w:rPr>
        <w:t>Appl</w:t>
      </w:r>
      <w:proofErr w:type="spellEnd"/>
      <w:r w:rsidRPr="00804C94">
        <w:rPr>
          <w:rFonts w:ascii="Times New Roman" w:hAnsi="Times New Roman" w:cs="Times New Roman"/>
          <w:sz w:val="24"/>
          <w:szCs w:val="24"/>
          <w:lang w:val="en-GB"/>
        </w:rPr>
        <w:t xml:space="preserve"> </w:t>
      </w:r>
      <w:proofErr w:type="spellStart"/>
      <w:r w:rsidRPr="00804C94">
        <w:rPr>
          <w:rFonts w:ascii="Times New Roman" w:hAnsi="Times New Roman" w:cs="Times New Roman"/>
          <w:sz w:val="24"/>
          <w:szCs w:val="24"/>
          <w:lang w:val="en-GB"/>
        </w:rPr>
        <w:t>Physiol</w:t>
      </w:r>
      <w:proofErr w:type="spellEnd"/>
      <w:r w:rsidRPr="00804C94">
        <w:rPr>
          <w:rFonts w:ascii="Times New Roman" w:hAnsi="Times New Roman" w:cs="Times New Roman"/>
          <w:sz w:val="24"/>
          <w:szCs w:val="24"/>
          <w:lang w:val="en-GB"/>
        </w:rPr>
        <w:t xml:space="preserve"> (1997). 82:1685-1693.</w:t>
      </w:r>
    </w:p>
    <w:p w14:paraId="4CF1D9EC" w14:textId="4669A207" w:rsidR="00804C94" w:rsidRPr="00804C94" w:rsidRDefault="00804C94" w:rsidP="00804C94">
      <w:pPr>
        <w:jc w:val="both"/>
        <w:rPr>
          <w:rFonts w:ascii="Times New Roman" w:hAnsi="Times New Roman" w:cs="Times New Roman"/>
          <w:sz w:val="24"/>
          <w:szCs w:val="24"/>
          <w:lang w:val="en-GB"/>
        </w:rPr>
      </w:pPr>
      <w:r w:rsidRPr="00804C94">
        <w:rPr>
          <w:rFonts w:ascii="Times New Roman" w:hAnsi="Times New Roman" w:cs="Times New Roman"/>
          <w:sz w:val="24"/>
          <w:szCs w:val="24"/>
          <w:lang w:val="en-GB"/>
        </w:rPr>
        <w:lastRenderedPageBreak/>
        <w:t>1</w:t>
      </w:r>
      <w:r w:rsidR="00301A33">
        <w:rPr>
          <w:rFonts w:ascii="Times New Roman" w:hAnsi="Times New Roman" w:cs="Times New Roman"/>
          <w:sz w:val="24"/>
          <w:szCs w:val="24"/>
          <w:lang w:val="en-GB"/>
        </w:rPr>
        <w:t>7</w:t>
      </w:r>
      <w:r w:rsidRPr="00804C94">
        <w:rPr>
          <w:rFonts w:ascii="Times New Roman" w:hAnsi="Times New Roman" w:cs="Times New Roman"/>
          <w:sz w:val="24"/>
          <w:szCs w:val="24"/>
          <w:lang w:val="en-GB"/>
        </w:rPr>
        <w:t>.</w:t>
      </w:r>
      <w:r w:rsidRPr="00804C94">
        <w:rPr>
          <w:rFonts w:ascii="Times New Roman" w:hAnsi="Times New Roman" w:cs="Times New Roman"/>
          <w:sz w:val="24"/>
          <w:szCs w:val="24"/>
          <w:lang w:val="en-GB"/>
        </w:rPr>
        <w:tab/>
        <w:t xml:space="preserve">Millet GP, </w:t>
      </w:r>
      <w:proofErr w:type="spellStart"/>
      <w:r w:rsidRPr="00804C94">
        <w:rPr>
          <w:rFonts w:ascii="Times New Roman" w:hAnsi="Times New Roman" w:cs="Times New Roman"/>
          <w:sz w:val="24"/>
          <w:szCs w:val="24"/>
          <w:lang w:val="en-GB"/>
        </w:rPr>
        <w:t>Candau</w:t>
      </w:r>
      <w:proofErr w:type="spellEnd"/>
      <w:r w:rsidRPr="00804C94">
        <w:rPr>
          <w:rFonts w:ascii="Times New Roman" w:hAnsi="Times New Roman" w:cs="Times New Roman"/>
          <w:sz w:val="24"/>
          <w:szCs w:val="24"/>
          <w:lang w:val="en-GB"/>
        </w:rPr>
        <w:t xml:space="preserve"> RB, </w:t>
      </w:r>
      <w:proofErr w:type="spellStart"/>
      <w:r w:rsidRPr="00804C94">
        <w:rPr>
          <w:rFonts w:ascii="Times New Roman" w:hAnsi="Times New Roman" w:cs="Times New Roman"/>
          <w:sz w:val="24"/>
          <w:szCs w:val="24"/>
          <w:lang w:val="en-GB"/>
        </w:rPr>
        <w:t>Barbier</w:t>
      </w:r>
      <w:proofErr w:type="spellEnd"/>
      <w:r w:rsidRPr="00804C94">
        <w:rPr>
          <w:rFonts w:ascii="Times New Roman" w:hAnsi="Times New Roman" w:cs="Times New Roman"/>
          <w:sz w:val="24"/>
          <w:szCs w:val="24"/>
          <w:lang w:val="en-GB"/>
        </w:rPr>
        <w:t xml:space="preserve"> B, </w:t>
      </w:r>
      <w:proofErr w:type="spellStart"/>
      <w:r w:rsidRPr="00804C94">
        <w:rPr>
          <w:rFonts w:ascii="Times New Roman" w:hAnsi="Times New Roman" w:cs="Times New Roman"/>
          <w:sz w:val="24"/>
          <w:szCs w:val="24"/>
          <w:lang w:val="en-GB"/>
        </w:rPr>
        <w:t>Busso</w:t>
      </w:r>
      <w:proofErr w:type="spellEnd"/>
      <w:r w:rsidRPr="00804C94">
        <w:rPr>
          <w:rFonts w:ascii="Times New Roman" w:hAnsi="Times New Roman" w:cs="Times New Roman"/>
          <w:sz w:val="24"/>
          <w:szCs w:val="24"/>
          <w:lang w:val="en-GB"/>
        </w:rPr>
        <w:t xml:space="preserve"> T, </w:t>
      </w:r>
      <w:proofErr w:type="spellStart"/>
      <w:r w:rsidRPr="00804C94">
        <w:rPr>
          <w:rFonts w:ascii="Times New Roman" w:hAnsi="Times New Roman" w:cs="Times New Roman"/>
          <w:sz w:val="24"/>
          <w:szCs w:val="24"/>
          <w:lang w:val="en-GB"/>
        </w:rPr>
        <w:t>Rouillon</w:t>
      </w:r>
      <w:proofErr w:type="spellEnd"/>
      <w:r w:rsidRPr="00804C94">
        <w:rPr>
          <w:rFonts w:ascii="Times New Roman" w:hAnsi="Times New Roman" w:cs="Times New Roman"/>
          <w:sz w:val="24"/>
          <w:szCs w:val="24"/>
          <w:lang w:val="en-GB"/>
        </w:rPr>
        <w:t xml:space="preserve"> JD, </w:t>
      </w:r>
      <w:proofErr w:type="spellStart"/>
      <w:r w:rsidRPr="00804C94">
        <w:rPr>
          <w:rFonts w:ascii="Times New Roman" w:hAnsi="Times New Roman" w:cs="Times New Roman"/>
          <w:sz w:val="24"/>
          <w:szCs w:val="24"/>
          <w:lang w:val="en-GB"/>
        </w:rPr>
        <w:t>Chatard</w:t>
      </w:r>
      <w:proofErr w:type="spellEnd"/>
      <w:r w:rsidRPr="00804C94">
        <w:rPr>
          <w:rFonts w:ascii="Times New Roman" w:hAnsi="Times New Roman" w:cs="Times New Roman"/>
          <w:sz w:val="24"/>
          <w:szCs w:val="24"/>
          <w:lang w:val="en-GB"/>
        </w:rPr>
        <w:t xml:space="preserve"> JC. </w:t>
      </w:r>
      <w:proofErr w:type="spellStart"/>
      <w:r w:rsidRPr="00804C94">
        <w:rPr>
          <w:rFonts w:ascii="Times New Roman" w:hAnsi="Times New Roman" w:cs="Times New Roman"/>
          <w:sz w:val="24"/>
          <w:szCs w:val="24"/>
          <w:lang w:val="en-GB"/>
        </w:rPr>
        <w:t>Modeling</w:t>
      </w:r>
      <w:proofErr w:type="spellEnd"/>
      <w:r w:rsidRPr="00804C94">
        <w:rPr>
          <w:rFonts w:ascii="Times New Roman" w:hAnsi="Times New Roman" w:cs="Times New Roman"/>
          <w:sz w:val="24"/>
          <w:szCs w:val="24"/>
          <w:lang w:val="en-GB"/>
        </w:rPr>
        <w:t xml:space="preserve"> the transfers of training effects on performance in elite triathletes. Int J Sports Med (2002). 23:55-63.</w:t>
      </w:r>
    </w:p>
    <w:p w14:paraId="75421962" w14:textId="3BF03CC8" w:rsidR="00804C94" w:rsidRDefault="00301A33" w:rsidP="00804C94">
      <w:pPr>
        <w:jc w:val="both"/>
        <w:rPr>
          <w:rFonts w:ascii="Times New Roman" w:hAnsi="Times New Roman" w:cs="Times New Roman"/>
          <w:sz w:val="24"/>
          <w:szCs w:val="24"/>
          <w:lang w:val="en-GB"/>
        </w:rPr>
      </w:pPr>
      <w:r>
        <w:rPr>
          <w:rFonts w:ascii="Times New Roman" w:hAnsi="Times New Roman" w:cs="Times New Roman"/>
          <w:sz w:val="24"/>
          <w:szCs w:val="24"/>
          <w:lang w:val="en-GB"/>
        </w:rPr>
        <w:t>18</w:t>
      </w:r>
      <w:r w:rsidR="00804C94" w:rsidRPr="00804C94">
        <w:rPr>
          <w:rFonts w:ascii="Times New Roman" w:hAnsi="Times New Roman" w:cs="Times New Roman"/>
          <w:sz w:val="24"/>
          <w:szCs w:val="24"/>
          <w:lang w:val="en-GB"/>
        </w:rPr>
        <w:t>.</w:t>
      </w:r>
      <w:r w:rsidR="00804C94" w:rsidRPr="00804C94">
        <w:rPr>
          <w:rFonts w:ascii="Times New Roman" w:hAnsi="Times New Roman" w:cs="Times New Roman"/>
          <w:sz w:val="24"/>
          <w:szCs w:val="24"/>
          <w:lang w:val="en-GB"/>
        </w:rPr>
        <w:tab/>
        <w:t>Taha T, Thomas SG. Systems modelling of the relationship between training and performance. Sports Med (2003). 33(14):1061-1073.</w:t>
      </w:r>
    </w:p>
    <w:p w14:paraId="4339151E" w14:textId="4228CC97" w:rsidR="00301A33" w:rsidRPr="00804C94" w:rsidRDefault="00301A33" w:rsidP="00804C94">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19. </w:t>
      </w:r>
      <w:r>
        <w:rPr>
          <w:rFonts w:ascii="Times New Roman" w:hAnsi="Times New Roman" w:cs="Times New Roman"/>
          <w:sz w:val="24"/>
          <w:szCs w:val="24"/>
          <w:lang w:val="en-GB"/>
        </w:rPr>
        <w:tab/>
        <w:t xml:space="preserve">Caen K, Vermeire K, Bourgois JG, Boone J. Exercise thresholds on trial: are they really equivalent? Med </w:t>
      </w:r>
      <w:proofErr w:type="spellStart"/>
      <w:r>
        <w:rPr>
          <w:rFonts w:ascii="Times New Roman" w:hAnsi="Times New Roman" w:cs="Times New Roman"/>
          <w:sz w:val="24"/>
          <w:szCs w:val="24"/>
          <w:lang w:val="en-GB"/>
        </w:rPr>
        <w:t>Sci</w:t>
      </w:r>
      <w:proofErr w:type="spellEnd"/>
      <w:r>
        <w:rPr>
          <w:rFonts w:ascii="Times New Roman" w:hAnsi="Times New Roman" w:cs="Times New Roman"/>
          <w:sz w:val="24"/>
          <w:szCs w:val="24"/>
          <w:lang w:val="en-GB"/>
        </w:rPr>
        <w:t xml:space="preserve"> Sports </w:t>
      </w:r>
      <w:proofErr w:type="spellStart"/>
      <w:r>
        <w:rPr>
          <w:rFonts w:ascii="Times New Roman" w:hAnsi="Times New Roman" w:cs="Times New Roman"/>
          <w:sz w:val="24"/>
          <w:szCs w:val="24"/>
          <w:lang w:val="en-GB"/>
        </w:rPr>
        <w:t>Exerc</w:t>
      </w:r>
      <w:proofErr w:type="spellEnd"/>
      <w:r>
        <w:rPr>
          <w:rFonts w:ascii="Times New Roman" w:hAnsi="Times New Roman" w:cs="Times New Roman"/>
          <w:sz w:val="24"/>
          <w:szCs w:val="24"/>
          <w:lang w:val="en-GB"/>
        </w:rPr>
        <w:t xml:space="preserve"> (2018). 50(6):1277-1284.</w:t>
      </w:r>
    </w:p>
    <w:p w14:paraId="03D4BEF7" w14:textId="6FEAF313" w:rsidR="00804C94" w:rsidRPr="00804C94" w:rsidRDefault="00804C94" w:rsidP="00804C94">
      <w:pPr>
        <w:jc w:val="both"/>
        <w:rPr>
          <w:rFonts w:ascii="Times New Roman" w:hAnsi="Times New Roman" w:cs="Times New Roman"/>
          <w:sz w:val="24"/>
          <w:szCs w:val="24"/>
          <w:lang w:val="en-GB"/>
        </w:rPr>
      </w:pPr>
      <w:r w:rsidRPr="00804C94">
        <w:rPr>
          <w:rFonts w:ascii="Times New Roman" w:hAnsi="Times New Roman" w:cs="Times New Roman"/>
          <w:sz w:val="24"/>
          <w:szCs w:val="24"/>
          <w:lang w:val="en-GB"/>
        </w:rPr>
        <w:t>2</w:t>
      </w:r>
      <w:r w:rsidR="00301A33">
        <w:rPr>
          <w:rFonts w:ascii="Times New Roman" w:hAnsi="Times New Roman" w:cs="Times New Roman"/>
          <w:sz w:val="24"/>
          <w:szCs w:val="24"/>
          <w:lang w:val="en-GB"/>
        </w:rPr>
        <w:t>0</w:t>
      </w:r>
      <w:r w:rsidRPr="00804C94">
        <w:rPr>
          <w:rFonts w:ascii="Times New Roman" w:hAnsi="Times New Roman" w:cs="Times New Roman"/>
          <w:sz w:val="24"/>
          <w:szCs w:val="24"/>
          <w:lang w:val="en-GB"/>
        </w:rPr>
        <w:t>.</w:t>
      </w:r>
      <w:r w:rsidRPr="00804C94">
        <w:rPr>
          <w:rFonts w:ascii="Times New Roman" w:hAnsi="Times New Roman" w:cs="Times New Roman"/>
          <w:sz w:val="24"/>
          <w:szCs w:val="24"/>
          <w:lang w:val="en-GB"/>
        </w:rPr>
        <w:tab/>
        <w:t>Boone J, Bourgois J. The oxygen uptake response to incremental ramp exercise: methodological and physiological issues. Sports Med (2012). 42(6):511-526.</w:t>
      </w:r>
    </w:p>
    <w:p w14:paraId="13AEAEAC" w14:textId="7D7375CD" w:rsidR="00804C94" w:rsidRPr="00804C94" w:rsidRDefault="00804C94" w:rsidP="00804C94">
      <w:pPr>
        <w:jc w:val="both"/>
        <w:rPr>
          <w:rFonts w:ascii="Times New Roman" w:hAnsi="Times New Roman" w:cs="Times New Roman"/>
          <w:sz w:val="24"/>
          <w:szCs w:val="24"/>
          <w:lang w:val="en-GB"/>
        </w:rPr>
      </w:pPr>
      <w:r w:rsidRPr="00804C94">
        <w:rPr>
          <w:rFonts w:ascii="Times New Roman" w:hAnsi="Times New Roman" w:cs="Times New Roman"/>
          <w:sz w:val="24"/>
          <w:szCs w:val="24"/>
          <w:lang w:val="en-GB"/>
        </w:rPr>
        <w:t>2</w:t>
      </w:r>
      <w:r w:rsidR="00301A33">
        <w:rPr>
          <w:rFonts w:ascii="Times New Roman" w:hAnsi="Times New Roman" w:cs="Times New Roman"/>
          <w:sz w:val="24"/>
          <w:szCs w:val="24"/>
          <w:lang w:val="en-GB"/>
        </w:rPr>
        <w:t>1</w:t>
      </w:r>
      <w:r w:rsidRPr="00804C94">
        <w:rPr>
          <w:rFonts w:ascii="Times New Roman" w:hAnsi="Times New Roman" w:cs="Times New Roman"/>
          <w:sz w:val="24"/>
          <w:szCs w:val="24"/>
          <w:lang w:val="en-GB"/>
        </w:rPr>
        <w:t>.</w:t>
      </w:r>
      <w:r w:rsidRPr="00804C94">
        <w:rPr>
          <w:rFonts w:ascii="Times New Roman" w:hAnsi="Times New Roman" w:cs="Times New Roman"/>
          <w:sz w:val="24"/>
          <w:szCs w:val="24"/>
          <w:lang w:val="en-GB"/>
        </w:rPr>
        <w:tab/>
        <w:t xml:space="preserve">Banister EW. </w:t>
      </w:r>
      <w:proofErr w:type="spellStart"/>
      <w:r w:rsidRPr="00804C94">
        <w:rPr>
          <w:rFonts w:ascii="Times New Roman" w:hAnsi="Times New Roman" w:cs="Times New Roman"/>
          <w:sz w:val="24"/>
          <w:szCs w:val="24"/>
          <w:lang w:val="en-GB"/>
        </w:rPr>
        <w:t>Modeling</w:t>
      </w:r>
      <w:proofErr w:type="spellEnd"/>
      <w:r w:rsidRPr="00804C94">
        <w:rPr>
          <w:rFonts w:ascii="Times New Roman" w:hAnsi="Times New Roman" w:cs="Times New Roman"/>
          <w:sz w:val="24"/>
          <w:szCs w:val="24"/>
          <w:lang w:val="en-GB"/>
        </w:rPr>
        <w:t xml:space="preserve"> elite athletic performance. In: </w:t>
      </w:r>
      <w:proofErr w:type="spellStart"/>
      <w:r w:rsidRPr="00804C94">
        <w:rPr>
          <w:rFonts w:ascii="Times New Roman" w:hAnsi="Times New Roman" w:cs="Times New Roman"/>
          <w:sz w:val="24"/>
          <w:szCs w:val="24"/>
          <w:lang w:val="en-GB"/>
        </w:rPr>
        <w:t>Macdougall</w:t>
      </w:r>
      <w:proofErr w:type="spellEnd"/>
      <w:r w:rsidRPr="00804C94">
        <w:rPr>
          <w:rFonts w:ascii="Times New Roman" w:hAnsi="Times New Roman" w:cs="Times New Roman"/>
          <w:sz w:val="24"/>
          <w:szCs w:val="24"/>
          <w:lang w:val="en-GB"/>
        </w:rPr>
        <w:t xml:space="preserve"> JD, Wenger HA, Green HJ, eds. Physiological testing of elite athletes. Champaign, IL: Human Kinetics; 1991:403-422.</w:t>
      </w:r>
    </w:p>
    <w:p w14:paraId="2F6FC504" w14:textId="1E729FD1" w:rsidR="00804C94" w:rsidRPr="00804C94" w:rsidRDefault="00804C94" w:rsidP="00804C94">
      <w:pPr>
        <w:jc w:val="both"/>
        <w:rPr>
          <w:rFonts w:ascii="Times New Roman" w:hAnsi="Times New Roman" w:cs="Times New Roman"/>
          <w:sz w:val="24"/>
          <w:szCs w:val="24"/>
          <w:lang w:val="en-GB"/>
        </w:rPr>
      </w:pPr>
      <w:r w:rsidRPr="00804C94">
        <w:rPr>
          <w:rFonts w:ascii="Times New Roman" w:hAnsi="Times New Roman" w:cs="Times New Roman"/>
          <w:sz w:val="24"/>
          <w:szCs w:val="24"/>
          <w:lang w:val="en-GB"/>
        </w:rPr>
        <w:t>2</w:t>
      </w:r>
      <w:r w:rsidR="00301A33">
        <w:rPr>
          <w:rFonts w:ascii="Times New Roman" w:hAnsi="Times New Roman" w:cs="Times New Roman"/>
          <w:sz w:val="24"/>
          <w:szCs w:val="24"/>
          <w:lang w:val="en-GB"/>
        </w:rPr>
        <w:t>2</w:t>
      </w:r>
      <w:r w:rsidRPr="00804C94">
        <w:rPr>
          <w:rFonts w:ascii="Times New Roman" w:hAnsi="Times New Roman" w:cs="Times New Roman"/>
          <w:sz w:val="24"/>
          <w:szCs w:val="24"/>
          <w:lang w:val="en-GB"/>
        </w:rPr>
        <w:t>.</w:t>
      </w:r>
      <w:r w:rsidRPr="00804C94">
        <w:rPr>
          <w:rFonts w:ascii="Times New Roman" w:hAnsi="Times New Roman" w:cs="Times New Roman"/>
          <w:sz w:val="24"/>
          <w:szCs w:val="24"/>
          <w:lang w:val="en-GB"/>
        </w:rPr>
        <w:tab/>
        <w:t>Edwards S. High performance training and racing. In: Edwards (Ed.). The Heart Rate Monitor Book, S. Sacramento, CA: Feet Fleet Press, 1993, pp. 113–123.</w:t>
      </w:r>
    </w:p>
    <w:p w14:paraId="6DE5FDB2" w14:textId="03D658B6" w:rsidR="00804C94" w:rsidRPr="00804C94" w:rsidRDefault="00804C94" w:rsidP="00804C94">
      <w:pPr>
        <w:jc w:val="both"/>
        <w:rPr>
          <w:rFonts w:ascii="Times New Roman" w:hAnsi="Times New Roman" w:cs="Times New Roman"/>
          <w:sz w:val="24"/>
          <w:szCs w:val="24"/>
          <w:lang w:val="en-GB"/>
        </w:rPr>
      </w:pPr>
      <w:r w:rsidRPr="00804C94">
        <w:rPr>
          <w:rFonts w:ascii="Times New Roman" w:hAnsi="Times New Roman" w:cs="Times New Roman"/>
          <w:sz w:val="24"/>
          <w:szCs w:val="24"/>
          <w:lang w:val="en-GB"/>
        </w:rPr>
        <w:t>2</w:t>
      </w:r>
      <w:r w:rsidR="00301A33">
        <w:rPr>
          <w:rFonts w:ascii="Times New Roman" w:hAnsi="Times New Roman" w:cs="Times New Roman"/>
          <w:sz w:val="24"/>
          <w:szCs w:val="24"/>
          <w:lang w:val="en-GB"/>
        </w:rPr>
        <w:t>3</w:t>
      </w:r>
      <w:r w:rsidRPr="00804C94">
        <w:rPr>
          <w:rFonts w:ascii="Times New Roman" w:hAnsi="Times New Roman" w:cs="Times New Roman"/>
          <w:sz w:val="24"/>
          <w:szCs w:val="24"/>
          <w:lang w:val="en-GB"/>
        </w:rPr>
        <w:t>.</w:t>
      </w:r>
      <w:r w:rsidRPr="00804C94">
        <w:rPr>
          <w:rFonts w:ascii="Times New Roman" w:hAnsi="Times New Roman" w:cs="Times New Roman"/>
          <w:sz w:val="24"/>
          <w:szCs w:val="24"/>
          <w:lang w:val="en-GB"/>
        </w:rPr>
        <w:tab/>
        <w:t xml:space="preserve">Lucia A, </w:t>
      </w:r>
      <w:proofErr w:type="spellStart"/>
      <w:r w:rsidRPr="00804C94">
        <w:rPr>
          <w:rFonts w:ascii="Times New Roman" w:hAnsi="Times New Roman" w:cs="Times New Roman"/>
          <w:sz w:val="24"/>
          <w:szCs w:val="24"/>
          <w:lang w:val="en-GB"/>
        </w:rPr>
        <w:t>Hoyos</w:t>
      </w:r>
      <w:proofErr w:type="spellEnd"/>
      <w:r w:rsidRPr="00804C94">
        <w:rPr>
          <w:rFonts w:ascii="Times New Roman" w:hAnsi="Times New Roman" w:cs="Times New Roman"/>
          <w:sz w:val="24"/>
          <w:szCs w:val="24"/>
          <w:lang w:val="en-GB"/>
        </w:rPr>
        <w:t xml:space="preserve"> J, </w:t>
      </w:r>
      <w:proofErr w:type="spellStart"/>
      <w:r w:rsidRPr="00804C94">
        <w:rPr>
          <w:rFonts w:ascii="Times New Roman" w:hAnsi="Times New Roman" w:cs="Times New Roman"/>
          <w:sz w:val="24"/>
          <w:szCs w:val="24"/>
          <w:lang w:val="en-GB"/>
        </w:rPr>
        <w:t>Santalla</w:t>
      </w:r>
      <w:proofErr w:type="spellEnd"/>
      <w:r w:rsidRPr="00804C94">
        <w:rPr>
          <w:rFonts w:ascii="Times New Roman" w:hAnsi="Times New Roman" w:cs="Times New Roman"/>
          <w:sz w:val="24"/>
          <w:szCs w:val="24"/>
          <w:lang w:val="en-GB"/>
        </w:rPr>
        <w:t xml:space="preserve"> A, Earnest C, </w:t>
      </w:r>
      <w:proofErr w:type="spellStart"/>
      <w:r w:rsidRPr="00804C94">
        <w:rPr>
          <w:rFonts w:ascii="Times New Roman" w:hAnsi="Times New Roman" w:cs="Times New Roman"/>
          <w:sz w:val="24"/>
          <w:szCs w:val="24"/>
          <w:lang w:val="en-GB"/>
        </w:rPr>
        <w:t>Chicharro</w:t>
      </w:r>
      <w:proofErr w:type="spellEnd"/>
      <w:r w:rsidRPr="00804C94">
        <w:rPr>
          <w:rFonts w:ascii="Times New Roman" w:hAnsi="Times New Roman" w:cs="Times New Roman"/>
          <w:sz w:val="24"/>
          <w:szCs w:val="24"/>
          <w:lang w:val="en-GB"/>
        </w:rPr>
        <w:t xml:space="preserve"> JL. Tour de France versus </w:t>
      </w:r>
      <w:proofErr w:type="spellStart"/>
      <w:r w:rsidRPr="00804C94">
        <w:rPr>
          <w:rFonts w:ascii="Times New Roman" w:hAnsi="Times New Roman" w:cs="Times New Roman"/>
          <w:sz w:val="24"/>
          <w:szCs w:val="24"/>
          <w:lang w:val="en-GB"/>
        </w:rPr>
        <w:t>Vuelta</w:t>
      </w:r>
      <w:proofErr w:type="spellEnd"/>
      <w:r w:rsidRPr="00804C94">
        <w:rPr>
          <w:rFonts w:ascii="Times New Roman" w:hAnsi="Times New Roman" w:cs="Times New Roman"/>
          <w:sz w:val="24"/>
          <w:szCs w:val="24"/>
          <w:lang w:val="en-GB"/>
        </w:rPr>
        <w:t xml:space="preserve"> </w:t>
      </w:r>
      <w:proofErr w:type="gramStart"/>
      <w:r w:rsidRPr="00804C94">
        <w:rPr>
          <w:rFonts w:ascii="Times New Roman" w:hAnsi="Times New Roman" w:cs="Times New Roman"/>
          <w:sz w:val="24"/>
          <w:szCs w:val="24"/>
          <w:lang w:val="en-GB"/>
        </w:rPr>
        <w:t>a</w:t>
      </w:r>
      <w:proofErr w:type="gramEnd"/>
      <w:r w:rsidRPr="00804C94">
        <w:rPr>
          <w:rFonts w:ascii="Times New Roman" w:hAnsi="Times New Roman" w:cs="Times New Roman"/>
          <w:sz w:val="24"/>
          <w:szCs w:val="24"/>
          <w:lang w:val="en-GB"/>
        </w:rPr>
        <w:t xml:space="preserve"> </w:t>
      </w:r>
      <w:proofErr w:type="spellStart"/>
      <w:r w:rsidRPr="00804C94">
        <w:rPr>
          <w:rFonts w:ascii="Times New Roman" w:hAnsi="Times New Roman" w:cs="Times New Roman"/>
          <w:sz w:val="24"/>
          <w:szCs w:val="24"/>
          <w:lang w:val="en-GB"/>
        </w:rPr>
        <w:t>España</w:t>
      </w:r>
      <w:proofErr w:type="spellEnd"/>
      <w:r w:rsidRPr="00804C94">
        <w:rPr>
          <w:rFonts w:ascii="Times New Roman" w:hAnsi="Times New Roman" w:cs="Times New Roman"/>
          <w:sz w:val="24"/>
          <w:szCs w:val="24"/>
          <w:lang w:val="en-GB"/>
        </w:rPr>
        <w:t xml:space="preserve">: which is harder? Med </w:t>
      </w:r>
      <w:proofErr w:type="spellStart"/>
      <w:r w:rsidRPr="00804C94">
        <w:rPr>
          <w:rFonts w:ascii="Times New Roman" w:hAnsi="Times New Roman" w:cs="Times New Roman"/>
          <w:sz w:val="24"/>
          <w:szCs w:val="24"/>
          <w:lang w:val="en-GB"/>
        </w:rPr>
        <w:t>Sci</w:t>
      </w:r>
      <w:proofErr w:type="spellEnd"/>
      <w:r w:rsidRPr="00804C94">
        <w:rPr>
          <w:rFonts w:ascii="Times New Roman" w:hAnsi="Times New Roman" w:cs="Times New Roman"/>
          <w:sz w:val="24"/>
          <w:szCs w:val="24"/>
          <w:lang w:val="en-GB"/>
        </w:rPr>
        <w:t xml:space="preserve"> Sports </w:t>
      </w:r>
      <w:proofErr w:type="spellStart"/>
      <w:r w:rsidRPr="00804C94">
        <w:rPr>
          <w:rFonts w:ascii="Times New Roman" w:hAnsi="Times New Roman" w:cs="Times New Roman"/>
          <w:sz w:val="24"/>
          <w:szCs w:val="24"/>
          <w:lang w:val="en-GB"/>
        </w:rPr>
        <w:t>Exerc</w:t>
      </w:r>
      <w:proofErr w:type="spellEnd"/>
      <w:r w:rsidRPr="00804C94">
        <w:rPr>
          <w:rFonts w:ascii="Times New Roman" w:hAnsi="Times New Roman" w:cs="Times New Roman"/>
          <w:sz w:val="24"/>
          <w:szCs w:val="24"/>
          <w:lang w:val="en-GB"/>
        </w:rPr>
        <w:t xml:space="preserve"> (2003). 35(5):872-878.</w:t>
      </w:r>
    </w:p>
    <w:p w14:paraId="2B428E4D" w14:textId="4D30403F" w:rsidR="00804C94" w:rsidRPr="00804C94" w:rsidRDefault="00804C94" w:rsidP="00804C94">
      <w:pPr>
        <w:jc w:val="both"/>
        <w:rPr>
          <w:rFonts w:ascii="Times New Roman" w:hAnsi="Times New Roman" w:cs="Times New Roman"/>
          <w:sz w:val="24"/>
          <w:szCs w:val="24"/>
          <w:lang w:val="en-GB"/>
        </w:rPr>
      </w:pPr>
      <w:r w:rsidRPr="00804C94">
        <w:rPr>
          <w:rFonts w:ascii="Times New Roman" w:hAnsi="Times New Roman" w:cs="Times New Roman"/>
          <w:sz w:val="24"/>
          <w:szCs w:val="24"/>
          <w:lang w:val="en-GB"/>
        </w:rPr>
        <w:t>2</w:t>
      </w:r>
      <w:r w:rsidR="00301A33">
        <w:rPr>
          <w:rFonts w:ascii="Times New Roman" w:hAnsi="Times New Roman" w:cs="Times New Roman"/>
          <w:sz w:val="24"/>
          <w:szCs w:val="24"/>
          <w:lang w:val="en-GB"/>
        </w:rPr>
        <w:t>4</w:t>
      </w:r>
      <w:r w:rsidRPr="00804C94">
        <w:rPr>
          <w:rFonts w:ascii="Times New Roman" w:hAnsi="Times New Roman" w:cs="Times New Roman"/>
          <w:sz w:val="24"/>
          <w:szCs w:val="24"/>
          <w:lang w:val="en-GB"/>
        </w:rPr>
        <w:t>.</w:t>
      </w:r>
      <w:r w:rsidRPr="00804C94">
        <w:rPr>
          <w:rFonts w:ascii="Times New Roman" w:hAnsi="Times New Roman" w:cs="Times New Roman"/>
          <w:sz w:val="24"/>
          <w:szCs w:val="24"/>
          <w:lang w:val="en-GB"/>
        </w:rPr>
        <w:tab/>
        <w:t xml:space="preserve">Foster C, </w:t>
      </w:r>
      <w:proofErr w:type="spellStart"/>
      <w:r w:rsidRPr="00804C94">
        <w:rPr>
          <w:rFonts w:ascii="Times New Roman" w:hAnsi="Times New Roman" w:cs="Times New Roman"/>
          <w:sz w:val="24"/>
          <w:szCs w:val="24"/>
          <w:lang w:val="en-GB"/>
        </w:rPr>
        <w:t>Daines</w:t>
      </w:r>
      <w:proofErr w:type="spellEnd"/>
      <w:r w:rsidRPr="00804C94">
        <w:rPr>
          <w:rFonts w:ascii="Times New Roman" w:hAnsi="Times New Roman" w:cs="Times New Roman"/>
          <w:sz w:val="24"/>
          <w:szCs w:val="24"/>
          <w:lang w:val="en-GB"/>
        </w:rPr>
        <w:t xml:space="preserve"> E, Hector L, Snyder AC, Welsh R. Athletic performance in relation to training load. </w:t>
      </w:r>
      <w:proofErr w:type="spellStart"/>
      <w:r w:rsidRPr="00804C94">
        <w:rPr>
          <w:rFonts w:ascii="Times New Roman" w:hAnsi="Times New Roman" w:cs="Times New Roman"/>
          <w:sz w:val="24"/>
          <w:szCs w:val="24"/>
          <w:lang w:val="en-GB"/>
        </w:rPr>
        <w:t>Wis</w:t>
      </w:r>
      <w:proofErr w:type="spellEnd"/>
      <w:r w:rsidRPr="00804C94">
        <w:rPr>
          <w:rFonts w:ascii="Times New Roman" w:hAnsi="Times New Roman" w:cs="Times New Roman"/>
          <w:sz w:val="24"/>
          <w:szCs w:val="24"/>
          <w:lang w:val="en-GB"/>
        </w:rPr>
        <w:t xml:space="preserve"> Med J (1996). 95(6):370-374</w:t>
      </w:r>
    </w:p>
    <w:p w14:paraId="3359E488" w14:textId="01A3B306" w:rsidR="00804C94" w:rsidRDefault="00804C94" w:rsidP="00804C94">
      <w:pPr>
        <w:jc w:val="both"/>
        <w:rPr>
          <w:rFonts w:ascii="Times New Roman" w:hAnsi="Times New Roman" w:cs="Times New Roman"/>
          <w:sz w:val="24"/>
          <w:szCs w:val="24"/>
          <w:lang w:val="en-GB"/>
        </w:rPr>
      </w:pPr>
      <w:r w:rsidRPr="00804C94">
        <w:rPr>
          <w:rFonts w:ascii="Times New Roman" w:hAnsi="Times New Roman" w:cs="Times New Roman"/>
          <w:sz w:val="24"/>
          <w:szCs w:val="24"/>
          <w:lang w:val="en-GB"/>
        </w:rPr>
        <w:t>2</w:t>
      </w:r>
      <w:r w:rsidR="00301A33">
        <w:rPr>
          <w:rFonts w:ascii="Times New Roman" w:hAnsi="Times New Roman" w:cs="Times New Roman"/>
          <w:sz w:val="24"/>
          <w:szCs w:val="24"/>
          <w:lang w:val="en-GB"/>
        </w:rPr>
        <w:t>5</w:t>
      </w:r>
      <w:r w:rsidRPr="00804C94">
        <w:rPr>
          <w:rFonts w:ascii="Times New Roman" w:hAnsi="Times New Roman" w:cs="Times New Roman"/>
          <w:sz w:val="24"/>
          <w:szCs w:val="24"/>
          <w:lang w:val="en-GB"/>
        </w:rPr>
        <w:t>.</w:t>
      </w:r>
      <w:r w:rsidRPr="00804C94">
        <w:rPr>
          <w:rFonts w:ascii="Times New Roman" w:hAnsi="Times New Roman" w:cs="Times New Roman"/>
          <w:sz w:val="24"/>
          <w:szCs w:val="24"/>
          <w:lang w:val="en-GB"/>
        </w:rPr>
        <w:tab/>
        <w:t xml:space="preserve">Hunter A, Coggan A. Training and racing with a power meter. 2nd </w:t>
      </w:r>
      <w:proofErr w:type="spellStart"/>
      <w:proofErr w:type="gramStart"/>
      <w:r w:rsidRPr="00804C94">
        <w:rPr>
          <w:rFonts w:ascii="Times New Roman" w:hAnsi="Times New Roman" w:cs="Times New Roman"/>
          <w:sz w:val="24"/>
          <w:szCs w:val="24"/>
          <w:lang w:val="en-GB"/>
        </w:rPr>
        <w:t>ed</w:t>
      </w:r>
      <w:proofErr w:type="spellEnd"/>
      <w:proofErr w:type="gramEnd"/>
      <w:r w:rsidRPr="00804C94">
        <w:rPr>
          <w:rFonts w:ascii="Times New Roman" w:hAnsi="Times New Roman" w:cs="Times New Roman"/>
          <w:sz w:val="24"/>
          <w:szCs w:val="24"/>
          <w:lang w:val="en-GB"/>
        </w:rPr>
        <w:t xml:space="preserve">: </w:t>
      </w:r>
      <w:proofErr w:type="spellStart"/>
      <w:r w:rsidRPr="00804C94">
        <w:rPr>
          <w:rFonts w:ascii="Times New Roman" w:hAnsi="Times New Roman" w:cs="Times New Roman"/>
          <w:sz w:val="24"/>
          <w:szCs w:val="24"/>
          <w:lang w:val="en-GB"/>
        </w:rPr>
        <w:t>Velopress</w:t>
      </w:r>
      <w:proofErr w:type="spellEnd"/>
      <w:r w:rsidRPr="00804C94">
        <w:rPr>
          <w:rFonts w:ascii="Times New Roman" w:hAnsi="Times New Roman" w:cs="Times New Roman"/>
          <w:sz w:val="24"/>
          <w:szCs w:val="24"/>
          <w:lang w:val="en-GB"/>
        </w:rPr>
        <w:t>; 2010.</w:t>
      </w:r>
    </w:p>
    <w:p w14:paraId="0017A993" w14:textId="56371D35" w:rsidR="00301A33" w:rsidRPr="00804C94" w:rsidRDefault="00301A33" w:rsidP="00804C94">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26. </w:t>
      </w:r>
      <w:r>
        <w:rPr>
          <w:rFonts w:ascii="Times New Roman" w:hAnsi="Times New Roman" w:cs="Times New Roman"/>
          <w:sz w:val="24"/>
          <w:szCs w:val="24"/>
          <w:lang w:val="en-GB"/>
        </w:rPr>
        <w:tab/>
      </w:r>
      <w:r w:rsidRPr="00301A33">
        <w:rPr>
          <w:rFonts w:ascii="Times New Roman" w:hAnsi="Times New Roman" w:cs="Times New Roman"/>
          <w:color w:val="FF0000"/>
          <w:sz w:val="24"/>
          <w:szCs w:val="24"/>
          <w:lang w:val="en-GB"/>
        </w:rPr>
        <w:t>PSO</w:t>
      </w:r>
    </w:p>
    <w:p w14:paraId="1AA116F7" w14:textId="77777777" w:rsidR="00804C94" w:rsidRPr="00594481" w:rsidRDefault="00804C94" w:rsidP="00804C94">
      <w:pPr>
        <w:jc w:val="both"/>
        <w:rPr>
          <w:rFonts w:ascii="Times New Roman" w:hAnsi="Times New Roman" w:cs="Times New Roman"/>
          <w:sz w:val="24"/>
          <w:szCs w:val="24"/>
        </w:rPr>
      </w:pPr>
      <w:r w:rsidRPr="00804C94">
        <w:rPr>
          <w:rFonts w:ascii="Times New Roman" w:hAnsi="Times New Roman" w:cs="Times New Roman"/>
          <w:sz w:val="24"/>
          <w:szCs w:val="24"/>
          <w:lang w:val="en-GB"/>
        </w:rPr>
        <w:t>27.</w:t>
      </w:r>
      <w:r w:rsidRPr="00804C94">
        <w:rPr>
          <w:rFonts w:ascii="Times New Roman" w:hAnsi="Times New Roman" w:cs="Times New Roman"/>
          <w:sz w:val="24"/>
          <w:szCs w:val="24"/>
          <w:lang w:val="en-GB"/>
        </w:rPr>
        <w:tab/>
      </w:r>
      <w:proofErr w:type="spellStart"/>
      <w:r w:rsidRPr="00804C94">
        <w:rPr>
          <w:rFonts w:ascii="Times New Roman" w:hAnsi="Times New Roman" w:cs="Times New Roman"/>
          <w:sz w:val="24"/>
          <w:szCs w:val="24"/>
          <w:lang w:val="en-GB"/>
        </w:rPr>
        <w:t>Convertino</w:t>
      </w:r>
      <w:proofErr w:type="spellEnd"/>
      <w:r w:rsidRPr="00804C94">
        <w:rPr>
          <w:rFonts w:ascii="Times New Roman" w:hAnsi="Times New Roman" w:cs="Times New Roman"/>
          <w:sz w:val="24"/>
          <w:szCs w:val="24"/>
          <w:lang w:val="en-GB"/>
        </w:rPr>
        <w:t xml:space="preserve"> VA. Blood volume response to physical activity and inactivity. </w:t>
      </w:r>
      <w:r w:rsidRPr="00594481">
        <w:rPr>
          <w:rFonts w:ascii="Times New Roman" w:hAnsi="Times New Roman" w:cs="Times New Roman"/>
          <w:sz w:val="24"/>
          <w:szCs w:val="24"/>
        </w:rPr>
        <w:t xml:space="preserve">Am J </w:t>
      </w:r>
      <w:proofErr w:type="spellStart"/>
      <w:r w:rsidRPr="00594481">
        <w:rPr>
          <w:rFonts w:ascii="Times New Roman" w:hAnsi="Times New Roman" w:cs="Times New Roman"/>
          <w:sz w:val="24"/>
          <w:szCs w:val="24"/>
        </w:rPr>
        <w:t>Med</w:t>
      </w:r>
      <w:proofErr w:type="spellEnd"/>
      <w:r w:rsidRPr="00594481">
        <w:rPr>
          <w:rFonts w:ascii="Times New Roman" w:hAnsi="Times New Roman" w:cs="Times New Roman"/>
          <w:sz w:val="24"/>
          <w:szCs w:val="24"/>
        </w:rPr>
        <w:t xml:space="preserve"> </w:t>
      </w:r>
      <w:proofErr w:type="spellStart"/>
      <w:r w:rsidRPr="00594481">
        <w:rPr>
          <w:rFonts w:ascii="Times New Roman" w:hAnsi="Times New Roman" w:cs="Times New Roman"/>
          <w:sz w:val="24"/>
          <w:szCs w:val="24"/>
        </w:rPr>
        <w:t>Sci</w:t>
      </w:r>
      <w:proofErr w:type="spellEnd"/>
      <w:r w:rsidRPr="00594481">
        <w:rPr>
          <w:rFonts w:ascii="Times New Roman" w:hAnsi="Times New Roman" w:cs="Times New Roman"/>
          <w:sz w:val="24"/>
          <w:szCs w:val="24"/>
        </w:rPr>
        <w:t xml:space="preserve"> (2007). 334(1):72-79.</w:t>
      </w:r>
    </w:p>
    <w:p w14:paraId="30FAC83D" w14:textId="77777777" w:rsidR="00804C94" w:rsidRPr="00804C94" w:rsidRDefault="00804C94" w:rsidP="00804C94">
      <w:pPr>
        <w:jc w:val="both"/>
        <w:rPr>
          <w:rFonts w:ascii="Times New Roman" w:hAnsi="Times New Roman" w:cs="Times New Roman"/>
          <w:sz w:val="24"/>
          <w:szCs w:val="24"/>
          <w:lang w:val="en-GB"/>
        </w:rPr>
      </w:pPr>
      <w:r w:rsidRPr="00594481">
        <w:rPr>
          <w:rFonts w:ascii="Times New Roman" w:hAnsi="Times New Roman" w:cs="Times New Roman"/>
          <w:sz w:val="24"/>
          <w:szCs w:val="24"/>
        </w:rPr>
        <w:t>28.</w:t>
      </w:r>
      <w:r w:rsidRPr="00594481">
        <w:rPr>
          <w:rFonts w:ascii="Times New Roman" w:hAnsi="Times New Roman" w:cs="Times New Roman"/>
          <w:sz w:val="24"/>
          <w:szCs w:val="24"/>
        </w:rPr>
        <w:tab/>
        <w:t xml:space="preserve">Van Erp T, Foster C, De Koning JJ. </w:t>
      </w:r>
      <w:r w:rsidRPr="00804C94">
        <w:rPr>
          <w:rFonts w:ascii="Times New Roman" w:hAnsi="Times New Roman" w:cs="Times New Roman"/>
          <w:sz w:val="24"/>
          <w:szCs w:val="24"/>
          <w:lang w:val="en-GB"/>
        </w:rPr>
        <w:t xml:space="preserve">Relationship between various training-load measures in elite cyclists during training, road races, and time trials. </w:t>
      </w:r>
      <w:proofErr w:type="spellStart"/>
      <w:r w:rsidRPr="00804C94">
        <w:rPr>
          <w:rFonts w:ascii="Times New Roman" w:hAnsi="Times New Roman" w:cs="Times New Roman"/>
          <w:sz w:val="24"/>
          <w:szCs w:val="24"/>
          <w:lang w:val="en-GB"/>
        </w:rPr>
        <w:t>Int</w:t>
      </w:r>
      <w:proofErr w:type="spellEnd"/>
      <w:r w:rsidRPr="00804C94">
        <w:rPr>
          <w:rFonts w:ascii="Times New Roman" w:hAnsi="Times New Roman" w:cs="Times New Roman"/>
          <w:sz w:val="24"/>
          <w:szCs w:val="24"/>
          <w:lang w:val="en-GB"/>
        </w:rPr>
        <w:t xml:space="preserve"> J Sports </w:t>
      </w:r>
      <w:proofErr w:type="spellStart"/>
      <w:r w:rsidRPr="00804C94">
        <w:rPr>
          <w:rFonts w:ascii="Times New Roman" w:hAnsi="Times New Roman" w:cs="Times New Roman"/>
          <w:sz w:val="24"/>
          <w:szCs w:val="24"/>
          <w:lang w:val="en-GB"/>
        </w:rPr>
        <w:t>Physiol</w:t>
      </w:r>
      <w:proofErr w:type="spellEnd"/>
      <w:r w:rsidRPr="00804C94">
        <w:rPr>
          <w:rFonts w:ascii="Times New Roman" w:hAnsi="Times New Roman" w:cs="Times New Roman"/>
          <w:sz w:val="24"/>
          <w:szCs w:val="24"/>
          <w:lang w:val="en-GB"/>
        </w:rPr>
        <w:t xml:space="preserve"> Perform (2019). 14(4):493-500.</w:t>
      </w:r>
    </w:p>
    <w:p w14:paraId="07DD04B8" w14:textId="5641DE52" w:rsidR="00804C94" w:rsidRPr="00804C94" w:rsidRDefault="008431EF" w:rsidP="00804C94">
      <w:pPr>
        <w:jc w:val="both"/>
        <w:rPr>
          <w:rFonts w:ascii="Times New Roman" w:hAnsi="Times New Roman" w:cs="Times New Roman"/>
          <w:sz w:val="24"/>
          <w:szCs w:val="24"/>
          <w:lang w:val="en-GB"/>
        </w:rPr>
      </w:pPr>
      <w:r>
        <w:rPr>
          <w:rFonts w:ascii="Times New Roman" w:hAnsi="Times New Roman" w:cs="Times New Roman"/>
          <w:sz w:val="24"/>
          <w:szCs w:val="24"/>
          <w:lang w:val="en-GB"/>
        </w:rPr>
        <w:t>29</w:t>
      </w:r>
      <w:r w:rsidR="00804C94" w:rsidRPr="00804C94">
        <w:rPr>
          <w:rFonts w:ascii="Times New Roman" w:hAnsi="Times New Roman" w:cs="Times New Roman"/>
          <w:sz w:val="24"/>
          <w:szCs w:val="24"/>
          <w:lang w:val="en-GB"/>
        </w:rPr>
        <w:t>.</w:t>
      </w:r>
      <w:r w:rsidR="00804C94" w:rsidRPr="00804C94">
        <w:rPr>
          <w:rFonts w:ascii="Times New Roman" w:hAnsi="Times New Roman" w:cs="Times New Roman"/>
          <w:sz w:val="24"/>
          <w:szCs w:val="24"/>
          <w:lang w:val="en-GB"/>
        </w:rPr>
        <w:tab/>
        <w:t xml:space="preserve"> Wallace LK, Slattery KM, Coutts AJ. A comparison of methods for quantifying training load: relationships between modelled and actual training responses. </w:t>
      </w:r>
      <w:proofErr w:type="spellStart"/>
      <w:r w:rsidR="00804C94" w:rsidRPr="00804C94">
        <w:rPr>
          <w:rFonts w:ascii="Times New Roman" w:hAnsi="Times New Roman" w:cs="Times New Roman"/>
          <w:sz w:val="24"/>
          <w:szCs w:val="24"/>
          <w:lang w:val="en-GB"/>
        </w:rPr>
        <w:t>Eur</w:t>
      </w:r>
      <w:proofErr w:type="spellEnd"/>
      <w:r w:rsidR="00804C94" w:rsidRPr="00804C94">
        <w:rPr>
          <w:rFonts w:ascii="Times New Roman" w:hAnsi="Times New Roman" w:cs="Times New Roman"/>
          <w:sz w:val="24"/>
          <w:szCs w:val="24"/>
          <w:lang w:val="en-GB"/>
        </w:rPr>
        <w:t xml:space="preserve"> J </w:t>
      </w:r>
      <w:proofErr w:type="spellStart"/>
      <w:r w:rsidR="00804C94" w:rsidRPr="00804C94">
        <w:rPr>
          <w:rFonts w:ascii="Times New Roman" w:hAnsi="Times New Roman" w:cs="Times New Roman"/>
          <w:sz w:val="24"/>
          <w:szCs w:val="24"/>
          <w:lang w:val="en-GB"/>
        </w:rPr>
        <w:t>Appl</w:t>
      </w:r>
      <w:proofErr w:type="spellEnd"/>
      <w:r w:rsidR="00804C94" w:rsidRPr="00804C94">
        <w:rPr>
          <w:rFonts w:ascii="Times New Roman" w:hAnsi="Times New Roman" w:cs="Times New Roman"/>
          <w:sz w:val="24"/>
          <w:szCs w:val="24"/>
          <w:lang w:val="en-GB"/>
        </w:rPr>
        <w:t xml:space="preserve"> </w:t>
      </w:r>
      <w:proofErr w:type="spellStart"/>
      <w:r w:rsidR="00804C94" w:rsidRPr="00804C94">
        <w:rPr>
          <w:rFonts w:ascii="Times New Roman" w:hAnsi="Times New Roman" w:cs="Times New Roman"/>
          <w:sz w:val="24"/>
          <w:szCs w:val="24"/>
          <w:lang w:val="en-GB"/>
        </w:rPr>
        <w:t>Physiol</w:t>
      </w:r>
      <w:proofErr w:type="spellEnd"/>
      <w:r w:rsidR="00804C94" w:rsidRPr="00804C94">
        <w:rPr>
          <w:rFonts w:ascii="Times New Roman" w:hAnsi="Times New Roman" w:cs="Times New Roman"/>
          <w:sz w:val="24"/>
          <w:szCs w:val="24"/>
          <w:lang w:val="en-GB"/>
        </w:rPr>
        <w:t xml:space="preserve"> (2014). 114:11-20.</w:t>
      </w:r>
    </w:p>
    <w:p w14:paraId="450AC123" w14:textId="6F67593A" w:rsidR="00804C94" w:rsidRDefault="00804C94" w:rsidP="00804C94">
      <w:pPr>
        <w:jc w:val="both"/>
        <w:rPr>
          <w:rFonts w:ascii="Times New Roman" w:hAnsi="Times New Roman" w:cs="Times New Roman"/>
          <w:sz w:val="24"/>
          <w:szCs w:val="24"/>
          <w:lang w:val="en-GB"/>
        </w:rPr>
      </w:pPr>
      <w:r w:rsidRPr="00804C94">
        <w:rPr>
          <w:rFonts w:ascii="Times New Roman" w:hAnsi="Times New Roman" w:cs="Times New Roman"/>
          <w:sz w:val="24"/>
          <w:szCs w:val="24"/>
          <w:lang w:val="en-GB"/>
        </w:rPr>
        <w:t>3</w:t>
      </w:r>
      <w:r w:rsidR="008431EF">
        <w:rPr>
          <w:rFonts w:ascii="Times New Roman" w:hAnsi="Times New Roman" w:cs="Times New Roman"/>
          <w:sz w:val="24"/>
          <w:szCs w:val="24"/>
          <w:lang w:val="en-GB"/>
        </w:rPr>
        <w:t>0</w:t>
      </w:r>
      <w:r w:rsidRPr="00804C94">
        <w:rPr>
          <w:rFonts w:ascii="Times New Roman" w:hAnsi="Times New Roman" w:cs="Times New Roman"/>
          <w:sz w:val="24"/>
          <w:szCs w:val="24"/>
          <w:lang w:val="en-GB"/>
        </w:rPr>
        <w:t>.</w:t>
      </w:r>
      <w:r w:rsidRPr="00804C94">
        <w:rPr>
          <w:rFonts w:ascii="Times New Roman" w:hAnsi="Times New Roman" w:cs="Times New Roman"/>
          <w:sz w:val="24"/>
          <w:szCs w:val="24"/>
          <w:lang w:val="en-GB"/>
        </w:rPr>
        <w:tab/>
        <w:t xml:space="preserve">Mitchell LJG, Rattray B, Fowlie J, Saunders PU, </w:t>
      </w:r>
      <w:proofErr w:type="spellStart"/>
      <w:r w:rsidRPr="00804C94">
        <w:rPr>
          <w:rFonts w:ascii="Times New Roman" w:hAnsi="Times New Roman" w:cs="Times New Roman"/>
          <w:sz w:val="24"/>
          <w:szCs w:val="24"/>
          <w:lang w:val="en-GB"/>
        </w:rPr>
        <w:t>Pyne</w:t>
      </w:r>
      <w:proofErr w:type="spellEnd"/>
      <w:r w:rsidRPr="00804C94">
        <w:rPr>
          <w:rFonts w:ascii="Times New Roman" w:hAnsi="Times New Roman" w:cs="Times New Roman"/>
          <w:sz w:val="24"/>
          <w:szCs w:val="24"/>
          <w:lang w:val="en-GB"/>
        </w:rPr>
        <w:t xml:space="preserve"> DB. The Impact of Different Training Load Quantification and Modelling Methodologies on Performance Predictions in Elite Swimmers. Eur J Sport Sci (2020). </w:t>
      </w:r>
      <w:proofErr w:type="spellStart"/>
      <w:proofErr w:type="gramStart"/>
      <w:r w:rsidRPr="00804C94">
        <w:rPr>
          <w:rFonts w:ascii="Times New Roman" w:hAnsi="Times New Roman" w:cs="Times New Roman"/>
          <w:sz w:val="24"/>
          <w:szCs w:val="24"/>
          <w:lang w:val="en-GB"/>
        </w:rPr>
        <w:t>doi</w:t>
      </w:r>
      <w:proofErr w:type="spellEnd"/>
      <w:proofErr w:type="gramEnd"/>
      <w:r w:rsidRPr="00804C94">
        <w:rPr>
          <w:rFonts w:ascii="Times New Roman" w:hAnsi="Times New Roman" w:cs="Times New Roman"/>
          <w:sz w:val="24"/>
          <w:szCs w:val="24"/>
          <w:lang w:val="en-GB"/>
        </w:rPr>
        <w:t>: 10.1080/17461391.2020.1719211. Online ahead of print.</w:t>
      </w:r>
    </w:p>
    <w:p w14:paraId="48A041B1" w14:textId="77777777" w:rsidR="00804C94" w:rsidRDefault="00804C94">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4705054F" w14:textId="42A79CDA" w:rsidR="00804C94" w:rsidRDefault="00804C94" w:rsidP="00804C94">
      <w:pPr>
        <w:jc w:val="both"/>
        <w:rPr>
          <w:rFonts w:ascii="Times New Roman" w:hAnsi="Times New Roman" w:cs="Times New Roman"/>
          <w:i/>
          <w:iCs/>
          <w:sz w:val="24"/>
          <w:szCs w:val="24"/>
          <w:lang w:val="en-GB"/>
        </w:rPr>
      </w:pPr>
      <w:r>
        <w:rPr>
          <w:rFonts w:ascii="Times New Roman" w:hAnsi="Times New Roman" w:cs="Times New Roman"/>
          <w:i/>
          <w:iCs/>
          <w:sz w:val="24"/>
          <w:szCs w:val="24"/>
          <w:lang w:val="en-GB"/>
        </w:rPr>
        <w:lastRenderedPageBreak/>
        <w:t>Figure captions</w:t>
      </w:r>
    </w:p>
    <w:p w14:paraId="333939BA" w14:textId="4402C001" w:rsidR="00E82C57" w:rsidRDefault="00E82C57" w:rsidP="00804C94">
      <w:pPr>
        <w:jc w:val="both"/>
        <w:rPr>
          <w:rFonts w:ascii="Times New Roman" w:hAnsi="Times New Roman" w:cs="Times New Roman"/>
          <w:sz w:val="24"/>
          <w:szCs w:val="24"/>
          <w:lang w:val="en-GB"/>
        </w:rPr>
      </w:pPr>
      <w:r>
        <w:rPr>
          <w:rFonts w:ascii="Times New Roman" w:hAnsi="Times New Roman" w:cs="Times New Roman"/>
          <w:sz w:val="24"/>
          <w:szCs w:val="24"/>
          <w:lang w:val="en-GB"/>
        </w:rPr>
        <w:t>Figure 1</w:t>
      </w:r>
    </w:p>
    <w:p w14:paraId="388CB20B" w14:textId="34A23672" w:rsidR="00E82C57" w:rsidRPr="00E82C57" w:rsidRDefault="00E82C57" w:rsidP="00804C94">
      <w:pPr>
        <w:jc w:val="both"/>
        <w:rPr>
          <w:rFonts w:ascii="Times New Roman" w:hAnsi="Times New Roman" w:cs="Times New Roman"/>
          <w:sz w:val="24"/>
          <w:szCs w:val="24"/>
          <w:lang w:val="en-GB"/>
        </w:rPr>
      </w:pPr>
      <w:r>
        <w:rPr>
          <w:rFonts w:ascii="Times New Roman" w:hAnsi="Times New Roman" w:cs="Times New Roman"/>
          <w:sz w:val="24"/>
          <w:szCs w:val="24"/>
          <w:lang w:val="en-GB"/>
        </w:rPr>
        <w:t>Overview of the experimental procedure. ET is the exercise test, TT</w:t>
      </w:r>
      <w:r>
        <w:rPr>
          <w:rFonts w:ascii="Times New Roman" w:hAnsi="Times New Roman" w:cs="Times New Roman"/>
          <w:sz w:val="24"/>
          <w:szCs w:val="24"/>
          <w:vertAlign w:val="superscript"/>
          <w:lang w:val="en-GB"/>
        </w:rPr>
        <w:t>f</w:t>
      </w:r>
      <w:r>
        <w:rPr>
          <w:rFonts w:ascii="Times New Roman" w:hAnsi="Times New Roman" w:cs="Times New Roman"/>
          <w:sz w:val="24"/>
          <w:szCs w:val="24"/>
          <w:lang w:val="en-GB"/>
        </w:rPr>
        <w:t xml:space="preserve"> is a familiarization time trial, p</w:t>
      </w:r>
      <w:r>
        <w:rPr>
          <w:rFonts w:ascii="Times New Roman" w:hAnsi="Times New Roman" w:cs="Times New Roman"/>
          <w:sz w:val="24"/>
          <w:szCs w:val="24"/>
          <w:vertAlign w:val="superscript"/>
          <w:lang w:val="en-GB"/>
        </w:rPr>
        <w:t xml:space="preserve">* </w:t>
      </w:r>
      <w:r>
        <w:rPr>
          <w:rFonts w:ascii="Times New Roman" w:hAnsi="Times New Roman" w:cs="Times New Roman"/>
          <w:sz w:val="24"/>
          <w:szCs w:val="24"/>
          <w:lang w:val="en-GB"/>
        </w:rPr>
        <w:t>is the time trial to determine the initial performance level</w:t>
      </w:r>
      <w:r w:rsidR="00531D27">
        <w:rPr>
          <w:rFonts w:ascii="Times New Roman" w:hAnsi="Times New Roman" w:cs="Times New Roman"/>
          <w:sz w:val="24"/>
          <w:szCs w:val="24"/>
          <w:lang w:val="en-GB"/>
        </w:rPr>
        <w:t xml:space="preserve"> and IT stands for the interval training session.</w:t>
      </w:r>
    </w:p>
    <w:p w14:paraId="26A971A8" w14:textId="20722D2C" w:rsidR="005A57A1" w:rsidRDefault="005A57A1" w:rsidP="00804C94">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Figure </w:t>
      </w:r>
      <w:r w:rsidR="00E82C57">
        <w:rPr>
          <w:rFonts w:ascii="Times New Roman" w:hAnsi="Times New Roman" w:cs="Times New Roman"/>
          <w:sz w:val="24"/>
          <w:szCs w:val="24"/>
          <w:lang w:val="en-GB"/>
        </w:rPr>
        <w:t>2</w:t>
      </w:r>
    </w:p>
    <w:p w14:paraId="4D79F839" w14:textId="77777777" w:rsidR="005A57A1" w:rsidRPr="00934679" w:rsidRDefault="005A57A1" w:rsidP="005A57A1">
      <w:pPr>
        <w:jc w:val="both"/>
        <w:rPr>
          <w:rFonts w:ascii="Times New Roman" w:hAnsi="Times New Roman" w:cs="Times New Roman"/>
          <w:sz w:val="24"/>
          <w:lang w:val="en-GB"/>
        </w:rPr>
      </w:pPr>
      <w:r w:rsidRPr="00934679">
        <w:rPr>
          <w:rFonts w:ascii="Times New Roman" w:hAnsi="Times New Roman" w:cs="Times New Roman"/>
          <w:sz w:val="24"/>
          <w:lang w:val="en-GB"/>
        </w:rPr>
        <w:t>Evolution of performance on the 3km TT. The full black line represents the</w:t>
      </w:r>
      <w:r>
        <w:rPr>
          <w:rFonts w:ascii="Times New Roman" w:hAnsi="Times New Roman" w:cs="Times New Roman"/>
          <w:sz w:val="24"/>
          <w:lang w:val="en-GB"/>
        </w:rPr>
        <w:t xml:space="preserve"> mean performance progression. The grey dashed lines represent the individual evolution in performance. The vertical dotted lines demarcate the two periods of the study.</w:t>
      </w:r>
    </w:p>
    <w:p w14:paraId="5B347367" w14:textId="2ACA2268" w:rsidR="005A57A1" w:rsidRDefault="005A57A1" w:rsidP="00804C94">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Figure </w:t>
      </w:r>
      <w:r w:rsidR="00E82C57">
        <w:rPr>
          <w:rFonts w:ascii="Times New Roman" w:hAnsi="Times New Roman" w:cs="Times New Roman"/>
          <w:sz w:val="24"/>
          <w:szCs w:val="24"/>
          <w:lang w:val="en-GB"/>
        </w:rPr>
        <w:t>3</w:t>
      </w:r>
    </w:p>
    <w:p w14:paraId="063C2850" w14:textId="77777777" w:rsidR="005A57A1" w:rsidRPr="005A57A1" w:rsidRDefault="005A57A1" w:rsidP="00804C94">
      <w:pPr>
        <w:jc w:val="both"/>
        <w:rPr>
          <w:rFonts w:ascii="Times New Roman" w:hAnsi="Times New Roman" w:cs="Times New Roman"/>
          <w:sz w:val="24"/>
          <w:lang w:val="en-GB"/>
        </w:rPr>
      </w:pPr>
      <w:r w:rsidRPr="002F5ED2">
        <w:rPr>
          <w:rFonts w:ascii="Times New Roman" w:hAnsi="Times New Roman" w:cs="Times New Roman"/>
          <w:sz w:val="24"/>
          <w:lang w:val="en-GB"/>
        </w:rPr>
        <w:t>Visual representation of the mean weekly training load</w:t>
      </w:r>
      <w:r>
        <w:rPr>
          <w:rFonts w:ascii="Times New Roman" w:hAnsi="Times New Roman" w:cs="Times New Roman"/>
          <w:sz w:val="24"/>
          <w:lang w:val="en-GB"/>
        </w:rPr>
        <w:t xml:space="preserve"> during the study period</w:t>
      </w:r>
      <w:r w:rsidRPr="002F5ED2">
        <w:rPr>
          <w:rFonts w:ascii="Times New Roman" w:hAnsi="Times New Roman" w:cs="Times New Roman"/>
          <w:sz w:val="24"/>
          <w:lang w:val="en-GB"/>
        </w:rPr>
        <w:t xml:space="preserve"> </w:t>
      </w:r>
      <w:r>
        <w:rPr>
          <w:rFonts w:ascii="Times New Roman" w:hAnsi="Times New Roman" w:cs="Times New Roman"/>
          <w:sz w:val="24"/>
          <w:lang w:val="en-GB"/>
        </w:rPr>
        <w:t>according to the different methods</w:t>
      </w:r>
      <w:r w:rsidRPr="002F5ED2">
        <w:rPr>
          <w:rFonts w:ascii="Times New Roman" w:hAnsi="Times New Roman" w:cs="Times New Roman"/>
          <w:sz w:val="24"/>
          <w:lang w:val="en-GB"/>
        </w:rPr>
        <w:t>. Bars</w:t>
      </w:r>
      <w:r>
        <w:rPr>
          <w:rFonts w:ascii="Times New Roman" w:hAnsi="Times New Roman" w:cs="Times New Roman"/>
          <w:sz w:val="24"/>
          <w:lang w:val="en-GB"/>
        </w:rPr>
        <w:t xml:space="preserve"> (+ SD)</w:t>
      </w:r>
      <w:r w:rsidRPr="002F5ED2">
        <w:rPr>
          <w:rFonts w:ascii="Times New Roman" w:hAnsi="Times New Roman" w:cs="Times New Roman"/>
          <w:sz w:val="24"/>
          <w:lang w:val="en-GB"/>
        </w:rPr>
        <w:t xml:space="preserve"> represent the absolute training load scores</w:t>
      </w:r>
      <w:r>
        <w:rPr>
          <w:rFonts w:ascii="Times New Roman" w:hAnsi="Times New Roman" w:cs="Times New Roman"/>
          <w:sz w:val="24"/>
          <w:lang w:val="en-GB"/>
        </w:rPr>
        <w:t xml:space="preserve"> (AU),</w:t>
      </w:r>
      <w:r w:rsidRPr="002F5ED2">
        <w:rPr>
          <w:rFonts w:ascii="Times New Roman" w:hAnsi="Times New Roman" w:cs="Times New Roman"/>
          <w:sz w:val="24"/>
          <w:lang w:val="en-GB"/>
        </w:rPr>
        <w:t xml:space="preserve"> where the lines represent the training load scores </w:t>
      </w:r>
      <w:r>
        <w:rPr>
          <w:rFonts w:ascii="Times New Roman" w:hAnsi="Times New Roman" w:cs="Times New Roman"/>
          <w:sz w:val="24"/>
          <w:lang w:val="en-GB"/>
        </w:rPr>
        <w:t>relative to the training load of the first week.</w:t>
      </w:r>
      <w:r w:rsidRPr="002F5ED2">
        <w:rPr>
          <w:rFonts w:ascii="Times New Roman" w:hAnsi="Times New Roman" w:cs="Times New Roman"/>
          <w:sz w:val="24"/>
          <w:lang w:val="en-GB"/>
        </w:rPr>
        <w:t xml:space="preserve"> </w:t>
      </w:r>
    </w:p>
    <w:p w14:paraId="4CE33C22" w14:textId="4B9E25FC" w:rsidR="00804C94" w:rsidRDefault="005A57A1" w:rsidP="00804C94">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Figure </w:t>
      </w:r>
      <w:r w:rsidR="00E82C57">
        <w:rPr>
          <w:rFonts w:ascii="Times New Roman" w:hAnsi="Times New Roman" w:cs="Times New Roman"/>
          <w:sz w:val="24"/>
          <w:szCs w:val="24"/>
          <w:lang w:val="en-GB"/>
        </w:rPr>
        <w:t>4</w:t>
      </w:r>
    </w:p>
    <w:p w14:paraId="4486D199" w14:textId="77777777" w:rsidR="005A57A1" w:rsidRPr="00594481" w:rsidRDefault="005A57A1" w:rsidP="005A57A1">
      <w:pPr>
        <w:pStyle w:val="Caption"/>
        <w:rPr>
          <w:rFonts w:ascii="Times New Roman" w:hAnsi="Times New Roman" w:cs="Times New Roman"/>
          <w:i w:val="0"/>
          <w:iCs w:val="0"/>
          <w:noProof/>
          <w:color w:val="auto"/>
          <w:sz w:val="24"/>
          <w:szCs w:val="24"/>
          <w:lang w:val="en-US"/>
        </w:rPr>
      </w:pPr>
      <w:r w:rsidRPr="00594481">
        <w:rPr>
          <w:rFonts w:ascii="Times New Roman" w:hAnsi="Times New Roman" w:cs="Times New Roman"/>
          <w:i w:val="0"/>
          <w:iCs w:val="0"/>
          <w:noProof/>
          <w:color w:val="auto"/>
          <w:sz w:val="24"/>
          <w:szCs w:val="24"/>
          <w:lang w:val="en-US"/>
        </w:rPr>
        <w:t>Overview of the influence curves of the subjects according to the TL-method used. On the y-axis the netto influence of a training on the day of performance is given (AU). On the x-axis the days preceding the day of performance are plotted. Vertical dotted lines and dashed lines represent the range of respectively t</w:t>
      </w:r>
      <w:r w:rsidRPr="00594481">
        <w:rPr>
          <w:rFonts w:ascii="Times New Roman" w:hAnsi="Times New Roman" w:cs="Times New Roman"/>
          <w:i w:val="0"/>
          <w:iCs w:val="0"/>
          <w:noProof/>
          <w:color w:val="auto"/>
          <w:sz w:val="24"/>
          <w:szCs w:val="24"/>
          <w:vertAlign w:val="subscript"/>
          <w:lang w:val="en-US"/>
        </w:rPr>
        <w:t>g</w:t>
      </w:r>
      <w:r w:rsidRPr="00594481">
        <w:rPr>
          <w:rFonts w:ascii="Times New Roman" w:hAnsi="Times New Roman" w:cs="Times New Roman"/>
          <w:i w:val="0"/>
          <w:iCs w:val="0"/>
          <w:noProof/>
          <w:color w:val="auto"/>
          <w:sz w:val="24"/>
          <w:szCs w:val="24"/>
          <w:lang w:val="en-US"/>
        </w:rPr>
        <w:t xml:space="preserve"> and t</w:t>
      </w:r>
      <w:r w:rsidRPr="00594481">
        <w:rPr>
          <w:rFonts w:ascii="Times New Roman" w:hAnsi="Times New Roman" w:cs="Times New Roman"/>
          <w:i w:val="0"/>
          <w:iCs w:val="0"/>
          <w:noProof/>
          <w:color w:val="auto"/>
          <w:sz w:val="24"/>
          <w:szCs w:val="24"/>
          <w:vertAlign w:val="subscript"/>
          <w:lang w:val="en-US"/>
        </w:rPr>
        <w:t>n</w:t>
      </w:r>
      <w:r w:rsidRPr="00594481">
        <w:rPr>
          <w:rFonts w:ascii="Times New Roman" w:hAnsi="Times New Roman" w:cs="Times New Roman"/>
          <w:i w:val="0"/>
          <w:iCs w:val="0"/>
          <w:noProof/>
          <w:color w:val="auto"/>
          <w:sz w:val="24"/>
          <w:szCs w:val="24"/>
          <w:lang w:val="en-US"/>
        </w:rPr>
        <w:t xml:space="preserve"> calculated for the different TL-methods.</w:t>
      </w:r>
    </w:p>
    <w:p w14:paraId="0323ADFB" w14:textId="77777777" w:rsidR="005A57A1" w:rsidRPr="00594481" w:rsidRDefault="005A57A1" w:rsidP="005A57A1">
      <w:pPr>
        <w:rPr>
          <w:rFonts w:ascii="Times New Roman" w:hAnsi="Times New Roman" w:cs="Times New Roman"/>
          <w:noProof/>
          <w:sz w:val="24"/>
          <w:szCs w:val="24"/>
          <w:lang w:val="en-US"/>
        </w:rPr>
      </w:pPr>
    </w:p>
    <w:sectPr w:rsidR="005A57A1" w:rsidRPr="00594481" w:rsidSect="004F3C62">
      <w:pgSz w:w="11906" w:h="16838"/>
      <w:pgMar w:top="1417" w:right="1417" w:bottom="1417"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0000000000000000000"/>
    <w:charset w:val="80"/>
    <w:family w:val="roman"/>
    <w:notTrueType/>
    <w:pitch w:val="default"/>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Ghijs">
    <w15:presenceInfo w15:providerId="None" w15:userId="Michael Ghij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BB9"/>
    <w:rsid w:val="000616D1"/>
    <w:rsid w:val="00090C05"/>
    <w:rsid w:val="0009728D"/>
    <w:rsid w:val="00130CE4"/>
    <w:rsid w:val="00164007"/>
    <w:rsid w:val="001D4565"/>
    <w:rsid w:val="001E3705"/>
    <w:rsid w:val="00225F99"/>
    <w:rsid w:val="002605C6"/>
    <w:rsid w:val="00261DBF"/>
    <w:rsid w:val="002B51B9"/>
    <w:rsid w:val="00301A33"/>
    <w:rsid w:val="003A40CB"/>
    <w:rsid w:val="003C3DA3"/>
    <w:rsid w:val="004269ED"/>
    <w:rsid w:val="00487381"/>
    <w:rsid w:val="004B37E6"/>
    <w:rsid w:val="004E3BB9"/>
    <w:rsid w:val="004F39C4"/>
    <w:rsid w:val="004F3C62"/>
    <w:rsid w:val="00531D27"/>
    <w:rsid w:val="00594481"/>
    <w:rsid w:val="005A57A1"/>
    <w:rsid w:val="005C5F36"/>
    <w:rsid w:val="00666EDF"/>
    <w:rsid w:val="006B4DB3"/>
    <w:rsid w:val="006D5177"/>
    <w:rsid w:val="006E7632"/>
    <w:rsid w:val="00705A73"/>
    <w:rsid w:val="0079315E"/>
    <w:rsid w:val="00800570"/>
    <w:rsid w:val="00804C94"/>
    <w:rsid w:val="008431EF"/>
    <w:rsid w:val="00857FFB"/>
    <w:rsid w:val="00886D7A"/>
    <w:rsid w:val="008D466B"/>
    <w:rsid w:val="00954B76"/>
    <w:rsid w:val="009B76A8"/>
    <w:rsid w:val="009D58DA"/>
    <w:rsid w:val="00A05D66"/>
    <w:rsid w:val="00A148EC"/>
    <w:rsid w:val="00A85123"/>
    <w:rsid w:val="00B046DB"/>
    <w:rsid w:val="00B46F34"/>
    <w:rsid w:val="00B62FAB"/>
    <w:rsid w:val="00BB3F06"/>
    <w:rsid w:val="00C15512"/>
    <w:rsid w:val="00C31C5F"/>
    <w:rsid w:val="00C55AF5"/>
    <w:rsid w:val="00D04988"/>
    <w:rsid w:val="00D655FC"/>
    <w:rsid w:val="00D80904"/>
    <w:rsid w:val="00DA0D8B"/>
    <w:rsid w:val="00DC2673"/>
    <w:rsid w:val="00E6488D"/>
    <w:rsid w:val="00E82C57"/>
    <w:rsid w:val="00E95D70"/>
    <w:rsid w:val="00E97462"/>
    <w:rsid w:val="00F50D36"/>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4F72"/>
  <w15:chartTrackingRefBased/>
  <w15:docId w15:val="{3DFFD3C8-6B12-4CD6-90E6-7FCF721FB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B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3BB9"/>
    <w:rPr>
      <w:color w:val="0563C1" w:themeColor="hyperlink"/>
      <w:u w:val="single"/>
    </w:rPr>
  </w:style>
  <w:style w:type="character" w:styleId="LineNumber">
    <w:name w:val="line number"/>
    <w:basedOn w:val="DefaultParagraphFont"/>
    <w:uiPriority w:val="99"/>
    <w:semiHidden/>
    <w:unhideWhenUsed/>
    <w:rsid w:val="004E3BB9"/>
  </w:style>
  <w:style w:type="paragraph" w:styleId="BalloonText">
    <w:name w:val="Balloon Text"/>
    <w:basedOn w:val="Normal"/>
    <w:link w:val="BalloonTextChar"/>
    <w:uiPriority w:val="99"/>
    <w:semiHidden/>
    <w:unhideWhenUsed/>
    <w:rsid w:val="004E3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BB9"/>
    <w:rPr>
      <w:rFonts w:ascii="Segoe UI" w:hAnsi="Segoe UI" w:cs="Segoe UI"/>
      <w:sz w:val="18"/>
      <w:szCs w:val="18"/>
    </w:rPr>
  </w:style>
  <w:style w:type="character" w:styleId="PlaceholderText">
    <w:name w:val="Placeholder Text"/>
    <w:basedOn w:val="DefaultParagraphFont"/>
    <w:uiPriority w:val="99"/>
    <w:semiHidden/>
    <w:rsid w:val="004B37E6"/>
    <w:rPr>
      <w:color w:val="808080"/>
    </w:rPr>
  </w:style>
  <w:style w:type="character" w:styleId="CommentReference">
    <w:name w:val="annotation reference"/>
    <w:basedOn w:val="DefaultParagraphFont"/>
    <w:uiPriority w:val="99"/>
    <w:semiHidden/>
    <w:unhideWhenUsed/>
    <w:rsid w:val="004B37E6"/>
    <w:rPr>
      <w:sz w:val="16"/>
      <w:szCs w:val="16"/>
    </w:rPr>
  </w:style>
  <w:style w:type="paragraph" w:styleId="CommentText">
    <w:name w:val="annotation text"/>
    <w:basedOn w:val="Normal"/>
    <w:link w:val="CommentTextChar"/>
    <w:uiPriority w:val="99"/>
    <w:semiHidden/>
    <w:unhideWhenUsed/>
    <w:rsid w:val="004B37E6"/>
    <w:pPr>
      <w:spacing w:line="240" w:lineRule="auto"/>
    </w:pPr>
    <w:rPr>
      <w:sz w:val="20"/>
      <w:szCs w:val="20"/>
    </w:rPr>
  </w:style>
  <w:style w:type="character" w:customStyle="1" w:styleId="CommentTextChar">
    <w:name w:val="Comment Text Char"/>
    <w:basedOn w:val="DefaultParagraphFont"/>
    <w:link w:val="CommentText"/>
    <w:uiPriority w:val="99"/>
    <w:semiHidden/>
    <w:rsid w:val="004B37E6"/>
    <w:rPr>
      <w:sz w:val="20"/>
      <w:szCs w:val="20"/>
    </w:rPr>
  </w:style>
  <w:style w:type="paragraph" w:styleId="Caption">
    <w:name w:val="caption"/>
    <w:basedOn w:val="Normal"/>
    <w:next w:val="Normal"/>
    <w:uiPriority w:val="35"/>
    <w:unhideWhenUsed/>
    <w:qFormat/>
    <w:rsid w:val="005A57A1"/>
    <w:pPr>
      <w:spacing w:after="200" w:line="240" w:lineRule="auto"/>
    </w:pPr>
    <w:rPr>
      <w:i/>
      <w:iCs/>
      <w:color w:val="44546A" w:themeColor="text2"/>
      <w:sz w:val="18"/>
      <w:szCs w:val="18"/>
    </w:rPr>
  </w:style>
  <w:style w:type="table" w:styleId="TableGrid">
    <w:name w:val="Table Grid"/>
    <w:basedOn w:val="TableNormal"/>
    <w:uiPriority w:val="39"/>
    <w:rsid w:val="00E6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94481"/>
    <w:rPr>
      <w:b/>
      <w:bCs/>
    </w:rPr>
  </w:style>
  <w:style w:type="character" w:customStyle="1" w:styleId="CommentSubjectChar">
    <w:name w:val="Comment Subject Char"/>
    <w:basedOn w:val="CommentTextChar"/>
    <w:link w:val="CommentSubject"/>
    <w:uiPriority w:val="99"/>
    <w:semiHidden/>
    <w:rsid w:val="005944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Boone@UGent.b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43D96E506A014DBE714040E5AF9AEC" ma:contentTypeVersion="9" ma:contentTypeDescription="Een nieuw document maken." ma:contentTypeScope="" ma:versionID="2a0ca171084e537785251b99fcf8a694">
  <xsd:schema xmlns:xsd="http://www.w3.org/2001/XMLSchema" xmlns:xs="http://www.w3.org/2001/XMLSchema" xmlns:p="http://schemas.microsoft.com/office/2006/metadata/properties" xmlns:ns3="8f55a228-4e6a-4e20-9588-cb37277e13ee" targetNamespace="http://schemas.microsoft.com/office/2006/metadata/properties" ma:root="true" ma:fieldsID="6aff302910d14b8673aef97f18ea3169" ns3:_="">
    <xsd:import namespace="8f55a228-4e6a-4e20-9588-cb37277e13e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5a228-4e6a-4e20-9588-cb37277e13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D40D5-3010-4D4D-9753-D37DBEF95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5a228-4e6a-4e20-9588-cb37277e13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7F5021-1577-4961-A9A1-C64990BBF393}">
  <ds:schemaRefs>
    <ds:schemaRef ds:uri="http://schemas.microsoft.com/sharepoint/v3/contenttype/forms"/>
  </ds:schemaRefs>
</ds:datastoreItem>
</file>

<file path=customXml/itemProps3.xml><?xml version="1.0" encoding="utf-8"?>
<ds:datastoreItem xmlns:ds="http://schemas.openxmlformats.org/officeDocument/2006/customXml" ds:itemID="{206BC2C7-35DB-4D78-954F-5ACA9A0181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E6DC80-09D1-4A50-9FAB-3618A5959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4588</Words>
  <Characters>26152</Characters>
  <Application>Microsoft Office Word</Application>
  <DocSecurity>0</DocSecurity>
  <Lines>217</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Vermeire</dc:creator>
  <cp:keywords/>
  <dc:description/>
  <cp:lastModifiedBy>Michael Ghijs</cp:lastModifiedBy>
  <cp:revision>4</cp:revision>
  <cp:lastPrinted>2020-07-09T11:04:00Z</cp:lastPrinted>
  <dcterms:created xsi:type="dcterms:W3CDTF">2020-07-09T13:05:00Z</dcterms:created>
  <dcterms:modified xsi:type="dcterms:W3CDTF">2020-07-09T13:37:00Z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0x0101003A43D96E506A014DBE714040E5AF9AEC</vt:lpwstr>
  </property>
  <property fmtid="{D5CDD505-2E9C-101B-9397-08002B2CF9AE}" pid="3" name="Docear4Word_StyleTitle">
    <vt:lpwstr>ACM SIG Proceedings With Long Author List</vt:lpwstr>
  </property>
</Properties>
</file>