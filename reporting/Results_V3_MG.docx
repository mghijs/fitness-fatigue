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B3" w:rsidRDefault="00E552B3" w:rsidP="002B30F0">
      <w:pPr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E552B3">
        <w:rPr>
          <w:rFonts w:ascii="Times New Roman" w:hAnsi="Times New Roman" w:cs="Times New Roman"/>
          <w:b/>
          <w:sz w:val="24"/>
          <w:lang w:val="en-GB"/>
        </w:rPr>
        <w:t>RESULTS</w:t>
      </w:r>
    </w:p>
    <w:p w:rsidR="00A83751" w:rsidRDefault="00A83751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Performance</w:t>
      </w:r>
    </w:p>
    <w:p w:rsidR="00072C42" w:rsidRDefault="00C2428C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On the incremental exercise test, subjects </w:t>
      </w:r>
      <w:r w:rsidR="00A12FEB">
        <w:rPr>
          <w:rFonts w:ascii="Times New Roman" w:hAnsi="Times New Roman" w:cs="Times New Roman"/>
          <w:sz w:val="24"/>
          <w:lang w:val="en-GB"/>
        </w:rPr>
        <w:t>reached a maximal power output (PO) of 371.1 ± 58.6 W, resulting in a VO</w:t>
      </w:r>
      <w:r w:rsidR="00A12FEB">
        <w:rPr>
          <w:rFonts w:ascii="Times New Roman" w:hAnsi="Times New Roman" w:cs="Times New Roman"/>
          <w:sz w:val="24"/>
          <w:vertAlign w:val="subscript"/>
          <w:lang w:val="en-GB"/>
        </w:rPr>
        <w:t xml:space="preserve">2PEAK </w:t>
      </w:r>
      <w:r w:rsidR="00A12FEB">
        <w:rPr>
          <w:rFonts w:ascii="Times New Roman" w:hAnsi="Times New Roman" w:cs="Times New Roman"/>
          <w:sz w:val="24"/>
          <w:lang w:val="en-GB"/>
        </w:rPr>
        <w:t>of 55.2 ±</w:t>
      </w:r>
      <w:r w:rsidR="00874E3F">
        <w:rPr>
          <w:rFonts w:ascii="Times New Roman" w:hAnsi="Times New Roman" w:cs="Times New Roman"/>
          <w:sz w:val="24"/>
          <w:lang w:val="en-GB"/>
        </w:rPr>
        <w:t xml:space="preserve"> </w:t>
      </w:r>
      <w:r w:rsidR="00A12FEB">
        <w:rPr>
          <w:rFonts w:ascii="Times New Roman" w:hAnsi="Times New Roman" w:cs="Times New Roman"/>
          <w:sz w:val="24"/>
          <w:lang w:val="en-GB"/>
        </w:rPr>
        <w:t>7.8 ml.min</w:t>
      </w:r>
      <w:r w:rsidR="00A12FEB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12FEB">
        <w:rPr>
          <w:rFonts w:ascii="Times New Roman" w:hAnsi="Times New Roman" w:cs="Times New Roman"/>
          <w:sz w:val="24"/>
          <w:lang w:val="en-GB"/>
        </w:rPr>
        <w:t>.kg</w:t>
      </w:r>
      <w:r w:rsidR="00A12FEB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12FEB">
        <w:rPr>
          <w:rFonts w:ascii="Times New Roman" w:hAnsi="Times New Roman" w:cs="Times New Roman"/>
          <w:sz w:val="24"/>
          <w:lang w:val="en-GB"/>
        </w:rPr>
        <w:t xml:space="preserve">. The GET and RCP, corrected for MRT, where 131.0 ± 27.3 W and 245.0 ± 46.4 W respectively. </w:t>
      </w:r>
      <w:r w:rsidR="00E552B3" w:rsidRPr="00E552B3">
        <w:rPr>
          <w:rFonts w:ascii="Times New Roman" w:hAnsi="Times New Roman" w:cs="Times New Roman"/>
          <w:sz w:val="24"/>
          <w:lang w:val="en-GB"/>
        </w:rPr>
        <w:t>Figure 1 shows the evolution of performance</w:t>
      </w:r>
      <w:r w:rsidR="00A12FEB">
        <w:rPr>
          <w:rFonts w:ascii="Times New Roman" w:hAnsi="Times New Roman" w:cs="Times New Roman"/>
          <w:sz w:val="24"/>
          <w:lang w:val="en-GB"/>
        </w:rPr>
        <w:t xml:space="preserve"> during the TTs</w:t>
      </w:r>
      <w:r w:rsidR="00E552B3">
        <w:rPr>
          <w:rFonts w:ascii="Times New Roman" w:hAnsi="Times New Roman" w:cs="Times New Roman"/>
          <w:sz w:val="24"/>
          <w:lang w:val="en-GB"/>
        </w:rPr>
        <w:t xml:space="preserve">. </w:t>
      </w:r>
      <w:r w:rsidR="00A84039">
        <w:rPr>
          <w:rFonts w:ascii="Times New Roman" w:hAnsi="Times New Roman" w:cs="Times New Roman"/>
          <w:sz w:val="24"/>
          <w:lang w:val="en-GB"/>
        </w:rPr>
        <w:t xml:space="preserve">At the end of the </w:t>
      </w:r>
      <w:del w:id="0" w:author="Michael Ghijs" w:date="2020-06-22T19:31:00Z">
        <w:r w:rsidR="00686F68" w:rsidDel="009B0D1B">
          <w:rPr>
            <w:rFonts w:ascii="Times New Roman" w:hAnsi="Times New Roman" w:cs="Times New Roman"/>
            <w:sz w:val="24"/>
            <w:lang w:val="en-GB"/>
          </w:rPr>
          <w:delText>8</w:delText>
        </w:r>
        <w:r w:rsidR="009B0D1B" w:rsidDel="009B0D1B">
          <w:rPr>
            <w:rFonts w:ascii="Times New Roman" w:hAnsi="Times New Roman" w:cs="Times New Roman"/>
            <w:sz w:val="24"/>
            <w:lang w:val="en-GB"/>
          </w:rPr>
          <w:delText xml:space="preserve"> </w:delText>
        </w:r>
      </w:del>
      <w:ins w:id="1" w:author="Michael Ghijs" w:date="2020-06-22T19:31:00Z">
        <w:r w:rsidR="009B0D1B">
          <w:rPr>
            <w:rFonts w:ascii="Times New Roman" w:hAnsi="Times New Roman" w:cs="Times New Roman"/>
            <w:sz w:val="24"/>
            <w:lang w:val="en-GB"/>
          </w:rPr>
          <w:t>8</w:t>
        </w:r>
        <w:r w:rsidR="009B0D1B">
          <w:rPr>
            <w:rFonts w:ascii="Times New Roman" w:hAnsi="Times New Roman" w:cs="Times New Roman"/>
            <w:sz w:val="24"/>
            <w:lang w:val="en-GB"/>
          </w:rPr>
          <w:t>-</w:t>
        </w:r>
      </w:ins>
      <w:r w:rsidR="00686F68">
        <w:rPr>
          <w:rFonts w:ascii="Times New Roman" w:hAnsi="Times New Roman" w:cs="Times New Roman"/>
          <w:sz w:val="24"/>
          <w:lang w:val="en-GB"/>
        </w:rPr>
        <w:t xml:space="preserve">week </w:t>
      </w:r>
      <w:r w:rsidR="00A84039">
        <w:rPr>
          <w:rFonts w:ascii="Times New Roman" w:hAnsi="Times New Roman" w:cs="Times New Roman"/>
          <w:sz w:val="24"/>
          <w:lang w:val="en-GB"/>
        </w:rPr>
        <w:t>training period</w:t>
      </w:r>
      <w:ins w:id="2" w:author="Michael Ghijs" w:date="2020-06-22T19:31:00Z">
        <w:r w:rsidR="009B0D1B">
          <w:rPr>
            <w:rFonts w:ascii="Times New Roman" w:hAnsi="Times New Roman" w:cs="Times New Roman"/>
            <w:sz w:val="24"/>
            <w:lang w:val="en-GB"/>
          </w:rPr>
          <w:t>,</w:t>
        </w:r>
      </w:ins>
      <w:r w:rsidR="00A84039">
        <w:rPr>
          <w:rFonts w:ascii="Times New Roman" w:hAnsi="Times New Roman" w:cs="Times New Roman"/>
          <w:sz w:val="24"/>
          <w:lang w:val="en-GB"/>
        </w:rPr>
        <w:t xml:space="preserve"> the mean performance improvement was 15</w:t>
      </w:r>
      <w:r w:rsidR="004F1C99">
        <w:rPr>
          <w:rFonts w:ascii="Times New Roman" w:hAnsi="Times New Roman" w:cs="Times New Roman"/>
          <w:sz w:val="24"/>
          <w:lang w:val="en-GB"/>
        </w:rPr>
        <w:t>.2</w:t>
      </w:r>
      <w:r w:rsidR="00A84039">
        <w:rPr>
          <w:rFonts w:ascii="Times New Roman" w:hAnsi="Times New Roman" w:cs="Times New Roman"/>
          <w:sz w:val="24"/>
          <w:lang w:val="en-GB"/>
        </w:rPr>
        <w:t xml:space="preserve"> ± 4 %</w:t>
      </w:r>
      <w:r w:rsidR="004F1C99">
        <w:rPr>
          <w:rFonts w:ascii="Times New Roman" w:hAnsi="Times New Roman" w:cs="Times New Roman"/>
          <w:sz w:val="24"/>
          <w:lang w:val="en-GB"/>
        </w:rPr>
        <w:t xml:space="preserve"> (pre: 300 ± 58 W, week 8: 345 ± 62 W, p &lt; 0.001, ES: 0.74)</w:t>
      </w:r>
      <w:r w:rsidR="00A84039">
        <w:rPr>
          <w:rFonts w:ascii="Times New Roman" w:hAnsi="Times New Roman" w:cs="Times New Roman"/>
          <w:sz w:val="24"/>
          <w:lang w:val="en-GB"/>
        </w:rPr>
        <w:t xml:space="preserve">. </w:t>
      </w:r>
      <w:r w:rsidR="00686F68">
        <w:rPr>
          <w:rFonts w:ascii="Times New Roman" w:hAnsi="Times New Roman" w:cs="Times New Roman"/>
          <w:sz w:val="24"/>
          <w:lang w:val="en-GB"/>
        </w:rPr>
        <w:t>Maximal</w:t>
      </w:r>
      <w:r w:rsidR="00E552B3">
        <w:rPr>
          <w:rFonts w:ascii="Times New Roman" w:hAnsi="Times New Roman" w:cs="Times New Roman"/>
          <w:sz w:val="24"/>
          <w:lang w:val="en-GB"/>
        </w:rPr>
        <w:t xml:space="preserve"> performance improvement was </w:t>
      </w:r>
      <w:r w:rsidR="00A84039">
        <w:rPr>
          <w:rFonts w:ascii="Times New Roman" w:hAnsi="Times New Roman" w:cs="Times New Roman"/>
          <w:sz w:val="24"/>
          <w:lang w:val="en-GB"/>
        </w:rPr>
        <w:t xml:space="preserve">found one week after training cessation with an improvement of </w:t>
      </w:r>
      <w:r w:rsidR="00E552B3">
        <w:rPr>
          <w:rFonts w:ascii="Times New Roman" w:hAnsi="Times New Roman" w:cs="Times New Roman"/>
          <w:sz w:val="24"/>
          <w:lang w:val="en-GB"/>
        </w:rPr>
        <w:t>16.6 ± 3% in week 9 (pre: 300 ± 58 W, week 9: 349 ± 66 W</w:t>
      </w:r>
      <w:r w:rsidR="005C48FA">
        <w:rPr>
          <w:rFonts w:ascii="Times New Roman" w:hAnsi="Times New Roman" w:cs="Times New Roman"/>
          <w:sz w:val="24"/>
          <w:lang w:val="en-GB"/>
        </w:rPr>
        <w:t>, p &lt; 0.001</w:t>
      </w:r>
      <w:r w:rsidR="004F1C99">
        <w:rPr>
          <w:rFonts w:ascii="Times New Roman" w:hAnsi="Times New Roman" w:cs="Times New Roman"/>
          <w:sz w:val="24"/>
          <w:lang w:val="en-GB"/>
        </w:rPr>
        <w:t>, ES: 0.79</w:t>
      </w:r>
      <w:r w:rsidR="00A84039">
        <w:rPr>
          <w:rFonts w:ascii="Times New Roman" w:hAnsi="Times New Roman" w:cs="Times New Roman"/>
          <w:sz w:val="24"/>
          <w:lang w:val="en-GB"/>
        </w:rPr>
        <w:t>)</w:t>
      </w:r>
      <w:r w:rsidR="00C255BB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7060B4" w:rsidRDefault="00373082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Training load</w:t>
      </w:r>
    </w:p>
    <w:p w:rsidR="005E4909" w:rsidRPr="005E4909" w:rsidRDefault="005E4909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 </w:t>
      </w:r>
      <w:r w:rsidR="0051597A">
        <w:rPr>
          <w:rFonts w:ascii="Times New Roman" w:hAnsi="Times New Roman" w:cs="Times New Roman"/>
          <w:sz w:val="24"/>
          <w:lang w:val="en-GB"/>
        </w:rPr>
        <w:t>total</w:t>
      </w:r>
      <w:r>
        <w:rPr>
          <w:rFonts w:ascii="Times New Roman" w:hAnsi="Times New Roman" w:cs="Times New Roman"/>
          <w:sz w:val="24"/>
          <w:lang w:val="en-GB"/>
        </w:rPr>
        <w:t xml:space="preserve"> TL over the </w:t>
      </w:r>
      <w:r w:rsidR="0051597A">
        <w:rPr>
          <w:rFonts w:ascii="Times New Roman" w:hAnsi="Times New Roman" w:cs="Times New Roman"/>
          <w:sz w:val="24"/>
          <w:lang w:val="en-GB"/>
        </w:rPr>
        <w:t>training</w:t>
      </w:r>
      <w:r>
        <w:rPr>
          <w:rFonts w:ascii="Times New Roman" w:hAnsi="Times New Roman" w:cs="Times New Roman"/>
          <w:sz w:val="24"/>
          <w:lang w:val="en-GB"/>
        </w:rPr>
        <w:t xml:space="preserve"> period was </w:t>
      </w:r>
      <w:r w:rsidR="0051597A">
        <w:rPr>
          <w:rFonts w:ascii="Times New Roman" w:hAnsi="Times New Roman" w:cs="Times New Roman"/>
          <w:sz w:val="24"/>
          <w:lang w:val="en-GB"/>
        </w:rPr>
        <w:t>1968.4</w:t>
      </w:r>
      <w:r>
        <w:rPr>
          <w:rFonts w:ascii="Times New Roman" w:hAnsi="Times New Roman" w:cs="Times New Roman"/>
          <w:sz w:val="24"/>
          <w:lang w:val="en-GB"/>
        </w:rPr>
        <w:t xml:space="preserve"> ± </w:t>
      </w:r>
      <w:r w:rsidR="0051597A">
        <w:rPr>
          <w:rFonts w:ascii="Times New Roman" w:hAnsi="Times New Roman" w:cs="Times New Roman"/>
          <w:sz w:val="24"/>
          <w:lang w:val="en-GB"/>
        </w:rPr>
        <w:t>180</w:t>
      </w:r>
      <w:r>
        <w:rPr>
          <w:rFonts w:ascii="Times New Roman" w:hAnsi="Times New Roman" w:cs="Times New Roman"/>
          <w:sz w:val="24"/>
          <w:lang w:val="en-GB"/>
        </w:rPr>
        <w:t>.</w:t>
      </w:r>
      <w:r w:rsidR="0051597A">
        <w:rPr>
          <w:rFonts w:ascii="Times New Roman" w:hAnsi="Times New Roman" w:cs="Times New Roman"/>
          <w:sz w:val="24"/>
          <w:lang w:val="en-GB"/>
        </w:rPr>
        <w:t>7</w:t>
      </w:r>
      <w:r>
        <w:rPr>
          <w:rFonts w:ascii="Times New Roman" w:hAnsi="Times New Roman" w:cs="Times New Roman"/>
          <w:sz w:val="24"/>
          <w:lang w:val="en-GB"/>
        </w:rPr>
        <w:t xml:space="preserve"> bTRIMP, </w:t>
      </w:r>
      <w:r w:rsidR="0051597A">
        <w:rPr>
          <w:rFonts w:ascii="Times New Roman" w:hAnsi="Times New Roman" w:cs="Times New Roman"/>
          <w:sz w:val="24"/>
          <w:lang w:val="en-GB"/>
        </w:rPr>
        <w:t>2066.4</w:t>
      </w:r>
      <w:r>
        <w:rPr>
          <w:rFonts w:ascii="Times New Roman" w:hAnsi="Times New Roman" w:cs="Times New Roman"/>
          <w:sz w:val="24"/>
          <w:lang w:val="en-GB"/>
        </w:rPr>
        <w:t xml:space="preserve"> ± </w:t>
      </w:r>
      <w:r w:rsidR="0051597A">
        <w:rPr>
          <w:rFonts w:ascii="Times New Roman" w:hAnsi="Times New Roman" w:cs="Times New Roman"/>
          <w:sz w:val="24"/>
          <w:lang w:val="en-GB"/>
        </w:rPr>
        <w:t>209.6</w:t>
      </w:r>
      <w:r>
        <w:rPr>
          <w:rFonts w:ascii="Times New Roman" w:hAnsi="Times New Roman" w:cs="Times New Roman"/>
          <w:sz w:val="24"/>
          <w:lang w:val="en-GB"/>
        </w:rPr>
        <w:t xml:space="preserve"> luTRIMP, </w:t>
      </w:r>
      <w:r w:rsidR="0051597A">
        <w:rPr>
          <w:rFonts w:ascii="Times New Roman" w:hAnsi="Times New Roman" w:cs="Times New Roman"/>
          <w:sz w:val="24"/>
          <w:lang w:val="en-GB"/>
        </w:rPr>
        <w:t>3809.7</w:t>
      </w:r>
      <w:r>
        <w:rPr>
          <w:rFonts w:ascii="Times New Roman" w:hAnsi="Times New Roman" w:cs="Times New Roman"/>
          <w:sz w:val="24"/>
          <w:lang w:val="en-GB"/>
        </w:rPr>
        <w:t xml:space="preserve"> ± </w:t>
      </w:r>
      <w:r w:rsidR="0051597A">
        <w:rPr>
          <w:rFonts w:ascii="Times New Roman" w:hAnsi="Times New Roman" w:cs="Times New Roman"/>
          <w:sz w:val="24"/>
          <w:lang w:val="en-GB"/>
        </w:rPr>
        <w:t>159.7</w:t>
      </w:r>
      <w:r>
        <w:rPr>
          <w:rFonts w:ascii="Times New Roman" w:hAnsi="Times New Roman" w:cs="Times New Roman"/>
          <w:sz w:val="24"/>
          <w:lang w:val="en-GB"/>
        </w:rPr>
        <w:t xml:space="preserve"> eTRIMP, </w:t>
      </w:r>
      <w:r w:rsidR="0051597A">
        <w:rPr>
          <w:rFonts w:ascii="Times New Roman" w:hAnsi="Times New Roman" w:cs="Times New Roman"/>
          <w:sz w:val="24"/>
          <w:lang w:val="en-GB"/>
        </w:rPr>
        <w:t>1261.3</w:t>
      </w:r>
      <w:r>
        <w:rPr>
          <w:rFonts w:ascii="Times New Roman" w:hAnsi="Times New Roman" w:cs="Times New Roman"/>
          <w:sz w:val="24"/>
          <w:lang w:val="en-GB"/>
        </w:rPr>
        <w:t xml:space="preserve"> ± </w:t>
      </w:r>
      <w:r w:rsidR="0051597A">
        <w:rPr>
          <w:rFonts w:ascii="Times New Roman" w:hAnsi="Times New Roman" w:cs="Times New Roman"/>
          <w:sz w:val="24"/>
          <w:lang w:val="en-GB"/>
        </w:rPr>
        <w:t>11.9</w:t>
      </w:r>
      <w:r>
        <w:rPr>
          <w:rFonts w:ascii="Times New Roman" w:hAnsi="Times New Roman" w:cs="Times New Roman"/>
          <w:sz w:val="24"/>
          <w:lang w:val="en-GB"/>
        </w:rPr>
        <w:t xml:space="preserve"> TSS and </w:t>
      </w:r>
      <w:r w:rsidR="0051597A">
        <w:rPr>
          <w:rFonts w:ascii="Times New Roman" w:hAnsi="Times New Roman" w:cs="Times New Roman"/>
          <w:sz w:val="24"/>
          <w:lang w:val="en-GB"/>
        </w:rPr>
        <w:t>7118.0</w:t>
      </w:r>
      <w:r>
        <w:rPr>
          <w:rFonts w:ascii="Times New Roman" w:hAnsi="Times New Roman" w:cs="Times New Roman"/>
          <w:sz w:val="24"/>
          <w:lang w:val="en-GB"/>
        </w:rPr>
        <w:t xml:space="preserve"> ± </w:t>
      </w:r>
      <w:r w:rsidR="0051597A">
        <w:rPr>
          <w:rFonts w:ascii="Times New Roman" w:hAnsi="Times New Roman" w:cs="Times New Roman"/>
          <w:sz w:val="24"/>
          <w:lang w:val="en-GB"/>
        </w:rPr>
        <w:t>774.0</w:t>
      </w:r>
      <w:r>
        <w:rPr>
          <w:rFonts w:ascii="Times New Roman" w:hAnsi="Times New Roman" w:cs="Times New Roman"/>
          <w:sz w:val="24"/>
          <w:lang w:val="en-GB"/>
        </w:rPr>
        <w:t xml:space="preserve"> TL</w:t>
      </w:r>
      <w:r>
        <w:rPr>
          <w:rFonts w:ascii="Times New Roman" w:hAnsi="Times New Roman" w:cs="Times New Roman"/>
          <w:sz w:val="24"/>
          <w:vertAlign w:val="subscript"/>
          <w:lang w:val="en-GB"/>
        </w:rPr>
        <w:t>RPE</w:t>
      </w:r>
      <w:r w:rsidR="003E4E39">
        <w:rPr>
          <w:rFonts w:ascii="Times New Roman" w:hAnsi="Times New Roman" w:cs="Times New Roman"/>
          <w:sz w:val="24"/>
          <w:lang w:val="en-GB"/>
        </w:rPr>
        <w:t xml:space="preserve">. A visual representation of the weekly mean TL is given in Figure 2. </w:t>
      </w:r>
      <w:r w:rsidR="00686F68">
        <w:rPr>
          <w:rFonts w:ascii="Times New Roman" w:hAnsi="Times New Roman" w:cs="Times New Roman"/>
          <w:sz w:val="24"/>
          <w:lang w:val="en-GB"/>
        </w:rPr>
        <w:t>It is obvious from this figure that there is a drop in the weekly TL. Moreover, f</w:t>
      </w:r>
      <w:r w:rsidR="003E4E39">
        <w:rPr>
          <w:rFonts w:ascii="Times New Roman" w:hAnsi="Times New Roman" w:cs="Times New Roman"/>
          <w:sz w:val="24"/>
          <w:lang w:val="en-GB"/>
        </w:rPr>
        <w:t>rom this graph it is clear that the drop in TL is more pronounced in the first training phase (week 1 to week 4) than in the second training phase (</w:t>
      </w:r>
      <w:del w:id="3" w:author="Michael Ghijs" w:date="2020-06-22T19:32:00Z">
        <w:r w:rsidR="003E4E39" w:rsidDel="009B0D1B">
          <w:rPr>
            <w:rFonts w:ascii="Times New Roman" w:hAnsi="Times New Roman" w:cs="Times New Roman"/>
            <w:sz w:val="24"/>
            <w:lang w:val="en-GB"/>
          </w:rPr>
          <w:delText xml:space="preserve">Week </w:delText>
        </w:r>
      </w:del>
      <w:ins w:id="4" w:author="Michael Ghijs" w:date="2020-06-22T19:32:00Z">
        <w:r w:rsidR="009B0D1B">
          <w:rPr>
            <w:rFonts w:ascii="Times New Roman" w:hAnsi="Times New Roman" w:cs="Times New Roman"/>
            <w:sz w:val="24"/>
            <w:lang w:val="en-GB"/>
          </w:rPr>
          <w:t>w</w:t>
        </w:r>
        <w:r w:rsidR="009B0D1B">
          <w:rPr>
            <w:rFonts w:ascii="Times New Roman" w:hAnsi="Times New Roman" w:cs="Times New Roman"/>
            <w:sz w:val="24"/>
            <w:lang w:val="en-GB"/>
          </w:rPr>
          <w:t xml:space="preserve">eek </w:t>
        </w:r>
      </w:ins>
      <w:r w:rsidR="009E6D52">
        <w:rPr>
          <w:rFonts w:ascii="Times New Roman" w:hAnsi="Times New Roman" w:cs="Times New Roman"/>
          <w:sz w:val="24"/>
          <w:lang w:val="en-GB"/>
        </w:rPr>
        <w:t>4</w:t>
      </w:r>
      <w:r w:rsidR="003E4E39">
        <w:rPr>
          <w:rFonts w:ascii="Times New Roman" w:hAnsi="Times New Roman" w:cs="Times New Roman"/>
          <w:sz w:val="24"/>
          <w:lang w:val="en-GB"/>
        </w:rPr>
        <w:t xml:space="preserve"> to week 8</w:t>
      </w:r>
      <w:ins w:id="5" w:author="Michael Ghijs" w:date="2020-06-22T19:35:00Z">
        <w:r w:rsidR="009B0D1B">
          <w:rPr>
            <w:rFonts w:ascii="Times New Roman" w:hAnsi="Times New Roman" w:cs="Times New Roman"/>
            <w:sz w:val="24"/>
            <w:lang w:val="en-GB"/>
          </w:rPr>
          <w:t xml:space="preserve">, </w:t>
        </w:r>
      </w:ins>
      <w:del w:id="6" w:author="Michael Ghijs" w:date="2020-06-22T19:35:00Z">
        <w:r w:rsidR="003E4E39" w:rsidDel="009B0D1B">
          <w:rPr>
            <w:rFonts w:ascii="Times New Roman" w:hAnsi="Times New Roman" w:cs="Times New Roman"/>
            <w:sz w:val="24"/>
            <w:lang w:val="en-GB"/>
          </w:rPr>
          <w:delText>)</w:delText>
        </w:r>
        <w:r w:rsidR="008A2A02" w:rsidDel="009B0D1B">
          <w:rPr>
            <w:rFonts w:ascii="Times New Roman" w:hAnsi="Times New Roman" w:cs="Times New Roman"/>
            <w:sz w:val="24"/>
            <w:lang w:val="en-GB"/>
          </w:rPr>
          <w:delText xml:space="preserve"> </w:delText>
        </w:r>
        <w:r w:rsidR="003A4E1C" w:rsidDel="009B0D1B">
          <w:rPr>
            <w:rFonts w:ascii="Times New Roman" w:hAnsi="Times New Roman" w:cs="Times New Roman"/>
            <w:sz w:val="24"/>
            <w:lang w:val="en-GB"/>
          </w:rPr>
          <w:delText>(</w:delText>
        </w:r>
      </w:del>
      <w:r w:rsidR="003A4E1C">
        <w:rPr>
          <w:rFonts w:ascii="Times New Roman" w:hAnsi="Times New Roman" w:cs="Times New Roman"/>
          <w:sz w:val="24"/>
          <w:lang w:val="en-GB"/>
        </w:rPr>
        <w:t>-15.4 ± 12.8 vs. -0.039 ± 12.1 respectively, p &lt; 0.001)</w:t>
      </w:r>
      <w:r w:rsidR="003E4E39">
        <w:rPr>
          <w:rFonts w:ascii="Times New Roman" w:hAnsi="Times New Roman" w:cs="Times New Roman"/>
          <w:sz w:val="24"/>
          <w:lang w:val="en-GB"/>
        </w:rPr>
        <w:t>. Based on this observation, th</w:t>
      </w:r>
      <w:r w:rsidR="00AE4ED7">
        <w:rPr>
          <w:rFonts w:ascii="Times New Roman" w:hAnsi="Times New Roman" w:cs="Times New Roman"/>
          <w:sz w:val="24"/>
          <w:lang w:val="en-GB"/>
        </w:rPr>
        <w:t>e</w:t>
      </w:r>
      <w:r w:rsidR="003E4E39">
        <w:rPr>
          <w:rFonts w:ascii="Times New Roman" w:hAnsi="Times New Roman" w:cs="Times New Roman"/>
          <w:sz w:val="24"/>
          <w:lang w:val="en-GB"/>
        </w:rPr>
        <w:t xml:space="preserve"> difference was</w:t>
      </w:r>
      <w:r w:rsidR="00686F68">
        <w:rPr>
          <w:rFonts w:ascii="Times New Roman" w:hAnsi="Times New Roman" w:cs="Times New Roman"/>
          <w:sz w:val="24"/>
          <w:lang w:val="en-GB"/>
        </w:rPr>
        <w:t xml:space="preserve"> further</w:t>
      </w:r>
      <w:r w:rsidR="003E4E39">
        <w:rPr>
          <w:rFonts w:ascii="Times New Roman" w:hAnsi="Times New Roman" w:cs="Times New Roman"/>
          <w:sz w:val="24"/>
          <w:lang w:val="en-GB"/>
        </w:rPr>
        <w:t xml:space="preserve"> investigated in </w:t>
      </w:r>
      <w:del w:id="7" w:author="Michael Ghijs" w:date="2020-06-22T19:35:00Z">
        <w:r w:rsidR="003E4E39" w:rsidDel="009B0D1B">
          <w:rPr>
            <w:rFonts w:ascii="Times New Roman" w:hAnsi="Times New Roman" w:cs="Times New Roman"/>
            <w:sz w:val="24"/>
            <w:lang w:val="en-GB"/>
          </w:rPr>
          <w:delText xml:space="preserve">table </w:delText>
        </w:r>
      </w:del>
      <w:ins w:id="8" w:author="Michael Ghijs" w:date="2020-06-22T19:35:00Z">
        <w:r w:rsidR="009B0D1B">
          <w:rPr>
            <w:rFonts w:ascii="Times New Roman" w:hAnsi="Times New Roman" w:cs="Times New Roman"/>
            <w:sz w:val="24"/>
            <w:lang w:val="en-GB"/>
          </w:rPr>
          <w:t>T</w:t>
        </w:r>
        <w:r w:rsidR="009B0D1B">
          <w:rPr>
            <w:rFonts w:ascii="Times New Roman" w:hAnsi="Times New Roman" w:cs="Times New Roman"/>
            <w:sz w:val="24"/>
            <w:lang w:val="en-GB"/>
          </w:rPr>
          <w:t xml:space="preserve">able </w:t>
        </w:r>
      </w:ins>
      <w:r w:rsidR="00DB42CE">
        <w:rPr>
          <w:rFonts w:ascii="Times New Roman" w:hAnsi="Times New Roman" w:cs="Times New Roman"/>
          <w:sz w:val="24"/>
          <w:lang w:val="en-GB"/>
        </w:rPr>
        <w:t>1</w:t>
      </w:r>
      <w:r w:rsidR="003E4E39">
        <w:rPr>
          <w:rFonts w:ascii="Times New Roman" w:hAnsi="Times New Roman" w:cs="Times New Roman"/>
          <w:sz w:val="24"/>
          <w:lang w:val="en-GB"/>
        </w:rPr>
        <w:t xml:space="preserve">. </w:t>
      </w:r>
      <w:r w:rsidR="00AE12C3">
        <w:rPr>
          <w:rFonts w:ascii="Times New Roman" w:hAnsi="Times New Roman" w:cs="Times New Roman"/>
          <w:sz w:val="24"/>
          <w:lang w:val="en-GB"/>
        </w:rPr>
        <w:t>For all HR methods the drop in TL was more pronounced in the first period than the second period. However, TL</w:t>
      </w:r>
      <w:r w:rsidR="00AE12C3">
        <w:rPr>
          <w:rFonts w:ascii="Times New Roman" w:hAnsi="Times New Roman" w:cs="Times New Roman"/>
          <w:sz w:val="24"/>
          <w:vertAlign w:val="subscript"/>
          <w:lang w:val="en-GB"/>
        </w:rPr>
        <w:t xml:space="preserve">RPE </w:t>
      </w:r>
      <w:r w:rsidR="00AE12C3">
        <w:rPr>
          <w:rFonts w:ascii="Times New Roman" w:hAnsi="Times New Roman" w:cs="Times New Roman"/>
          <w:sz w:val="24"/>
          <w:lang w:val="en-GB"/>
        </w:rPr>
        <w:t>did not show a significant difference between the periods (p = 0.139). Also, within the first time period bTRIMP decreased more than the other HR methods (p &lt; 0.001 for eTRIMP, p = 0.01 for luTRIMP). No difference was observed with TL</w:t>
      </w:r>
      <w:r w:rsidR="00AE12C3">
        <w:rPr>
          <w:rFonts w:ascii="Times New Roman" w:hAnsi="Times New Roman" w:cs="Times New Roman"/>
          <w:sz w:val="24"/>
          <w:vertAlign w:val="subscript"/>
          <w:lang w:val="en-GB"/>
        </w:rPr>
        <w:t>RPE</w:t>
      </w:r>
      <w:r w:rsidR="00A83751">
        <w:rPr>
          <w:rFonts w:ascii="Times New Roman" w:hAnsi="Times New Roman" w:cs="Times New Roman"/>
          <w:sz w:val="24"/>
          <w:vertAlign w:val="subscript"/>
          <w:lang w:val="en-GB"/>
        </w:rPr>
        <w:t xml:space="preserve"> </w:t>
      </w:r>
      <w:r w:rsidR="00A83751">
        <w:rPr>
          <w:rFonts w:ascii="Times New Roman" w:hAnsi="Times New Roman" w:cs="Times New Roman"/>
          <w:sz w:val="24"/>
          <w:lang w:val="en-GB"/>
        </w:rPr>
        <w:t>(p = 0.124)</w:t>
      </w:r>
      <w:r w:rsidR="00AE12C3">
        <w:rPr>
          <w:rFonts w:ascii="Times New Roman" w:hAnsi="Times New Roman" w:cs="Times New Roman"/>
          <w:sz w:val="24"/>
          <w:lang w:val="en-GB"/>
        </w:rPr>
        <w:t>. In the second training period, all methods evolved in a similar way. T</w:t>
      </w:r>
      <w:r w:rsidR="009E6D52">
        <w:rPr>
          <w:rFonts w:ascii="Times New Roman" w:hAnsi="Times New Roman" w:cs="Times New Roman"/>
          <w:sz w:val="24"/>
          <w:lang w:val="en-GB"/>
        </w:rPr>
        <w:t xml:space="preserve">SS was not included in the analysis since this TL metric was only calculated based on the </w:t>
      </w:r>
      <w:r w:rsidR="00AE4ED7">
        <w:rPr>
          <w:rFonts w:ascii="Times New Roman" w:hAnsi="Times New Roman" w:cs="Times New Roman"/>
          <w:sz w:val="24"/>
          <w:lang w:val="en-GB"/>
        </w:rPr>
        <w:t xml:space="preserve">results of the </w:t>
      </w:r>
      <w:r w:rsidR="009E6D52">
        <w:rPr>
          <w:rFonts w:ascii="Times New Roman" w:hAnsi="Times New Roman" w:cs="Times New Roman"/>
          <w:sz w:val="24"/>
          <w:lang w:val="en-GB"/>
        </w:rPr>
        <w:t>pre-test and thus could not change over time.</w:t>
      </w:r>
    </w:p>
    <w:p w:rsidR="00A83751" w:rsidRDefault="00A83751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Fitness Fatigue Model</w:t>
      </w:r>
    </w:p>
    <w:p w:rsidR="005C48FA" w:rsidRDefault="00DC521F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</w:t>
      </w:r>
      <w:r w:rsidR="00DB42CE">
        <w:rPr>
          <w:rFonts w:ascii="Times New Roman" w:hAnsi="Times New Roman" w:cs="Times New Roman"/>
          <w:sz w:val="24"/>
          <w:lang w:val="en-GB"/>
        </w:rPr>
        <w:t xml:space="preserve">n overview of the model parameters for each TL method is given in Table 2. The mean values of the output parameters across all methods for </w:t>
      </w:r>
      <w:r w:rsidR="00DB42CE" w:rsidRPr="00DB42CE">
        <w:rPr>
          <w:rFonts w:ascii="Symbol" w:hAnsi="Symbol" w:cs="Times New Roman"/>
          <w:sz w:val="24"/>
          <w:lang w:val="en-GB"/>
        </w:rPr>
        <w:t></w:t>
      </w:r>
      <w:r w:rsidR="00DB42CE">
        <w:rPr>
          <w:rFonts w:ascii="Times New Roman" w:hAnsi="Times New Roman" w:cs="Times New Roman"/>
          <w:sz w:val="24"/>
          <w:lang w:val="en-GB"/>
        </w:rPr>
        <w:t xml:space="preserve">1, </w:t>
      </w:r>
      <w:r w:rsidR="00DB42CE" w:rsidRPr="00DB42CE">
        <w:rPr>
          <w:rFonts w:ascii="Symbol" w:hAnsi="Symbol" w:cs="Times New Roman"/>
          <w:sz w:val="24"/>
          <w:lang w:val="en-GB"/>
        </w:rPr>
        <w:t></w:t>
      </w:r>
      <w:r w:rsidR="00DB42CE">
        <w:rPr>
          <w:rFonts w:ascii="Times New Roman" w:hAnsi="Times New Roman" w:cs="Times New Roman"/>
          <w:sz w:val="24"/>
          <w:lang w:val="en-GB"/>
        </w:rPr>
        <w:t xml:space="preserve">2, k1 and </w:t>
      </w:r>
      <w:proofErr w:type="gramStart"/>
      <w:r w:rsidR="00DB42CE">
        <w:rPr>
          <w:rFonts w:ascii="Times New Roman" w:hAnsi="Times New Roman" w:cs="Times New Roman"/>
          <w:sz w:val="24"/>
          <w:lang w:val="en-GB"/>
        </w:rPr>
        <w:t>k2</w:t>
      </w:r>
      <w:proofErr w:type="gramEnd"/>
      <w:r w:rsidR="00DB42CE">
        <w:rPr>
          <w:rFonts w:ascii="Times New Roman" w:hAnsi="Times New Roman" w:cs="Times New Roman"/>
          <w:sz w:val="24"/>
          <w:lang w:val="en-GB"/>
        </w:rPr>
        <w:t xml:space="preserve"> </w:t>
      </w:r>
      <w:r w:rsidR="00DB42CE" w:rsidRPr="00546D8C">
        <w:rPr>
          <w:rFonts w:ascii="Times New Roman" w:hAnsi="Times New Roman" w:cs="Times New Roman"/>
          <w:sz w:val="24"/>
          <w:lang w:val="en-GB"/>
        </w:rPr>
        <w:t xml:space="preserve">were </w:t>
      </w:r>
      <w:r w:rsidR="00546D8C" w:rsidRPr="00546D8C">
        <w:rPr>
          <w:rFonts w:ascii="Times New Roman" w:hAnsi="Times New Roman" w:cs="Times New Roman"/>
          <w:sz w:val="24"/>
          <w:lang w:val="en-GB"/>
        </w:rPr>
        <w:t>30.0</w:t>
      </w:r>
      <w:r w:rsidR="00DB42CE" w:rsidRPr="00546D8C">
        <w:rPr>
          <w:rFonts w:ascii="Times New Roman" w:hAnsi="Times New Roman" w:cs="Times New Roman"/>
          <w:sz w:val="24"/>
          <w:lang w:val="en-GB"/>
        </w:rPr>
        <w:t xml:space="preserve"> ± </w:t>
      </w:r>
      <w:r w:rsidR="00546D8C" w:rsidRPr="00546D8C">
        <w:rPr>
          <w:rFonts w:ascii="Times New Roman" w:hAnsi="Times New Roman" w:cs="Times New Roman"/>
          <w:sz w:val="24"/>
          <w:lang w:val="en-GB"/>
        </w:rPr>
        <w:t>15.5</w:t>
      </w:r>
      <w:r w:rsidR="00DB42CE" w:rsidRPr="00546D8C">
        <w:rPr>
          <w:rFonts w:ascii="Times New Roman" w:hAnsi="Times New Roman" w:cs="Times New Roman"/>
          <w:sz w:val="24"/>
          <w:lang w:val="en-GB"/>
        </w:rPr>
        <w:t xml:space="preserve">, </w:t>
      </w:r>
      <w:r w:rsidR="00546D8C" w:rsidRPr="00546D8C">
        <w:rPr>
          <w:rFonts w:ascii="Times New Roman" w:hAnsi="Times New Roman" w:cs="Times New Roman"/>
          <w:sz w:val="24"/>
          <w:lang w:val="en-GB"/>
        </w:rPr>
        <w:t>4.2</w:t>
      </w:r>
      <w:r w:rsidR="00DB42CE" w:rsidRPr="00546D8C">
        <w:rPr>
          <w:rFonts w:ascii="Times New Roman" w:hAnsi="Times New Roman" w:cs="Times New Roman"/>
          <w:sz w:val="24"/>
          <w:lang w:val="en-GB"/>
        </w:rPr>
        <w:t xml:space="preserve"> ± </w:t>
      </w:r>
      <w:r w:rsidR="00546D8C" w:rsidRPr="00546D8C">
        <w:rPr>
          <w:rFonts w:ascii="Times New Roman" w:hAnsi="Times New Roman" w:cs="Times New Roman"/>
          <w:sz w:val="24"/>
          <w:lang w:val="en-GB"/>
        </w:rPr>
        <w:t>3.9</w:t>
      </w:r>
      <w:r w:rsidR="00DB42CE" w:rsidRPr="00546D8C">
        <w:rPr>
          <w:rFonts w:ascii="Times New Roman" w:hAnsi="Times New Roman" w:cs="Times New Roman"/>
          <w:sz w:val="24"/>
          <w:lang w:val="en-GB"/>
        </w:rPr>
        <w:t>, 0.</w:t>
      </w:r>
      <w:r w:rsidR="00546D8C" w:rsidRPr="00546D8C">
        <w:rPr>
          <w:rFonts w:ascii="Times New Roman" w:hAnsi="Times New Roman" w:cs="Times New Roman"/>
          <w:sz w:val="24"/>
          <w:lang w:val="en-GB"/>
        </w:rPr>
        <w:t>14</w:t>
      </w:r>
      <w:r w:rsidR="00DB42CE" w:rsidRPr="00546D8C">
        <w:rPr>
          <w:rFonts w:ascii="Times New Roman" w:hAnsi="Times New Roman" w:cs="Times New Roman"/>
          <w:sz w:val="24"/>
          <w:lang w:val="en-GB"/>
        </w:rPr>
        <w:t xml:space="preserve"> ± 0.</w:t>
      </w:r>
      <w:r w:rsidR="00546D8C" w:rsidRPr="00546D8C">
        <w:rPr>
          <w:rFonts w:ascii="Times New Roman" w:hAnsi="Times New Roman" w:cs="Times New Roman"/>
          <w:sz w:val="24"/>
          <w:lang w:val="en-GB"/>
        </w:rPr>
        <w:t>23</w:t>
      </w:r>
      <w:r w:rsidR="00DB42CE" w:rsidRPr="00546D8C">
        <w:rPr>
          <w:rFonts w:ascii="Times New Roman" w:hAnsi="Times New Roman" w:cs="Times New Roman"/>
          <w:sz w:val="24"/>
          <w:lang w:val="en-GB"/>
        </w:rPr>
        <w:t xml:space="preserve"> and 0.</w:t>
      </w:r>
      <w:r w:rsidR="00546D8C" w:rsidRPr="00546D8C">
        <w:rPr>
          <w:rFonts w:ascii="Times New Roman" w:hAnsi="Times New Roman" w:cs="Times New Roman"/>
          <w:sz w:val="24"/>
          <w:lang w:val="en-GB"/>
        </w:rPr>
        <w:t>26</w:t>
      </w:r>
      <w:r w:rsidR="00DB42CE" w:rsidRPr="00546D8C">
        <w:rPr>
          <w:rFonts w:ascii="Times New Roman" w:hAnsi="Times New Roman" w:cs="Times New Roman"/>
          <w:sz w:val="24"/>
          <w:lang w:val="en-GB"/>
        </w:rPr>
        <w:t xml:space="preserve"> ± 0.</w:t>
      </w:r>
      <w:r w:rsidR="00546D8C" w:rsidRPr="00546D8C">
        <w:rPr>
          <w:rFonts w:ascii="Times New Roman" w:hAnsi="Times New Roman" w:cs="Times New Roman"/>
          <w:sz w:val="24"/>
          <w:lang w:val="en-GB"/>
        </w:rPr>
        <w:t>28</w:t>
      </w:r>
      <w:r w:rsidR="00DB42CE">
        <w:rPr>
          <w:rFonts w:ascii="Times New Roman" w:hAnsi="Times New Roman" w:cs="Times New Roman"/>
          <w:sz w:val="24"/>
          <w:lang w:val="en-GB"/>
        </w:rPr>
        <w:t xml:space="preserve"> respectively</w:t>
      </w:r>
      <w:r w:rsidR="002B30F0">
        <w:rPr>
          <w:rFonts w:ascii="Times New Roman" w:hAnsi="Times New Roman" w:cs="Times New Roman"/>
          <w:sz w:val="24"/>
          <w:lang w:val="en-GB"/>
        </w:rPr>
        <w:t>.</w:t>
      </w:r>
    </w:p>
    <w:p w:rsidR="003666E7" w:rsidRDefault="002B30F0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 SSE was similar for all TL-methods. There was also no difference found for </w:t>
      </w:r>
      <w:r w:rsidRPr="002B30F0">
        <w:rPr>
          <w:rFonts w:ascii="Symbol" w:hAnsi="Symbol" w:cs="Times New Roman"/>
          <w:sz w:val="24"/>
          <w:lang w:val="en-GB"/>
        </w:rPr>
        <w:t></w:t>
      </w:r>
      <w:r>
        <w:rPr>
          <w:rFonts w:ascii="Times New Roman" w:hAnsi="Times New Roman" w:cs="Times New Roman"/>
          <w:sz w:val="24"/>
          <w:lang w:val="en-GB"/>
        </w:rPr>
        <w:t xml:space="preserve">2 and </w:t>
      </w:r>
      <w:proofErr w:type="gramStart"/>
      <w:r>
        <w:rPr>
          <w:rFonts w:ascii="Times New Roman" w:hAnsi="Times New Roman" w:cs="Times New Roman"/>
          <w:sz w:val="24"/>
          <w:lang w:val="en-GB"/>
        </w:rPr>
        <w:t>t(</w:t>
      </w:r>
      <w:proofErr w:type="gramEnd"/>
      <w:r>
        <w:rPr>
          <w:rFonts w:ascii="Times New Roman" w:hAnsi="Times New Roman" w:cs="Times New Roman"/>
          <w:sz w:val="24"/>
          <w:lang w:val="en-GB"/>
        </w:rPr>
        <w:t>n).</w:t>
      </w:r>
      <w:r w:rsidR="00617086">
        <w:rPr>
          <w:rFonts w:ascii="Times New Roman" w:hAnsi="Times New Roman" w:cs="Times New Roman"/>
          <w:sz w:val="24"/>
          <w:lang w:val="en-GB"/>
        </w:rPr>
        <w:t xml:space="preserve"> </w:t>
      </w:r>
      <w:r w:rsidR="00617086" w:rsidRPr="00617086">
        <w:rPr>
          <w:rFonts w:ascii="Symbol" w:hAnsi="Symbol" w:cs="Times New Roman"/>
          <w:sz w:val="24"/>
          <w:lang w:val="en-GB"/>
        </w:rPr>
        <w:t></w:t>
      </w:r>
      <w:r w:rsidR="006B13E5">
        <w:rPr>
          <w:rFonts w:ascii="Times New Roman" w:hAnsi="Times New Roman" w:cs="Times New Roman"/>
          <w:sz w:val="24"/>
          <w:lang w:val="en-GB"/>
        </w:rPr>
        <w:t>1</w:t>
      </w:r>
      <w:r w:rsidR="00617086">
        <w:rPr>
          <w:rFonts w:ascii="Times New Roman" w:hAnsi="Times New Roman" w:cs="Times New Roman"/>
          <w:sz w:val="24"/>
          <w:lang w:val="en-GB"/>
        </w:rPr>
        <w:t xml:space="preserve"> was the same for bTRIMP and luTRIMP (p 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0.056</w:t>
      </w:r>
      <w:r w:rsidR="00617086">
        <w:rPr>
          <w:rFonts w:ascii="Times New Roman" w:hAnsi="Times New Roman" w:cs="Times New Roman"/>
          <w:sz w:val="24"/>
          <w:lang w:val="en-GB"/>
        </w:rPr>
        <w:t xml:space="preserve">), with </w:t>
      </w:r>
      <w:r w:rsidR="006B13E5" w:rsidRPr="006B13E5">
        <w:rPr>
          <w:rFonts w:ascii="Symbol" w:hAnsi="Symbol" w:cs="Times New Roman"/>
          <w:sz w:val="24"/>
          <w:lang w:val="en-GB"/>
        </w:rPr>
        <w:t></w:t>
      </w:r>
      <w:r w:rsidR="006B13E5">
        <w:rPr>
          <w:rFonts w:ascii="Times New Roman" w:hAnsi="Times New Roman" w:cs="Times New Roman"/>
          <w:sz w:val="24"/>
          <w:lang w:val="en-GB"/>
        </w:rPr>
        <w:t xml:space="preserve">1 for </w:t>
      </w:r>
      <w:r w:rsidR="00617086">
        <w:rPr>
          <w:rFonts w:ascii="Times New Roman" w:hAnsi="Times New Roman" w:cs="Times New Roman"/>
          <w:sz w:val="24"/>
          <w:lang w:val="en-GB"/>
        </w:rPr>
        <w:t xml:space="preserve">luTRIMP also being equal to </w:t>
      </w:r>
      <w:r w:rsidR="006B13E5">
        <w:rPr>
          <w:rFonts w:ascii="Times New Roman" w:hAnsi="Times New Roman" w:cs="Times New Roman"/>
          <w:sz w:val="24"/>
          <w:lang w:val="en-GB"/>
        </w:rPr>
        <w:t>eTRIMP (p</w:t>
      </w:r>
      <w:r w:rsidR="00D92FE1">
        <w:rPr>
          <w:rFonts w:ascii="Times New Roman" w:hAnsi="Times New Roman" w:cs="Times New Roman"/>
          <w:sz w:val="24"/>
          <w:lang w:val="en-GB"/>
        </w:rPr>
        <w:t xml:space="preserve"> </w:t>
      </w:r>
      <w:r w:rsidR="006B13E5">
        <w:rPr>
          <w:rFonts w:ascii="Times New Roman" w:hAnsi="Times New Roman" w:cs="Times New Roman"/>
          <w:sz w:val="24"/>
          <w:lang w:val="en-GB"/>
        </w:rPr>
        <w:t>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0.163</w:t>
      </w:r>
      <w:r w:rsidR="006B13E5">
        <w:rPr>
          <w:rFonts w:ascii="Times New Roman" w:hAnsi="Times New Roman" w:cs="Times New Roman"/>
          <w:sz w:val="24"/>
          <w:lang w:val="en-GB"/>
        </w:rPr>
        <w:t>) and TL</w:t>
      </w:r>
      <w:r w:rsidR="006B13E5">
        <w:rPr>
          <w:rFonts w:ascii="Times New Roman" w:hAnsi="Times New Roman" w:cs="Times New Roman"/>
          <w:sz w:val="24"/>
          <w:vertAlign w:val="subscript"/>
          <w:lang w:val="en-GB"/>
        </w:rPr>
        <w:t>RPE</w:t>
      </w:r>
      <w:r w:rsidR="006B13E5">
        <w:rPr>
          <w:rFonts w:ascii="Times New Roman" w:hAnsi="Times New Roman" w:cs="Times New Roman"/>
          <w:sz w:val="24"/>
          <w:lang w:val="en-GB"/>
        </w:rPr>
        <w:t xml:space="preserve"> (p</w:t>
      </w:r>
      <w:r w:rsidR="00D92FE1">
        <w:rPr>
          <w:rFonts w:ascii="Times New Roman" w:hAnsi="Times New Roman" w:cs="Times New Roman"/>
          <w:sz w:val="24"/>
          <w:lang w:val="en-GB"/>
        </w:rPr>
        <w:t xml:space="preserve"> </w:t>
      </w:r>
      <w:r w:rsidR="006B13E5">
        <w:rPr>
          <w:rFonts w:ascii="Times New Roman" w:hAnsi="Times New Roman" w:cs="Times New Roman"/>
          <w:sz w:val="24"/>
          <w:lang w:val="en-GB"/>
        </w:rPr>
        <w:t>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0.157</w:t>
      </w:r>
      <w:r w:rsidR="006B13E5">
        <w:rPr>
          <w:rFonts w:ascii="Times New Roman" w:hAnsi="Times New Roman" w:cs="Times New Roman"/>
          <w:sz w:val="24"/>
          <w:lang w:val="en-GB"/>
        </w:rPr>
        <w:t>), but bigger than for TSS (p</w:t>
      </w:r>
      <w:r w:rsidR="00D92FE1">
        <w:rPr>
          <w:rFonts w:ascii="Times New Roman" w:hAnsi="Times New Roman" w:cs="Times New Roman"/>
          <w:sz w:val="24"/>
          <w:lang w:val="en-GB"/>
        </w:rPr>
        <w:t xml:space="preserve"> </w:t>
      </w:r>
      <w:r w:rsidR="006B13E5">
        <w:rPr>
          <w:rFonts w:ascii="Times New Roman" w:hAnsi="Times New Roman" w:cs="Times New Roman"/>
          <w:sz w:val="24"/>
          <w:lang w:val="en-GB"/>
        </w:rPr>
        <w:t>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0.015</w:t>
      </w:r>
      <w:r w:rsidR="006B13E5">
        <w:rPr>
          <w:rFonts w:ascii="Times New Roman" w:hAnsi="Times New Roman" w:cs="Times New Roman"/>
          <w:sz w:val="24"/>
          <w:lang w:val="en-GB"/>
        </w:rPr>
        <w:t xml:space="preserve">). </w:t>
      </w:r>
    </w:p>
    <w:p w:rsidR="00F82AFF" w:rsidRDefault="006B13E5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 w:rsidRPr="006B13E5">
        <w:rPr>
          <w:rFonts w:ascii="Times New Roman" w:hAnsi="Times New Roman" w:cs="Times New Roman"/>
          <w:sz w:val="24"/>
          <w:lang w:val="en-GB"/>
        </w:rPr>
        <w:t xml:space="preserve">The luTRIMP output for k1 and </w:t>
      </w:r>
      <w:proofErr w:type="gramStart"/>
      <w:r w:rsidRPr="006B13E5">
        <w:rPr>
          <w:rFonts w:ascii="Times New Roman" w:hAnsi="Times New Roman" w:cs="Times New Roman"/>
          <w:sz w:val="24"/>
          <w:lang w:val="en-GB"/>
        </w:rPr>
        <w:t>k2</w:t>
      </w:r>
      <w:proofErr w:type="gramEnd"/>
      <w:r w:rsidRPr="006B13E5">
        <w:rPr>
          <w:rFonts w:ascii="Times New Roman" w:hAnsi="Times New Roman" w:cs="Times New Roman"/>
          <w:sz w:val="24"/>
          <w:lang w:val="en-GB"/>
        </w:rPr>
        <w:t xml:space="preserve"> was </w:t>
      </w:r>
      <w:r>
        <w:rPr>
          <w:rFonts w:ascii="Times New Roman" w:hAnsi="Times New Roman" w:cs="Times New Roman"/>
          <w:sz w:val="24"/>
          <w:lang w:val="en-GB"/>
        </w:rPr>
        <w:t>not different from any of the other methods. Also bTRIMP and eTRIMP had similar outputs (p</w:t>
      </w:r>
      <w:r w:rsidR="003666E7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0.253</w:t>
      </w:r>
      <w:r w:rsidR="00D92FE1">
        <w:rPr>
          <w:rFonts w:ascii="Times New Roman" w:hAnsi="Times New Roman" w:cs="Times New Roman"/>
          <w:sz w:val="24"/>
          <w:lang w:val="en-GB"/>
        </w:rPr>
        <w:t xml:space="preserve"> for k1 and p</w:t>
      </w:r>
      <w:r w:rsidR="003666E7">
        <w:rPr>
          <w:rFonts w:ascii="Times New Roman" w:hAnsi="Times New Roman" w:cs="Times New Roman"/>
          <w:sz w:val="24"/>
          <w:lang w:val="en-GB"/>
        </w:rPr>
        <w:t xml:space="preserve"> </w:t>
      </w:r>
      <w:r w:rsidR="00D92FE1">
        <w:rPr>
          <w:rFonts w:ascii="Times New Roman" w:hAnsi="Times New Roman" w:cs="Times New Roman"/>
          <w:sz w:val="24"/>
          <w:lang w:val="en-GB"/>
        </w:rPr>
        <w:t>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0.114</w:t>
      </w:r>
      <w:r w:rsidR="00D92FE1">
        <w:rPr>
          <w:rFonts w:ascii="Times New Roman" w:hAnsi="Times New Roman" w:cs="Times New Roman"/>
          <w:sz w:val="24"/>
          <w:lang w:val="en-GB"/>
        </w:rPr>
        <w:t xml:space="preserve"> for </w:t>
      </w:r>
      <w:proofErr w:type="gramStart"/>
      <w:r w:rsidR="00D92FE1">
        <w:rPr>
          <w:rFonts w:ascii="Times New Roman" w:hAnsi="Times New Roman" w:cs="Times New Roman"/>
          <w:sz w:val="24"/>
          <w:lang w:val="en-GB"/>
        </w:rPr>
        <w:t>k2</w:t>
      </w:r>
      <w:proofErr w:type="gramEnd"/>
      <w:r>
        <w:rPr>
          <w:rFonts w:ascii="Times New Roman" w:hAnsi="Times New Roman" w:cs="Times New Roman"/>
          <w:sz w:val="24"/>
          <w:lang w:val="en-GB"/>
        </w:rPr>
        <w:t>). TL</w:t>
      </w:r>
      <w:r>
        <w:rPr>
          <w:rFonts w:ascii="Times New Roman" w:hAnsi="Times New Roman" w:cs="Times New Roman"/>
          <w:sz w:val="24"/>
          <w:vertAlign w:val="subscript"/>
          <w:lang w:val="en-GB"/>
        </w:rPr>
        <w:t>RPE</w:t>
      </w:r>
      <w:r>
        <w:rPr>
          <w:rFonts w:ascii="Times New Roman" w:hAnsi="Times New Roman" w:cs="Times New Roman"/>
          <w:sz w:val="24"/>
          <w:lang w:val="en-GB"/>
        </w:rPr>
        <w:t xml:space="preserve"> and eTRIMP also produced similar results (p</w:t>
      </w:r>
      <w:r w:rsidR="00D92FE1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0.065</w:t>
      </w:r>
      <w:r>
        <w:rPr>
          <w:rFonts w:ascii="Times New Roman" w:hAnsi="Times New Roman" w:cs="Times New Roman"/>
          <w:sz w:val="24"/>
          <w:lang w:val="en-GB"/>
        </w:rPr>
        <w:t>)</w:t>
      </w:r>
      <w:r w:rsidR="00D92FE1">
        <w:rPr>
          <w:rFonts w:ascii="Times New Roman" w:hAnsi="Times New Roman" w:cs="Times New Roman"/>
          <w:sz w:val="24"/>
          <w:lang w:val="en-GB"/>
        </w:rPr>
        <w:t xml:space="preserve"> for k1, but not for </w:t>
      </w:r>
      <w:proofErr w:type="gramStart"/>
      <w:r w:rsidR="00D92FE1">
        <w:rPr>
          <w:rFonts w:ascii="Times New Roman" w:hAnsi="Times New Roman" w:cs="Times New Roman"/>
          <w:sz w:val="24"/>
          <w:lang w:val="en-GB"/>
        </w:rPr>
        <w:t>k2</w:t>
      </w:r>
      <w:proofErr w:type="gramEnd"/>
      <w:r w:rsidR="00D92FE1">
        <w:rPr>
          <w:rFonts w:ascii="Times New Roman" w:hAnsi="Times New Roman" w:cs="Times New Roman"/>
          <w:sz w:val="24"/>
          <w:lang w:val="en-GB"/>
        </w:rPr>
        <w:t xml:space="preserve"> (p =</w:t>
      </w:r>
      <w:r w:rsidR="003666E7">
        <w:rPr>
          <w:rFonts w:ascii="Times New Roman" w:hAnsi="Times New Roman" w:cs="Times New Roman"/>
          <w:sz w:val="24"/>
          <w:lang w:val="en-GB"/>
        </w:rPr>
        <w:t xml:space="preserve"> 0.017</w:t>
      </w:r>
      <w:r w:rsidR="00D92FE1">
        <w:rPr>
          <w:rFonts w:ascii="Times New Roman" w:hAnsi="Times New Roman" w:cs="Times New Roman"/>
          <w:sz w:val="24"/>
          <w:lang w:val="en-GB"/>
        </w:rPr>
        <w:t>)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proofErr w:type="gramStart"/>
      <w:r w:rsidR="00082EBD">
        <w:rPr>
          <w:rFonts w:ascii="Times New Roman" w:hAnsi="Times New Roman" w:cs="Times New Roman"/>
          <w:sz w:val="24"/>
          <w:lang w:val="en-GB"/>
        </w:rPr>
        <w:t>k</w:t>
      </w:r>
      <w:r>
        <w:rPr>
          <w:rFonts w:ascii="Times New Roman" w:hAnsi="Times New Roman" w:cs="Times New Roman"/>
          <w:sz w:val="24"/>
          <w:lang w:val="en-GB"/>
        </w:rPr>
        <w:t>1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="00D92FE1">
        <w:rPr>
          <w:rFonts w:ascii="Times New Roman" w:hAnsi="Times New Roman" w:cs="Times New Roman"/>
          <w:sz w:val="24"/>
          <w:lang w:val="en-GB"/>
        </w:rPr>
        <w:t xml:space="preserve">and k2 </w:t>
      </w:r>
      <w:del w:id="9" w:author="Michael Ghijs" w:date="2020-06-24T10:22:00Z">
        <w:r w:rsidDel="00C16D2D">
          <w:rPr>
            <w:rFonts w:ascii="Times New Roman" w:hAnsi="Times New Roman" w:cs="Times New Roman"/>
            <w:sz w:val="24"/>
            <w:lang w:val="en-GB"/>
          </w:rPr>
          <w:delText xml:space="preserve">for </w:delText>
        </w:r>
      </w:del>
      <w:ins w:id="10" w:author="Michael Ghijs" w:date="2020-06-24T10:22:00Z">
        <w:r w:rsidR="00C16D2D">
          <w:rPr>
            <w:rFonts w:ascii="Times New Roman" w:hAnsi="Times New Roman" w:cs="Times New Roman"/>
            <w:sz w:val="24"/>
            <w:lang w:val="en-GB"/>
          </w:rPr>
          <w:t>based on</w:t>
        </w:r>
        <w:r w:rsidR="00C16D2D">
          <w:rPr>
            <w:rFonts w:ascii="Times New Roman" w:hAnsi="Times New Roman" w:cs="Times New Roman"/>
            <w:sz w:val="24"/>
            <w:lang w:val="en-GB"/>
          </w:rPr>
          <w:t xml:space="preserve"> </w:t>
        </w:r>
      </w:ins>
      <w:r>
        <w:rPr>
          <w:rFonts w:ascii="Times New Roman" w:hAnsi="Times New Roman" w:cs="Times New Roman"/>
          <w:sz w:val="24"/>
          <w:lang w:val="en-GB"/>
        </w:rPr>
        <w:t xml:space="preserve">TSS </w:t>
      </w:r>
      <w:del w:id="11" w:author="Michael Ghijs" w:date="2020-06-24T10:22:00Z">
        <w:r w:rsidDel="00C16D2D">
          <w:rPr>
            <w:rFonts w:ascii="Times New Roman" w:hAnsi="Times New Roman" w:cs="Times New Roman"/>
            <w:sz w:val="24"/>
            <w:lang w:val="en-GB"/>
          </w:rPr>
          <w:delText xml:space="preserve">was </w:delText>
        </w:r>
      </w:del>
      <w:ins w:id="12" w:author="Michael Ghijs" w:date="2020-06-24T10:22:00Z">
        <w:r w:rsidR="00C16D2D">
          <w:rPr>
            <w:rFonts w:ascii="Times New Roman" w:hAnsi="Times New Roman" w:cs="Times New Roman"/>
            <w:sz w:val="24"/>
            <w:lang w:val="en-GB"/>
          </w:rPr>
          <w:t>were</w:t>
        </w:r>
        <w:r w:rsidR="00C16D2D">
          <w:rPr>
            <w:rFonts w:ascii="Times New Roman" w:hAnsi="Times New Roman" w:cs="Times New Roman"/>
            <w:sz w:val="24"/>
            <w:lang w:val="en-GB"/>
          </w:rPr>
          <w:t xml:space="preserve"> </w:t>
        </w:r>
        <w:r w:rsidR="00C16D2D">
          <w:rPr>
            <w:rFonts w:ascii="Times New Roman" w:hAnsi="Times New Roman" w:cs="Times New Roman"/>
            <w:sz w:val="24"/>
            <w:lang w:val="en-GB"/>
          </w:rPr>
          <w:t>lar</w:t>
        </w:r>
      </w:ins>
      <w:del w:id="13" w:author="Michael Ghijs" w:date="2020-06-24T10:22:00Z">
        <w:r w:rsidDel="00C16D2D">
          <w:rPr>
            <w:rFonts w:ascii="Times New Roman" w:hAnsi="Times New Roman" w:cs="Times New Roman"/>
            <w:sz w:val="24"/>
            <w:lang w:val="en-GB"/>
          </w:rPr>
          <w:delText>big</w:delText>
        </w:r>
      </w:del>
      <w:r>
        <w:rPr>
          <w:rFonts w:ascii="Times New Roman" w:hAnsi="Times New Roman" w:cs="Times New Roman"/>
          <w:sz w:val="24"/>
          <w:lang w:val="en-GB"/>
        </w:rPr>
        <w:t>ger than</w:t>
      </w:r>
      <w:r w:rsidR="00D92FE1">
        <w:rPr>
          <w:rFonts w:ascii="Times New Roman" w:hAnsi="Times New Roman" w:cs="Times New Roman"/>
          <w:sz w:val="24"/>
          <w:lang w:val="en-GB"/>
        </w:rPr>
        <w:t xml:space="preserve"> all other</w:t>
      </w:r>
      <w:r>
        <w:rPr>
          <w:rFonts w:ascii="Times New Roman" w:hAnsi="Times New Roman" w:cs="Times New Roman"/>
          <w:sz w:val="24"/>
          <w:lang w:val="en-GB"/>
        </w:rPr>
        <w:t xml:space="preserve"> methods</w:t>
      </w:r>
      <w:r w:rsidR="00D92FE1">
        <w:rPr>
          <w:rFonts w:ascii="Times New Roman" w:hAnsi="Times New Roman" w:cs="Times New Roman"/>
          <w:sz w:val="24"/>
          <w:lang w:val="en-GB"/>
        </w:rPr>
        <w:t xml:space="preserve">, with the exception of luTRIMP (p = </w:t>
      </w:r>
      <w:r w:rsidR="00DA0DC6">
        <w:rPr>
          <w:rFonts w:ascii="Times New Roman" w:hAnsi="Times New Roman" w:cs="Times New Roman"/>
          <w:sz w:val="24"/>
          <w:lang w:val="en-GB"/>
        </w:rPr>
        <w:t>0.844</w:t>
      </w:r>
      <w:r w:rsidR="00D92FE1">
        <w:rPr>
          <w:rFonts w:ascii="Times New Roman" w:hAnsi="Times New Roman" w:cs="Times New Roman"/>
          <w:sz w:val="24"/>
          <w:lang w:val="en-GB"/>
        </w:rPr>
        <w:t xml:space="preserve">, p = </w:t>
      </w:r>
      <w:r w:rsidR="00DA0DC6">
        <w:rPr>
          <w:rFonts w:ascii="Times New Roman" w:hAnsi="Times New Roman" w:cs="Times New Roman"/>
          <w:sz w:val="24"/>
          <w:lang w:val="en-GB"/>
        </w:rPr>
        <w:t xml:space="preserve">0.172 </w:t>
      </w:r>
      <w:r w:rsidR="00D92FE1">
        <w:rPr>
          <w:rFonts w:ascii="Times New Roman" w:hAnsi="Times New Roman" w:cs="Times New Roman"/>
          <w:sz w:val="24"/>
          <w:lang w:val="en-GB"/>
        </w:rPr>
        <w:t>respectively).</w:t>
      </w:r>
      <w:r w:rsidR="00F82AFF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D92FE1" w:rsidRPr="00F82AFF" w:rsidRDefault="00D92FE1" w:rsidP="002B30F0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lang w:val="en-GB"/>
        </w:rPr>
        <w:t>t(</w:t>
      </w:r>
      <w:proofErr w:type="gramEnd"/>
      <w:r>
        <w:rPr>
          <w:rFonts w:ascii="Times New Roman" w:hAnsi="Times New Roman" w:cs="Times New Roman"/>
          <w:sz w:val="24"/>
          <w:lang w:val="en-GB"/>
        </w:rPr>
        <w:t>g) output for TL</w:t>
      </w:r>
      <w:r>
        <w:rPr>
          <w:rFonts w:ascii="Times New Roman" w:hAnsi="Times New Roman" w:cs="Times New Roman"/>
          <w:sz w:val="24"/>
          <w:vertAlign w:val="subscript"/>
          <w:lang w:val="en-GB"/>
        </w:rPr>
        <w:t>RPE</w:t>
      </w:r>
      <w:r>
        <w:rPr>
          <w:rFonts w:ascii="Times New Roman" w:hAnsi="Times New Roman" w:cs="Times New Roman"/>
          <w:sz w:val="24"/>
          <w:lang w:val="en-GB"/>
        </w:rPr>
        <w:t xml:space="preserve"> was similar to all other methods. </w:t>
      </w:r>
      <w:r w:rsidR="00F82AFF">
        <w:rPr>
          <w:rFonts w:ascii="Times New Roman" w:hAnsi="Times New Roman" w:cs="Times New Roman"/>
          <w:sz w:val="24"/>
          <w:lang w:val="en-GB"/>
        </w:rPr>
        <w:t xml:space="preserve">For </w:t>
      </w:r>
      <w:proofErr w:type="spellStart"/>
      <w:r w:rsidR="00F82AFF">
        <w:rPr>
          <w:rFonts w:ascii="Times New Roman" w:hAnsi="Times New Roman" w:cs="Times New Roman"/>
          <w:sz w:val="24"/>
          <w:lang w:val="en-GB"/>
        </w:rPr>
        <w:t>bTRIMP</w:t>
      </w:r>
      <w:proofErr w:type="spellEnd"/>
      <w:ins w:id="14" w:author="Michael Ghijs" w:date="2020-06-24T10:25:00Z">
        <w:r w:rsidR="00C16D2D">
          <w:rPr>
            <w:rFonts w:ascii="Times New Roman" w:hAnsi="Times New Roman" w:cs="Times New Roman"/>
            <w:sz w:val="24"/>
            <w:lang w:val="en-GB"/>
          </w:rPr>
          <w:t>,</w:t>
        </w:r>
      </w:ins>
      <w:r w:rsidR="00F82AFF">
        <w:rPr>
          <w:rFonts w:ascii="Times New Roman" w:hAnsi="Times New Roman" w:cs="Times New Roman"/>
          <w:sz w:val="24"/>
          <w:lang w:val="en-GB"/>
        </w:rPr>
        <w:t xml:space="preserve"> </w:t>
      </w:r>
      <w:proofErr w:type="gramStart"/>
      <w:r w:rsidR="00F82AFF">
        <w:rPr>
          <w:rFonts w:ascii="Times New Roman" w:hAnsi="Times New Roman" w:cs="Times New Roman"/>
          <w:sz w:val="24"/>
          <w:lang w:val="en-GB"/>
        </w:rPr>
        <w:t>t(</w:t>
      </w:r>
      <w:proofErr w:type="gramEnd"/>
      <w:r w:rsidR="00F82AFF">
        <w:rPr>
          <w:rFonts w:ascii="Times New Roman" w:hAnsi="Times New Roman" w:cs="Times New Roman"/>
          <w:sz w:val="24"/>
          <w:lang w:val="en-GB"/>
        </w:rPr>
        <w:t xml:space="preserve">g) was </w:t>
      </w:r>
      <w:ins w:id="15" w:author="Michael Ghijs" w:date="2020-06-24T10:26:00Z">
        <w:r w:rsidR="00C16D2D">
          <w:rPr>
            <w:rFonts w:ascii="Times New Roman" w:hAnsi="Times New Roman" w:cs="Times New Roman"/>
            <w:sz w:val="24"/>
            <w:lang w:val="en-GB"/>
          </w:rPr>
          <w:t>lar</w:t>
        </w:r>
      </w:ins>
      <w:del w:id="16" w:author="Michael Ghijs" w:date="2020-06-24T10:26:00Z">
        <w:r w:rsidR="00F82AFF" w:rsidDel="00C16D2D">
          <w:rPr>
            <w:rFonts w:ascii="Times New Roman" w:hAnsi="Times New Roman" w:cs="Times New Roman"/>
            <w:sz w:val="24"/>
            <w:lang w:val="en-GB"/>
          </w:rPr>
          <w:delText>big</w:delText>
        </w:r>
      </w:del>
      <w:r w:rsidR="00F82AFF">
        <w:rPr>
          <w:rFonts w:ascii="Times New Roman" w:hAnsi="Times New Roman" w:cs="Times New Roman"/>
          <w:sz w:val="24"/>
          <w:lang w:val="en-GB"/>
        </w:rPr>
        <w:t xml:space="preserve">ger than for </w:t>
      </w:r>
      <w:proofErr w:type="spellStart"/>
      <w:r w:rsidR="00F82AFF">
        <w:rPr>
          <w:rFonts w:ascii="Times New Roman" w:hAnsi="Times New Roman" w:cs="Times New Roman"/>
          <w:sz w:val="24"/>
          <w:lang w:val="en-GB"/>
        </w:rPr>
        <w:t>luTRIMP</w:t>
      </w:r>
      <w:proofErr w:type="spellEnd"/>
      <w:r w:rsidR="00F82AFF">
        <w:rPr>
          <w:rFonts w:ascii="Times New Roman" w:hAnsi="Times New Roman" w:cs="Times New Roman"/>
          <w:sz w:val="24"/>
          <w:lang w:val="en-GB"/>
        </w:rPr>
        <w:t xml:space="preserve"> (p =</w:t>
      </w:r>
      <w:r w:rsidR="00DA0DC6">
        <w:rPr>
          <w:rFonts w:ascii="Times New Roman" w:hAnsi="Times New Roman" w:cs="Times New Roman"/>
          <w:sz w:val="24"/>
          <w:lang w:val="en-GB"/>
        </w:rPr>
        <w:t xml:space="preserve"> 0.026</w:t>
      </w:r>
      <w:r w:rsidR="00F82AFF">
        <w:rPr>
          <w:rFonts w:ascii="Times New Roman" w:hAnsi="Times New Roman" w:cs="Times New Roman"/>
          <w:sz w:val="24"/>
          <w:lang w:val="en-GB"/>
        </w:rPr>
        <w:t>) and TSS (p =</w:t>
      </w:r>
      <w:r w:rsidR="00DA0DC6">
        <w:rPr>
          <w:rFonts w:ascii="Times New Roman" w:hAnsi="Times New Roman" w:cs="Times New Roman"/>
          <w:sz w:val="24"/>
          <w:lang w:val="en-GB"/>
        </w:rPr>
        <w:t xml:space="preserve"> 0.014</w:t>
      </w:r>
      <w:r w:rsidR="00F82AFF">
        <w:rPr>
          <w:rFonts w:ascii="Times New Roman" w:hAnsi="Times New Roman" w:cs="Times New Roman"/>
          <w:sz w:val="24"/>
          <w:lang w:val="en-GB"/>
        </w:rPr>
        <w:t>), with t(g) for TSS being similar to luTRIMP (p =</w:t>
      </w:r>
      <w:r w:rsidR="00DA0DC6">
        <w:rPr>
          <w:rFonts w:ascii="Times New Roman" w:hAnsi="Times New Roman" w:cs="Times New Roman"/>
          <w:sz w:val="24"/>
          <w:lang w:val="en-GB"/>
        </w:rPr>
        <w:t xml:space="preserve"> 0.136 </w:t>
      </w:r>
      <w:r w:rsidR="00F82AFF">
        <w:rPr>
          <w:rFonts w:ascii="Times New Roman" w:hAnsi="Times New Roman" w:cs="Times New Roman"/>
          <w:sz w:val="24"/>
          <w:lang w:val="en-GB"/>
        </w:rPr>
        <w:t>) and TL</w:t>
      </w:r>
      <w:r w:rsidR="00F82AFF">
        <w:rPr>
          <w:rFonts w:ascii="Times New Roman" w:hAnsi="Times New Roman" w:cs="Times New Roman"/>
          <w:sz w:val="24"/>
          <w:vertAlign w:val="subscript"/>
          <w:lang w:val="en-GB"/>
        </w:rPr>
        <w:t>RPE</w:t>
      </w:r>
      <w:r w:rsidR="00F82AFF">
        <w:rPr>
          <w:rFonts w:ascii="Times New Roman" w:hAnsi="Times New Roman" w:cs="Times New Roman"/>
          <w:sz w:val="24"/>
          <w:lang w:val="en-GB"/>
        </w:rPr>
        <w:t xml:space="preserve"> (p =</w:t>
      </w:r>
      <w:r w:rsidR="00DA0DC6">
        <w:rPr>
          <w:rFonts w:ascii="Times New Roman" w:hAnsi="Times New Roman" w:cs="Times New Roman"/>
          <w:sz w:val="24"/>
          <w:lang w:val="en-GB"/>
        </w:rPr>
        <w:t xml:space="preserve"> 0.288</w:t>
      </w:r>
      <w:r w:rsidR="00F82AFF">
        <w:rPr>
          <w:rFonts w:ascii="Times New Roman" w:hAnsi="Times New Roman" w:cs="Times New Roman"/>
          <w:sz w:val="24"/>
          <w:lang w:val="en-GB"/>
        </w:rPr>
        <w:t>) but smaller than for eTRIMP (p =</w:t>
      </w:r>
      <w:r w:rsidR="00DA0DC6">
        <w:rPr>
          <w:rFonts w:ascii="Times New Roman" w:hAnsi="Times New Roman" w:cs="Times New Roman"/>
          <w:sz w:val="24"/>
          <w:lang w:val="en-GB"/>
        </w:rPr>
        <w:t xml:space="preserve"> 0.019</w:t>
      </w:r>
      <w:r w:rsidR="00F82AFF">
        <w:rPr>
          <w:rFonts w:ascii="Times New Roman" w:hAnsi="Times New Roman" w:cs="Times New Roman"/>
          <w:sz w:val="24"/>
          <w:lang w:val="en-GB"/>
        </w:rPr>
        <w:t>). The individual variability, according to the TL-method used, for</w:t>
      </w:r>
      <w:r w:rsidR="009C4A21">
        <w:rPr>
          <w:rFonts w:ascii="Times New Roman" w:hAnsi="Times New Roman" w:cs="Times New Roman"/>
          <w:sz w:val="24"/>
          <w:lang w:val="en-GB"/>
        </w:rPr>
        <w:t xml:space="preserve"> t(g) and t(n)</w:t>
      </w:r>
      <w:r w:rsidR="00F82AFF">
        <w:rPr>
          <w:rFonts w:ascii="Times New Roman" w:hAnsi="Times New Roman" w:cs="Times New Roman"/>
          <w:sz w:val="24"/>
          <w:lang w:val="en-GB"/>
        </w:rPr>
        <w:t xml:space="preserve"> is shown in </w:t>
      </w:r>
      <w:del w:id="17" w:author="Michael Ghijs" w:date="2020-06-24T10:26:00Z">
        <w:r w:rsidR="00F82AFF" w:rsidDel="00C16D2D">
          <w:rPr>
            <w:rFonts w:ascii="Times New Roman" w:hAnsi="Times New Roman" w:cs="Times New Roman"/>
            <w:sz w:val="24"/>
            <w:lang w:val="en-GB"/>
          </w:rPr>
          <w:delText xml:space="preserve">figure </w:delText>
        </w:r>
      </w:del>
      <w:ins w:id="18" w:author="Michael Ghijs" w:date="2020-06-24T10:26:00Z">
        <w:r w:rsidR="00C16D2D">
          <w:rPr>
            <w:rFonts w:ascii="Times New Roman" w:hAnsi="Times New Roman" w:cs="Times New Roman"/>
            <w:sz w:val="24"/>
            <w:lang w:val="en-GB"/>
          </w:rPr>
          <w:t>F</w:t>
        </w:r>
        <w:r w:rsidR="00C16D2D">
          <w:rPr>
            <w:rFonts w:ascii="Times New Roman" w:hAnsi="Times New Roman" w:cs="Times New Roman"/>
            <w:sz w:val="24"/>
            <w:lang w:val="en-GB"/>
          </w:rPr>
          <w:t xml:space="preserve">igure </w:t>
        </w:r>
      </w:ins>
      <w:r w:rsidR="00F82AFF">
        <w:rPr>
          <w:rFonts w:ascii="Times New Roman" w:hAnsi="Times New Roman" w:cs="Times New Roman"/>
          <w:sz w:val="24"/>
          <w:lang w:val="en-GB"/>
        </w:rPr>
        <w:t>3.</w:t>
      </w:r>
      <w:bookmarkStart w:id="19" w:name="_GoBack"/>
      <w:bookmarkEnd w:id="19"/>
    </w:p>
    <w:sectPr w:rsidR="00D92FE1" w:rsidRPr="00F82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Ghijs">
    <w15:presenceInfo w15:providerId="None" w15:userId="Michael Ghi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B3"/>
    <w:rsid w:val="00072C42"/>
    <w:rsid w:val="000747B5"/>
    <w:rsid w:val="00082EBD"/>
    <w:rsid w:val="00090104"/>
    <w:rsid w:val="000F1634"/>
    <w:rsid w:val="00182225"/>
    <w:rsid w:val="002377D7"/>
    <w:rsid w:val="00251853"/>
    <w:rsid w:val="002B30F0"/>
    <w:rsid w:val="003666E7"/>
    <w:rsid w:val="00373082"/>
    <w:rsid w:val="0038155F"/>
    <w:rsid w:val="003A4E1C"/>
    <w:rsid w:val="003C7FF9"/>
    <w:rsid w:val="003E4E39"/>
    <w:rsid w:val="00474D38"/>
    <w:rsid w:val="004C6999"/>
    <w:rsid w:val="004E44FD"/>
    <w:rsid w:val="004F1C99"/>
    <w:rsid w:val="0051597A"/>
    <w:rsid w:val="00546D8C"/>
    <w:rsid w:val="005507B7"/>
    <w:rsid w:val="005C48FA"/>
    <w:rsid w:val="005E4909"/>
    <w:rsid w:val="00603C45"/>
    <w:rsid w:val="00614B7F"/>
    <w:rsid w:val="00617086"/>
    <w:rsid w:val="00672D7D"/>
    <w:rsid w:val="00686F68"/>
    <w:rsid w:val="006B13E5"/>
    <w:rsid w:val="007060B4"/>
    <w:rsid w:val="007A617E"/>
    <w:rsid w:val="007B65CA"/>
    <w:rsid w:val="0081377E"/>
    <w:rsid w:val="00874E3F"/>
    <w:rsid w:val="008A2A02"/>
    <w:rsid w:val="008E1794"/>
    <w:rsid w:val="008E573F"/>
    <w:rsid w:val="008E5934"/>
    <w:rsid w:val="0093402F"/>
    <w:rsid w:val="009B0D1B"/>
    <w:rsid w:val="009C4A21"/>
    <w:rsid w:val="009E6D52"/>
    <w:rsid w:val="00A12FEB"/>
    <w:rsid w:val="00A7376A"/>
    <w:rsid w:val="00A83751"/>
    <w:rsid w:val="00A84039"/>
    <w:rsid w:val="00AE12C3"/>
    <w:rsid w:val="00AE1984"/>
    <w:rsid w:val="00AE4ED7"/>
    <w:rsid w:val="00B34C32"/>
    <w:rsid w:val="00B91DD5"/>
    <w:rsid w:val="00B96468"/>
    <w:rsid w:val="00BF4658"/>
    <w:rsid w:val="00C16D2D"/>
    <w:rsid w:val="00C2428C"/>
    <w:rsid w:val="00C255BB"/>
    <w:rsid w:val="00CC35D3"/>
    <w:rsid w:val="00D2154E"/>
    <w:rsid w:val="00D92FE1"/>
    <w:rsid w:val="00D94C40"/>
    <w:rsid w:val="00D9562F"/>
    <w:rsid w:val="00DA0DC6"/>
    <w:rsid w:val="00DB42CE"/>
    <w:rsid w:val="00DC521F"/>
    <w:rsid w:val="00E552B3"/>
    <w:rsid w:val="00EA4279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EB0F8A-8076-47E9-A1D8-6B5541A1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2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B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4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Michael Ghijs</cp:lastModifiedBy>
  <cp:revision>5</cp:revision>
  <dcterms:created xsi:type="dcterms:W3CDTF">2020-05-29T11:34:00Z</dcterms:created>
  <dcterms:modified xsi:type="dcterms:W3CDTF">2020-06-24T08:26:00Z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