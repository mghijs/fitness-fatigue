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620B7" w14:textId="0B76EA71" w:rsidR="00042DCF" w:rsidRPr="00D4053C" w:rsidRDefault="00793EFE" w:rsidP="00392AE6">
      <w:pPr>
        <w:jc w:val="center"/>
        <w:rPr>
          <w:rFonts w:ascii="Times New Roman" w:hAnsi="Times New Roman" w:cs="Times New Roman"/>
          <w:b/>
          <w:sz w:val="24"/>
          <w:lang w:val="en-GB"/>
        </w:rPr>
      </w:pPr>
      <w:commentRangeStart w:id="0"/>
      <w:ins w:id="1" w:author="Michael Ghijs" w:date="2020-06-18T10:00:00Z">
        <w:r>
          <w:rPr>
            <w:rFonts w:ascii="Times New Roman" w:hAnsi="Times New Roman" w:cs="Times New Roman"/>
            <w:b/>
            <w:sz w:val="24"/>
            <w:lang w:val="en-GB"/>
          </w:rPr>
          <w:t>I</w:t>
        </w:r>
      </w:ins>
      <w:del w:id="2" w:author="Michael Ghijs" w:date="2020-06-18T10:00:00Z">
        <w:r w:rsidR="00042DCF" w:rsidRPr="00D4053C" w:rsidDel="00793EFE">
          <w:rPr>
            <w:rFonts w:ascii="Times New Roman" w:hAnsi="Times New Roman" w:cs="Times New Roman"/>
            <w:b/>
            <w:sz w:val="24"/>
            <w:lang w:val="en-GB"/>
          </w:rPr>
          <w:delText>The i</w:delText>
        </w:r>
      </w:del>
      <w:r w:rsidR="00042DCF" w:rsidRPr="00D4053C">
        <w:rPr>
          <w:rFonts w:ascii="Times New Roman" w:hAnsi="Times New Roman" w:cs="Times New Roman"/>
          <w:b/>
          <w:sz w:val="24"/>
          <w:lang w:val="en-GB"/>
        </w:rPr>
        <w:t xml:space="preserve">nfluence of </w:t>
      </w:r>
      <w:del w:id="3" w:author="Michael Ghijs" w:date="2020-06-18T09:59:00Z">
        <w:r w:rsidR="00042DCF" w:rsidRPr="00D4053C" w:rsidDel="00793EFE">
          <w:rPr>
            <w:rFonts w:ascii="Times New Roman" w:hAnsi="Times New Roman" w:cs="Times New Roman"/>
            <w:b/>
            <w:sz w:val="24"/>
            <w:lang w:val="en-GB"/>
          </w:rPr>
          <w:delText xml:space="preserve">different </w:delText>
        </w:r>
      </w:del>
      <w:r w:rsidR="00042DCF" w:rsidRPr="00D4053C">
        <w:rPr>
          <w:rFonts w:ascii="Times New Roman" w:hAnsi="Times New Roman" w:cs="Times New Roman"/>
          <w:b/>
          <w:sz w:val="24"/>
          <w:lang w:val="en-GB"/>
        </w:rPr>
        <w:t>training load quantification method</w:t>
      </w:r>
      <w:del w:id="4" w:author="Michael Ghijs" w:date="2020-06-18T09:59:00Z">
        <w:r w:rsidR="00042DCF" w:rsidRPr="00D4053C" w:rsidDel="00793EFE">
          <w:rPr>
            <w:rFonts w:ascii="Times New Roman" w:hAnsi="Times New Roman" w:cs="Times New Roman"/>
            <w:b/>
            <w:sz w:val="24"/>
            <w:lang w:val="en-GB"/>
          </w:rPr>
          <w:delText>s</w:delText>
        </w:r>
      </w:del>
      <w:r w:rsidR="00042DCF" w:rsidRPr="00D4053C">
        <w:rPr>
          <w:rFonts w:ascii="Times New Roman" w:hAnsi="Times New Roman" w:cs="Times New Roman"/>
          <w:b/>
          <w:sz w:val="24"/>
          <w:lang w:val="en-GB"/>
        </w:rPr>
        <w:t xml:space="preserve"> on the fitness-fatigue model</w:t>
      </w:r>
      <w:del w:id="5" w:author="Michael Ghijs" w:date="2020-06-18T10:00:00Z">
        <w:r w:rsidR="00042DCF" w:rsidRPr="00D4053C" w:rsidDel="00793EFE">
          <w:rPr>
            <w:rFonts w:ascii="Times New Roman" w:hAnsi="Times New Roman" w:cs="Times New Roman"/>
            <w:b/>
            <w:sz w:val="24"/>
            <w:lang w:val="en-GB"/>
          </w:rPr>
          <w:delText>.</w:delText>
        </w:r>
      </w:del>
      <w:commentRangeEnd w:id="0"/>
      <w:r>
        <w:rPr>
          <w:rStyle w:val="CommentReference"/>
        </w:rPr>
        <w:commentReference w:id="0"/>
      </w:r>
    </w:p>
    <w:p w14:paraId="3341ECEA" w14:textId="77777777" w:rsidR="00042DCF" w:rsidRPr="00D4053C" w:rsidRDefault="00042DCF" w:rsidP="00392AE6">
      <w:pPr>
        <w:jc w:val="both"/>
        <w:rPr>
          <w:rFonts w:ascii="Times New Roman" w:hAnsi="Times New Roman" w:cs="Times New Roman"/>
          <w:b/>
          <w:sz w:val="24"/>
          <w:lang w:val="en-GB"/>
        </w:rPr>
      </w:pPr>
    </w:p>
    <w:p w14:paraId="032A9E16" w14:textId="77777777" w:rsidR="00150A31" w:rsidRDefault="009F2972" w:rsidP="00392AE6">
      <w:pPr>
        <w:jc w:val="both"/>
        <w:rPr>
          <w:rFonts w:ascii="Times New Roman" w:hAnsi="Times New Roman" w:cs="Times New Roman"/>
          <w:sz w:val="24"/>
          <w:lang w:val="en-GB"/>
        </w:rPr>
      </w:pPr>
      <w:r w:rsidRPr="00D4053C">
        <w:rPr>
          <w:rFonts w:ascii="Times New Roman" w:hAnsi="Times New Roman" w:cs="Times New Roman"/>
          <w:sz w:val="24"/>
          <w:lang w:val="en-GB"/>
        </w:rPr>
        <w:t>Performance improvement is the response of the body to a</w:t>
      </w:r>
      <w:r w:rsidR="00D4053C" w:rsidRPr="00D4053C">
        <w:rPr>
          <w:rFonts w:ascii="Times New Roman" w:hAnsi="Times New Roman" w:cs="Times New Roman"/>
          <w:sz w:val="24"/>
          <w:lang w:val="en-GB"/>
        </w:rPr>
        <w:t xml:space="preserve">n appropriate </w:t>
      </w:r>
      <w:r w:rsidRPr="00D4053C">
        <w:rPr>
          <w:rFonts w:ascii="Times New Roman" w:hAnsi="Times New Roman" w:cs="Times New Roman"/>
          <w:sz w:val="24"/>
          <w:lang w:val="en-GB"/>
        </w:rPr>
        <w:t>combination of training load (TL) and recovery.</w:t>
      </w:r>
      <w:r w:rsidR="000E5063" w:rsidRPr="00D4053C">
        <w:rPr>
          <w:rFonts w:ascii="Times New Roman" w:hAnsi="Times New Roman" w:cs="Times New Roman"/>
          <w:sz w:val="24"/>
          <w:lang w:val="en-GB"/>
        </w:rPr>
        <w:t xml:space="preserve"> </w:t>
      </w:r>
      <w:r w:rsidR="004C3668">
        <w:rPr>
          <w:rFonts w:ascii="Times New Roman" w:hAnsi="Times New Roman" w:cs="Times New Roman"/>
          <w:sz w:val="24"/>
          <w:lang w:val="en-GB"/>
        </w:rPr>
        <w:t>In order t</w:t>
      </w:r>
      <w:r w:rsidR="00513A06">
        <w:rPr>
          <w:rFonts w:ascii="Times New Roman" w:hAnsi="Times New Roman" w:cs="Times New Roman"/>
          <w:sz w:val="24"/>
          <w:lang w:val="en-GB"/>
        </w:rPr>
        <w:t>o obtain maximal performance at the right moment, a precisely controlled training program is needed.</w:t>
      </w:r>
      <w:r w:rsidR="00B33C57">
        <w:rPr>
          <w:rFonts w:ascii="Times New Roman" w:hAnsi="Times New Roman" w:cs="Times New Roman"/>
          <w:sz w:val="24"/>
          <w:vertAlign w:val="superscript"/>
          <w:lang w:val="en-GB"/>
        </w:rPr>
        <w:t>1</w:t>
      </w:r>
      <w:r w:rsidR="00513A06">
        <w:rPr>
          <w:rFonts w:ascii="Times New Roman" w:hAnsi="Times New Roman" w:cs="Times New Roman"/>
          <w:sz w:val="24"/>
          <w:lang w:val="en-GB"/>
        </w:rPr>
        <w:t xml:space="preserve"> </w:t>
      </w:r>
      <w:proofErr w:type="gramStart"/>
      <w:r w:rsidR="00D4053C" w:rsidRPr="00D4053C">
        <w:rPr>
          <w:rFonts w:ascii="Times New Roman" w:hAnsi="Times New Roman" w:cs="Times New Roman"/>
          <w:sz w:val="24"/>
          <w:lang w:val="en-GB"/>
        </w:rPr>
        <w:t>It</w:t>
      </w:r>
      <w:proofErr w:type="gramEnd"/>
      <w:r w:rsidR="00D4053C" w:rsidRPr="00D4053C">
        <w:rPr>
          <w:rFonts w:ascii="Times New Roman" w:hAnsi="Times New Roman" w:cs="Times New Roman"/>
          <w:sz w:val="24"/>
          <w:lang w:val="en-GB"/>
        </w:rPr>
        <w:t xml:space="preserve"> is </w:t>
      </w:r>
      <w:r w:rsidR="00843AB7">
        <w:rPr>
          <w:rFonts w:ascii="Times New Roman" w:hAnsi="Times New Roman" w:cs="Times New Roman"/>
          <w:sz w:val="24"/>
          <w:lang w:val="en-GB"/>
        </w:rPr>
        <w:t xml:space="preserve">thus </w:t>
      </w:r>
      <w:r w:rsidR="00D4053C" w:rsidRPr="00D4053C">
        <w:rPr>
          <w:rFonts w:ascii="Times New Roman" w:hAnsi="Times New Roman" w:cs="Times New Roman"/>
          <w:sz w:val="24"/>
          <w:lang w:val="en-GB"/>
        </w:rPr>
        <w:t xml:space="preserve">clear that tracking TL is a </w:t>
      </w:r>
      <w:r w:rsidR="00A16E2A" w:rsidRPr="00D4053C">
        <w:rPr>
          <w:rFonts w:ascii="Times New Roman" w:hAnsi="Times New Roman" w:cs="Times New Roman"/>
          <w:sz w:val="24"/>
          <w:lang w:val="en-GB"/>
        </w:rPr>
        <w:t>vital</w:t>
      </w:r>
      <w:r w:rsidR="00D4053C" w:rsidRPr="00D4053C">
        <w:rPr>
          <w:rFonts w:ascii="Times New Roman" w:hAnsi="Times New Roman" w:cs="Times New Roman"/>
          <w:sz w:val="24"/>
          <w:lang w:val="en-GB"/>
        </w:rPr>
        <w:t xml:space="preserve"> part of working with athletes.</w:t>
      </w:r>
      <w:r w:rsidR="00D4053C">
        <w:rPr>
          <w:rFonts w:ascii="Times New Roman" w:hAnsi="Times New Roman" w:cs="Times New Roman"/>
          <w:sz w:val="24"/>
          <w:lang w:val="en-GB"/>
        </w:rPr>
        <w:t xml:space="preserve"> </w:t>
      </w:r>
      <w:r w:rsidR="00754C2F">
        <w:rPr>
          <w:rFonts w:ascii="Times New Roman" w:hAnsi="Times New Roman" w:cs="Times New Roman"/>
          <w:sz w:val="24"/>
          <w:lang w:val="en-GB"/>
        </w:rPr>
        <w:t>However</w:t>
      </w:r>
      <w:r w:rsidR="00F80A8B">
        <w:rPr>
          <w:rFonts w:ascii="Times New Roman" w:hAnsi="Times New Roman" w:cs="Times New Roman"/>
          <w:sz w:val="24"/>
          <w:lang w:val="en-GB"/>
        </w:rPr>
        <w:t>,</w:t>
      </w:r>
      <w:r w:rsidR="00754C2F">
        <w:rPr>
          <w:rFonts w:ascii="Times New Roman" w:hAnsi="Times New Roman" w:cs="Times New Roman"/>
          <w:sz w:val="24"/>
          <w:lang w:val="en-GB"/>
        </w:rPr>
        <w:t xml:space="preserve"> today</w:t>
      </w:r>
      <w:r w:rsidR="00D4053C">
        <w:rPr>
          <w:rFonts w:ascii="Times New Roman" w:hAnsi="Times New Roman" w:cs="Times New Roman"/>
          <w:sz w:val="24"/>
          <w:lang w:val="en-GB"/>
        </w:rPr>
        <w:t xml:space="preserve"> there are numerous possible ways of quantifying TL</w:t>
      </w:r>
      <w:r w:rsidR="00432623">
        <w:rPr>
          <w:rFonts w:ascii="Times New Roman" w:hAnsi="Times New Roman" w:cs="Times New Roman"/>
          <w:sz w:val="24"/>
          <w:lang w:val="en-GB"/>
        </w:rPr>
        <w:t xml:space="preserve">, making it difficult for practitioners to </w:t>
      </w:r>
      <w:r w:rsidR="00A16E2A">
        <w:rPr>
          <w:rFonts w:ascii="Times New Roman" w:hAnsi="Times New Roman" w:cs="Times New Roman"/>
          <w:sz w:val="24"/>
          <w:lang w:val="en-GB"/>
        </w:rPr>
        <w:t>choose</w:t>
      </w:r>
      <w:r w:rsidR="00432623">
        <w:rPr>
          <w:rFonts w:ascii="Times New Roman" w:hAnsi="Times New Roman" w:cs="Times New Roman"/>
          <w:sz w:val="24"/>
          <w:lang w:val="en-GB"/>
        </w:rPr>
        <w:t xml:space="preserve"> the </w:t>
      </w:r>
      <w:r w:rsidR="00A16E2A">
        <w:rPr>
          <w:rFonts w:ascii="Times New Roman" w:hAnsi="Times New Roman" w:cs="Times New Roman"/>
          <w:sz w:val="24"/>
          <w:lang w:val="en-GB"/>
        </w:rPr>
        <w:t xml:space="preserve">most </w:t>
      </w:r>
      <w:r w:rsidR="00432623">
        <w:rPr>
          <w:rFonts w:ascii="Times New Roman" w:hAnsi="Times New Roman" w:cs="Times New Roman"/>
          <w:sz w:val="24"/>
          <w:lang w:val="en-GB"/>
        </w:rPr>
        <w:t>appropriate method.</w:t>
      </w:r>
      <w:r w:rsidR="00F23EC1">
        <w:rPr>
          <w:rFonts w:ascii="Times New Roman" w:hAnsi="Times New Roman" w:cs="Times New Roman"/>
          <w:sz w:val="24"/>
          <w:vertAlign w:val="superscript"/>
          <w:lang w:val="en-GB"/>
        </w:rPr>
        <w:t>2</w:t>
      </w:r>
      <w:r w:rsidR="00645414">
        <w:rPr>
          <w:rFonts w:ascii="Times New Roman" w:hAnsi="Times New Roman" w:cs="Times New Roman"/>
          <w:sz w:val="24"/>
          <w:lang w:val="en-GB"/>
        </w:rPr>
        <w:t xml:space="preserve"> </w:t>
      </w:r>
    </w:p>
    <w:p w14:paraId="14FF53A3" w14:textId="642160CE" w:rsidR="007F7EE3" w:rsidRDefault="00645414" w:rsidP="00392AE6">
      <w:pPr>
        <w:jc w:val="both"/>
        <w:rPr>
          <w:rFonts w:ascii="Times New Roman" w:hAnsi="Times New Roman" w:cs="Times New Roman"/>
          <w:sz w:val="24"/>
          <w:lang w:val="en-GB"/>
        </w:rPr>
      </w:pPr>
      <w:r w:rsidRPr="002B40C1">
        <w:rPr>
          <w:rFonts w:ascii="Times New Roman" w:hAnsi="Times New Roman" w:cs="Times New Roman"/>
          <w:sz w:val="24"/>
          <w:lang w:val="en-GB"/>
        </w:rPr>
        <w:t>In general the methods are described as either external TL</w:t>
      </w:r>
      <w:r w:rsidR="007D0D54" w:rsidRPr="002B40C1">
        <w:rPr>
          <w:rFonts w:ascii="Times New Roman" w:hAnsi="Times New Roman" w:cs="Times New Roman"/>
          <w:sz w:val="24"/>
          <w:lang w:val="en-GB"/>
        </w:rPr>
        <w:t xml:space="preserve"> (e.g., power, distance, speed)</w:t>
      </w:r>
      <w:r w:rsidRPr="002B40C1">
        <w:rPr>
          <w:rFonts w:ascii="Times New Roman" w:hAnsi="Times New Roman" w:cs="Times New Roman"/>
          <w:sz w:val="24"/>
          <w:lang w:val="en-GB"/>
        </w:rPr>
        <w:t xml:space="preserve"> or as internal TL</w:t>
      </w:r>
      <w:r w:rsidR="007D0D54" w:rsidRPr="002B40C1">
        <w:rPr>
          <w:rFonts w:ascii="Times New Roman" w:hAnsi="Times New Roman" w:cs="Times New Roman"/>
          <w:sz w:val="24"/>
          <w:lang w:val="en-GB"/>
        </w:rPr>
        <w:t xml:space="preserve"> (e.g., heart rate (HR)</w:t>
      </w:r>
      <w:r w:rsidR="00D22365" w:rsidRPr="002B40C1">
        <w:rPr>
          <w:rFonts w:ascii="Times New Roman" w:hAnsi="Times New Roman" w:cs="Times New Roman"/>
          <w:sz w:val="24"/>
          <w:lang w:val="en-GB"/>
        </w:rPr>
        <w:t>, rating of perceived exertion (RPE)</w:t>
      </w:r>
      <w:r w:rsidR="007D0D54" w:rsidRPr="002B40C1">
        <w:rPr>
          <w:rFonts w:ascii="Times New Roman" w:hAnsi="Times New Roman" w:cs="Times New Roman"/>
          <w:sz w:val="24"/>
          <w:lang w:val="en-GB"/>
        </w:rPr>
        <w:t>)</w:t>
      </w:r>
      <w:r w:rsidRPr="002B40C1">
        <w:rPr>
          <w:rFonts w:ascii="Times New Roman" w:hAnsi="Times New Roman" w:cs="Times New Roman"/>
          <w:sz w:val="24"/>
          <w:lang w:val="en-GB"/>
        </w:rPr>
        <w:t>.</w:t>
      </w:r>
      <w:r w:rsidR="0014069E" w:rsidRPr="002B40C1">
        <w:rPr>
          <w:rFonts w:ascii="Times New Roman" w:hAnsi="Times New Roman" w:cs="Times New Roman"/>
          <w:sz w:val="24"/>
          <w:lang w:val="en-GB"/>
        </w:rPr>
        <w:t xml:space="preserve"> Where </w:t>
      </w:r>
      <w:ins w:id="6" w:author="Michael Ghijs" w:date="2020-06-18T10:04:00Z">
        <w:r w:rsidR="00793EFE">
          <w:rPr>
            <w:rFonts w:ascii="Times New Roman" w:hAnsi="Times New Roman" w:cs="Times New Roman"/>
            <w:sz w:val="24"/>
            <w:lang w:val="en-GB"/>
          </w:rPr>
          <w:t xml:space="preserve">an </w:t>
        </w:r>
      </w:ins>
      <w:r w:rsidR="0014069E" w:rsidRPr="002B40C1">
        <w:rPr>
          <w:rFonts w:ascii="Times New Roman" w:hAnsi="Times New Roman" w:cs="Times New Roman"/>
          <w:sz w:val="24"/>
          <w:lang w:val="en-GB"/>
        </w:rPr>
        <w:t xml:space="preserve">external TL is a given amount of work the athlete </w:t>
      </w:r>
      <w:r w:rsidR="009E5EB5" w:rsidRPr="002B40C1">
        <w:rPr>
          <w:rFonts w:ascii="Times New Roman" w:hAnsi="Times New Roman" w:cs="Times New Roman"/>
          <w:sz w:val="24"/>
          <w:lang w:val="en-GB"/>
        </w:rPr>
        <w:t>undertakes</w:t>
      </w:r>
      <w:ins w:id="7" w:author="Michael Ghijs" w:date="2020-06-18T10:04:00Z">
        <w:r w:rsidR="00793EFE">
          <w:rPr>
            <w:rFonts w:ascii="Times New Roman" w:hAnsi="Times New Roman" w:cs="Times New Roman"/>
            <w:sz w:val="24"/>
            <w:lang w:val="en-GB"/>
          </w:rPr>
          <w:t xml:space="preserve">, the </w:t>
        </w:r>
      </w:ins>
      <w:del w:id="8" w:author="Michael Ghijs" w:date="2020-06-18T10:04:00Z">
        <w:r w:rsidR="009E5EB5" w:rsidRPr="002B40C1" w:rsidDel="00793EFE">
          <w:rPr>
            <w:rFonts w:ascii="Times New Roman" w:hAnsi="Times New Roman" w:cs="Times New Roman"/>
            <w:sz w:val="24"/>
            <w:lang w:val="en-GB"/>
          </w:rPr>
          <w:delText xml:space="preserve"> </w:delText>
        </w:r>
        <w:r w:rsidR="0014069E" w:rsidRPr="002B40C1" w:rsidDel="00793EFE">
          <w:rPr>
            <w:rFonts w:ascii="Times New Roman" w:hAnsi="Times New Roman" w:cs="Times New Roman"/>
            <w:sz w:val="24"/>
            <w:lang w:val="en-GB"/>
          </w:rPr>
          <w:delText xml:space="preserve">and </w:delText>
        </w:r>
      </w:del>
      <w:r w:rsidR="0014069E" w:rsidRPr="002B40C1">
        <w:rPr>
          <w:rFonts w:ascii="Times New Roman" w:hAnsi="Times New Roman" w:cs="Times New Roman"/>
          <w:sz w:val="24"/>
          <w:lang w:val="en-GB"/>
        </w:rPr>
        <w:t xml:space="preserve">internal TL is </w:t>
      </w:r>
      <w:proofErr w:type="gramStart"/>
      <w:r w:rsidR="0014069E" w:rsidRPr="002B40C1">
        <w:rPr>
          <w:rFonts w:ascii="Times New Roman" w:hAnsi="Times New Roman" w:cs="Times New Roman"/>
          <w:sz w:val="24"/>
          <w:lang w:val="en-GB"/>
        </w:rPr>
        <w:t>the</w:t>
      </w:r>
      <w:r w:rsidR="00413B35" w:rsidRPr="002B40C1">
        <w:rPr>
          <w:rFonts w:ascii="Times New Roman" w:hAnsi="Times New Roman" w:cs="Times New Roman"/>
          <w:sz w:val="24"/>
          <w:lang w:val="en-GB"/>
        </w:rPr>
        <w:t xml:space="preserve"> </w:t>
      </w:r>
      <w:r w:rsidR="0014069E" w:rsidRPr="002B40C1">
        <w:rPr>
          <w:rFonts w:ascii="Times New Roman" w:hAnsi="Times New Roman" w:cs="Times New Roman"/>
          <w:sz w:val="24"/>
          <w:lang w:val="en-GB"/>
        </w:rPr>
        <w:t xml:space="preserve"> </w:t>
      </w:r>
      <w:r w:rsidR="00413B35" w:rsidRPr="002B40C1">
        <w:rPr>
          <w:rFonts w:ascii="Times New Roman" w:hAnsi="Times New Roman" w:cs="Times New Roman"/>
          <w:sz w:val="24"/>
          <w:lang w:val="en-GB"/>
        </w:rPr>
        <w:t>psycho</w:t>
      </w:r>
      <w:r w:rsidR="0014069E" w:rsidRPr="002B40C1">
        <w:rPr>
          <w:rFonts w:ascii="Times New Roman" w:hAnsi="Times New Roman" w:cs="Times New Roman"/>
          <w:sz w:val="24"/>
          <w:lang w:val="en-GB"/>
        </w:rPr>
        <w:t>physiological</w:t>
      </w:r>
      <w:proofErr w:type="gramEnd"/>
      <w:r w:rsidR="0014069E" w:rsidRPr="002B40C1">
        <w:rPr>
          <w:rFonts w:ascii="Times New Roman" w:hAnsi="Times New Roman" w:cs="Times New Roman"/>
          <w:sz w:val="24"/>
          <w:lang w:val="en-GB"/>
        </w:rPr>
        <w:t xml:space="preserve"> </w:t>
      </w:r>
      <w:r w:rsidR="00975441" w:rsidRPr="002B40C1">
        <w:rPr>
          <w:rFonts w:ascii="Times New Roman" w:hAnsi="Times New Roman" w:cs="Times New Roman"/>
          <w:sz w:val="24"/>
          <w:lang w:val="en-GB"/>
        </w:rPr>
        <w:t xml:space="preserve">effect that </w:t>
      </w:r>
      <w:r w:rsidR="0014069E" w:rsidRPr="002B40C1">
        <w:rPr>
          <w:rFonts w:ascii="Times New Roman" w:hAnsi="Times New Roman" w:cs="Times New Roman"/>
          <w:sz w:val="24"/>
          <w:lang w:val="en-GB"/>
        </w:rPr>
        <w:t xml:space="preserve">this external TL </w:t>
      </w:r>
      <w:r w:rsidR="00975441" w:rsidRPr="002B40C1">
        <w:rPr>
          <w:rFonts w:ascii="Times New Roman" w:hAnsi="Times New Roman" w:cs="Times New Roman"/>
          <w:sz w:val="24"/>
          <w:lang w:val="en-GB"/>
        </w:rPr>
        <w:t xml:space="preserve">has </w:t>
      </w:r>
      <w:r w:rsidR="0014069E" w:rsidRPr="002B40C1">
        <w:rPr>
          <w:rFonts w:ascii="Times New Roman" w:hAnsi="Times New Roman" w:cs="Times New Roman"/>
          <w:sz w:val="24"/>
          <w:lang w:val="en-GB"/>
        </w:rPr>
        <w:t>on the athlete</w:t>
      </w:r>
      <w:r w:rsidR="00853675">
        <w:rPr>
          <w:rFonts w:ascii="Times New Roman" w:hAnsi="Times New Roman" w:cs="Times New Roman"/>
          <w:sz w:val="24"/>
          <w:lang w:val="en-GB"/>
        </w:rPr>
        <w:t>.</w:t>
      </w:r>
      <w:r w:rsidR="00853675">
        <w:rPr>
          <w:rFonts w:ascii="Times New Roman" w:hAnsi="Times New Roman" w:cs="Times New Roman"/>
          <w:sz w:val="24"/>
          <w:vertAlign w:val="superscript"/>
          <w:lang w:val="en-GB"/>
        </w:rPr>
        <w:t>3</w:t>
      </w:r>
      <w:r w:rsidR="00853675">
        <w:rPr>
          <w:rFonts w:ascii="Times New Roman" w:hAnsi="Times New Roman" w:cs="Times New Roman"/>
          <w:sz w:val="24"/>
          <w:lang w:val="en-GB"/>
        </w:rPr>
        <w:t xml:space="preserve"> </w:t>
      </w:r>
      <w:r w:rsidR="00D22365" w:rsidRPr="002B40C1">
        <w:rPr>
          <w:rFonts w:ascii="Times New Roman" w:hAnsi="Times New Roman" w:cs="Times New Roman"/>
          <w:sz w:val="24"/>
          <w:lang w:val="en-GB"/>
        </w:rPr>
        <w:t>Most</w:t>
      </w:r>
      <w:r w:rsidR="007F7EE3" w:rsidRPr="002B40C1">
        <w:rPr>
          <w:rFonts w:ascii="Times New Roman" w:hAnsi="Times New Roman" w:cs="Times New Roman"/>
          <w:sz w:val="24"/>
          <w:lang w:val="en-GB"/>
        </w:rPr>
        <w:t xml:space="preserve"> </w:t>
      </w:r>
      <w:r w:rsidR="00D22365" w:rsidRPr="002B40C1">
        <w:rPr>
          <w:rFonts w:ascii="Times New Roman" w:hAnsi="Times New Roman" w:cs="Times New Roman"/>
          <w:sz w:val="24"/>
          <w:lang w:val="en-GB"/>
        </w:rPr>
        <w:t xml:space="preserve">TL quantification methods are a </w:t>
      </w:r>
      <w:r w:rsidR="0097191F">
        <w:rPr>
          <w:rFonts w:ascii="Times New Roman" w:hAnsi="Times New Roman" w:cs="Times New Roman"/>
          <w:sz w:val="24"/>
          <w:lang w:val="en-GB"/>
        </w:rPr>
        <w:t>result of</w:t>
      </w:r>
      <w:r w:rsidR="00D22365" w:rsidRPr="002B40C1">
        <w:rPr>
          <w:rFonts w:ascii="Times New Roman" w:hAnsi="Times New Roman" w:cs="Times New Roman"/>
          <w:sz w:val="24"/>
          <w:lang w:val="en-GB"/>
        </w:rPr>
        <w:t xml:space="preserve"> multiplying the duration of a training with the intensity of that session. </w:t>
      </w:r>
      <w:commentRangeStart w:id="9"/>
      <w:commentRangeStart w:id="10"/>
      <w:r w:rsidR="00D7228C" w:rsidRPr="002B40C1">
        <w:rPr>
          <w:rFonts w:ascii="Times New Roman" w:hAnsi="Times New Roman" w:cs="Times New Roman"/>
          <w:sz w:val="24"/>
          <w:lang w:val="en-GB"/>
        </w:rPr>
        <w:t>This multiplication is performed to ensure that</w:t>
      </w:r>
      <w:r w:rsidR="00430E77">
        <w:rPr>
          <w:rFonts w:ascii="Times New Roman" w:hAnsi="Times New Roman" w:cs="Times New Roman"/>
          <w:sz w:val="24"/>
          <w:lang w:val="en-GB"/>
        </w:rPr>
        <w:t xml:space="preserve"> the TL of short</w:t>
      </w:r>
      <w:r w:rsidR="00D7228C" w:rsidRPr="002B40C1">
        <w:rPr>
          <w:rFonts w:ascii="Times New Roman" w:hAnsi="Times New Roman" w:cs="Times New Roman"/>
          <w:sz w:val="24"/>
          <w:lang w:val="en-GB"/>
        </w:rPr>
        <w:t xml:space="preserve"> </w:t>
      </w:r>
      <w:r w:rsidR="0097191F">
        <w:rPr>
          <w:rFonts w:ascii="Times New Roman" w:hAnsi="Times New Roman" w:cs="Times New Roman"/>
          <w:sz w:val="24"/>
          <w:lang w:val="en-GB"/>
        </w:rPr>
        <w:t xml:space="preserve">high intensity </w:t>
      </w:r>
      <w:r w:rsidR="00430E77">
        <w:rPr>
          <w:rFonts w:ascii="Times New Roman" w:hAnsi="Times New Roman" w:cs="Times New Roman"/>
          <w:sz w:val="24"/>
          <w:lang w:val="en-GB"/>
        </w:rPr>
        <w:t>sessions is not overruled by longer, low intensity sessions.</w:t>
      </w:r>
      <w:commentRangeEnd w:id="9"/>
      <w:r w:rsidR="00CF3AF6">
        <w:rPr>
          <w:rStyle w:val="CommentReference"/>
        </w:rPr>
        <w:commentReference w:id="9"/>
      </w:r>
      <w:r w:rsidR="00D7228C" w:rsidRPr="002B40C1">
        <w:rPr>
          <w:rFonts w:ascii="Times New Roman" w:hAnsi="Times New Roman" w:cs="Times New Roman"/>
          <w:sz w:val="24"/>
          <w:lang w:val="en-GB"/>
        </w:rPr>
        <w:t xml:space="preserve"> </w:t>
      </w:r>
      <w:r w:rsidR="00A97347" w:rsidRPr="002B40C1">
        <w:rPr>
          <w:rFonts w:ascii="Times New Roman" w:hAnsi="Times New Roman" w:cs="Times New Roman"/>
          <w:sz w:val="24"/>
          <w:lang w:val="en-GB"/>
        </w:rPr>
        <w:t>It is the difference between the TL methods in quantifying the intensity of a session that is of greatest concern to coaches and scientists.</w:t>
      </w:r>
      <w:r w:rsidR="007F7EE3" w:rsidRPr="002B40C1">
        <w:rPr>
          <w:rFonts w:ascii="Times New Roman" w:hAnsi="Times New Roman" w:cs="Times New Roman"/>
          <w:sz w:val="24"/>
          <w:lang w:val="en-GB"/>
        </w:rPr>
        <w:t xml:space="preserve"> </w:t>
      </w:r>
      <w:commentRangeEnd w:id="10"/>
      <w:r w:rsidR="00CF3AF6">
        <w:rPr>
          <w:rStyle w:val="CommentReference"/>
        </w:rPr>
        <w:commentReference w:id="10"/>
      </w:r>
      <w:r w:rsidR="007F7EE3" w:rsidRPr="002B40C1">
        <w:rPr>
          <w:rFonts w:ascii="Times New Roman" w:hAnsi="Times New Roman" w:cs="Times New Roman"/>
          <w:sz w:val="24"/>
          <w:lang w:val="en-GB"/>
        </w:rPr>
        <w:t xml:space="preserve">It is suggested that internal TL is more </w:t>
      </w:r>
      <w:r w:rsidR="00E53F69">
        <w:rPr>
          <w:rFonts w:ascii="Times New Roman" w:hAnsi="Times New Roman" w:cs="Times New Roman"/>
          <w:sz w:val="24"/>
          <w:lang w:val="en-GB"/>
        </w:rPr>
        <w:t>appropriate</w:t>
      </w:r>
      <w:r w:rsidR="00E53F69" w:rsidRPr="002B40C1">
        <w:rPr>
          <w:rFonts w:ascii="Times New Roman" w:hAnsi="Times New Roman" w:cs="Times New Roman"/>
          <w:sz w:val="24"/>
          <w:lang w:val="en-GB"/>
        </w:rPr>
        <w:t xml:space="preserve"> </w:t>
      </w:r>
      <w:r w:rsidR="007F7EE3" w:rsidRPr="002B40C1">
        <w:rPr>
          <w:rFonts w:ascii="Times New Roman" w:hAnsi="Times New Roman" w:cs="Times New Roman"/>
          <w:sz w:val="24"/>
          <w:lang w:val="en-GB"/>
        </w:rPr>
        <w:t xml:space="preserve">to monitor the training process </w:t>
      </w:r>
      <w:del w:id="11" w:author="Michael Ghijs" w:date="2020-06-18T10:05:00Z">
        <w:r w:rsidR="007F7EE3" w:rsidRPr="002B40C1" w:rsidDel="00793EFE">
          <w:rPr>
            <w:rFonts w:ascii="Times New Roman" w:hAnsi="Times New Roman" w:cs="Times New Roman"/>
            <w:sz w:val="24"/>
            <w:lang w:val="en-GB"/>
          </w:rPr>
          <w:delText xml:space="preserve">since </w:delText>
        </w:r>
      </w:del>
      <w:ins w:id="12" w:author="Michael Ghijs" w:date="2020-06-18T10:05:00Z">
        <w:r w:rsidR="00793EFE">
          <w:rPr>
            <w:rFonts w:ascii="Times New Roman" w:hAnsi="Times New Roman" w:cs="Times New Roman"/>
            <w:sz w:val="24"/>
            <w:lang w:val="en-GB"/>
          </w:rPr>
          <w:t>as</w:t>
        </w:r>
        <w:r w:rsidR="00793EFE" w:rsidRPr="002B40C1">
          <w:rPr>
            <w:rFonts w:ascii="Times New Roman" w:hAnsi="Times New Roman" w:cs="Times New Roman"/>
            <w:sz w:val="24"/>
            <w:lang w:val="en-GB"/>
          </w:rPr>
          <w:t xml:space="preserve"> </w:t>
        </w:r>
      </w:ins>
      <w:r w:rsidR="007F7EE3" w:rsidRPr="002B40C1">
        <w:rPr>
          <w:rFonts w:ascii="Times New Roman" w:hAnsi="Times New Roman" w:cs="Times New Roman"/>
          <w:sz w:val="24"/>
          <w:lang w:val="en-GB"/>
        </w:rPr>
        <w:t>it is the internal training stimulus that determines training adaptation.</w:t>
      </w:r>
      <w:r w:rsidR="00853675">
        <w:rPr>
          <w:rFonts w:ascii="Times New Roman" w:hAnsi="Times New Roman" w:cs="Times New Roman"/>
          <w:sz w:val="24"/>
          <w:vertAlign w:val="superscript"/>
          <w:lang w:val="en-GB"/>
        </w:rPr>
        <w:t>3</w:t>
      </w:r>
      <w:r w:rsidR="007F7EE3" w:rsidRPr="002B40C1">
        <w:rPr>
          <w:rFonts w:ascii="Times New Roman" w:hAnsi="Times New Roman" w:cs="Times New Roman"/>
          <w:sz w:val="24"/>
          <w:lang w:val="en-GB"/>
        </w:rPr>
        <w:t xml:space="preserve"> However, r</w:t>
      </w:r>
      <w:r w:rsidR="005D2A31" w:rsidRPr="002B40C1">
        <w:rPr>
          <w:rFonts w:ascii="Times New Roman" w:hAnsi="Times New Roman" w:cs="Times New Roman"/>
          <w:sz w:val="24"/>
          <w:lang w:val="en-GB"/>
        </w:rPr>
        <w:t>ecent technological developments (e.g., Training</w:t>
      </w:r>
      <w:r w:rsidR="004D42B4" w:rsidRPr="002B40C1">
        <w:rPr>
          <w:rFonts w:ascii="Times New Roman" w:hAnsi="Times New Roman" w:cs="Times New Roman"/>
          <w:sz w:val="24"/>
          <w:lang w:val="en-GB"/>
        </w:rPr>
        <w:t>P</w:t>
      </w:r>
      <w:r w:rsidR="005D2A31" w:rsidRPr="002B40C1">
        <w:rPr>
          <w:rFonts w:ascii="Times New Roman" w:hAnsi="Times New Roman" w:cs="Times New Roman"/>
          <w:sz w:val="24"/>
          <w:lang w:val="en-GB"/>
        </w:rPr>
        <w:t xml:space="preserve">eaks and GoldenCheetah) have made external TL measures increasingly popular. In this regard, the training stress score (TSS) is the most widely </w:t>
      </w:r>
      <w:r w:rsidR="00C97C9C" w:rsidRPr="002B40C1">
        <w:rPr>
          <w:rFonts w:ascii="Times New Roman" w:hAnsi="Times New Roman" w:cs="Times New Roman"/>
          <w:sz w:val="24"/>
          <w:lang w:val="en-GB"/>
        </w:rPr>
        <w:t>used</w:t>
      </w:r>
      <w:r w:rsidR="005D2A31" w:rsidRPr="002B40C1">
        <w:rPr>
          <w:rFonts w:ascii="Times New Roman" w:hAnsi="Times New Roman" w:cs="Times New Roman"/>
          <w:sz w:val="24"/>
          <w:lang w:val="en-GB"/>
        </w:rPr>
        <w:t xml:space="preserve"> TL measure in cycling. </w:t>
      </w:r>
    </w:p>
    <w:p w14:paraId="22385D0D" w14:textId="139455B1" w:rsidR="00631580" w:rsidRDefault="00087364" w:rsidP="00392AE6">
      <w:pPr>
        <w:jc w:val="both"/>
        <w:rPr>
          <w:rFonts w:ascii="Times New Roman" w:hAnsi="Times New Roman" w:cs="Times New Roman"/>
          <w:sz w:val="24"/>
          <w:lang w:val="en-GB"/>
        </w:rPr>
      </w:pPr>
      <w:r>
        <w:rPr>
          <w:rFonts w:ascii="Times New Roman" w:hAnsi="Times New Roman" w:cs="Times New Roman"/>
          <w:sz w:val="24"/>
          <w:lang w:val="en-GB"/>
        </w:rPr>
        <w:t xml:space="preserve">In a recent </w:t>
      </w:r>
      <w:r w:rsidR="00800D47">
        <w:rPr>
          <w:rFonts w:ascii="Times New Roman" w:hAnsi="Times New Roman" w:cs="Times New Roman"/>
          <w:sz w:val="24"/>
          <w:lang w:val="en-GB"/>
        </w:rPr>
        <w:t>study</w:t>
      </w:r>
      <w:r>
        <w:rPr>
          <w:rFonts w:ascii="Times New Roman" w:hAnsi="Times New Roman" w:cs="Times New Roman"/>
          <w:sz w:val="24"/>
          <w:lang w:val="en-GB"/>
        </w:rPr>
        <w:t xml:space="preserve"> it is suggested that the best TL method</w:t>
      </w:r>
      <w:del w:id="13" w:author="Michael Ghijs" w:date="2020-06-18T10:06:00Z">
        <w:r w:rsidDel="00793EFE">
          <w:rPr>
            <w:rFonts w:ascii="Times New Roman" w:hAnsi="Times New Roman" w:cs="Times New Roman"/>
            <w:sz w:val="24"/>
            <w:lang w:val="en-GB"/>
          </w:rPr>
          <w:delText>,</w:delText>
        </w:r>
      </w:del>
      <w:r>
        <w:rPr>
          <w:rFonts w:ascii="Times New Roman" w:hAnsi="Times New Roman" w:cs="Times New Roman"/>
          <w:sz w:val="24"/>
          <w:lang w:val="en-GB"/>
        </w:rPr>
        <w:t xml:space="preserve"> is the </w:t>
      </w:r>
      <w:del w:id="14" w:author="Michael Ghijs" w:date="2020-06-18T10:06:00Z">
        <w:r w:rsidDel="00793EFE">
          <w:rPr>
            <w:rFonts w:ascii="Times New Roman" w:hAnsi="Times New Roman" w:cs="Times New Roman"/>
            <w:sz w:val="24"/>
            <w:lang w:val="en-GB"/>
          </w:rPr>
          <w:delText xml:space="preserve">method </w:delText>
        </w:r>
      </w:del>
      <w:ins w:id="15" w:author="Michael Ghijs" w:date="2020-06-18T10:06:00Z">
        <w:r w:rsidR="00793EFE">
          <w:rPr>
            <w:rFonts w:ascii="Times New Roman" w:hAnsi="Times New Roman" w:cs="Times New Roman"/>
            <w:sz w:val="24"/>
            <w:lang w:val="en-GB"/>
          </w:rPr>
          <w:t>one</w:t>
        </w:r>
        <w:r w:rsidR="00793EFE">
          <w:rPr>
            <w:rFonts w:ascii="Times New Roman" w:hAnsi="Times New Roman" w:cs="Times New Roman"/>
            <w:sz w:val="24"/>
            <w:lang w:val="en-GB"/>
          </w:rPr>
          <w:t xml:space="preserve"> </w:t>
        </w:r>
      </w:ins>
      <w:r>
        <w:rPr>
          <w:rFonts w:ascii="Times New Roman" w:hAnsi="Times New Roman" w:cs="Times New Roman"/>
          <w:sz w:val="24"/>
          <w:lang w:val="en-GB"/>
        </w:rPr>
        <w:t>that is relatable to an outcome of importance (e.g., fitness, fatigue or performance).</w:t>
      </w:r>
      <w:r w:rsidR="0025187C">
        <w:rPr>
          <w:rFonts w:ascii="Times New Roman" w:hAnsi="Times New Roman" w:cs="Times New Roman"/>
          <w:sz w:val="24"/>
          <w:vertAlign w:val="superscript"/>
          <w:lang w:val="en-GB"/>
        </w:rPr>
        <w:t>4</w:t>
      </w:r>
      <w:r w:rsidR="00044B7F">
        <w:rPr>
          <w:rFonts w:ascii="Times New Roman" w:hAnsi="Times New Roman" w:cs="Times New Roman"/>
          <w:sz w:val="24"/>
          <w:lang w:val="en-GB"/>
        </w:rPr>
        <w:t xml:space="preserve"> </w:t>
      </w:r>
      <w:proofErr w:type="gramStart"/>
      <w:r w:rsidR="00044B7F">
        <w:rPr>
          <w:rFonts w:ascii="Times New Roman" w:hAnsi="Times New Roman" w:cs="Times New Roman"/>
          <w:sz w:val="24"/>
          <w:lang w:val="en-GB"/>
        </w:rPr>
        <w:t>Several</w:t>
      </w:r>
      <w:proofErr w:type="gramEnd"/>
      <w:r w:rsidR="00044B7F">
        <w:rPr>
          <w:rFonts w:ascii="Times New Roman" w:hAnsi="Times New Roman" w:cs="Times New Roman"/>
          <w:sz w:val="24"/>
          <w:lang w:val="en-GB"/>
        </w:rPr>
        <w:t xml:space="preserve"> studies have related different TL methods to performance in a linear way. However, as recently discussed, this linear relationship should be questioned</w:t>
      </w:r>
      <w:r w:rsidR="00A057F2">
        <w:rPr>
          <w:rFonts w:ascii="Times New Roman" w:hAnsi="Times New Roman" w:cs="Times New Roman"/>
          <w:sz w:val="24"/>
          <w:lang w:val="en-GB"/>
        </w:rPr>
        <w:t xml:space="preserve"> as the </w:t>
      </w:r>
      <w:r w:rsidR="00264725">
        <w:rPr>
          <w:rFonts w:ascii="Times New Roman" w:hAnsi="Times New Roman" w:cs="Times New Roman"/>
          <w:sz w:val="24"/>
          <w:lang w:val="en-GB"/>
        </w:rPr>
        <w:t xml:space="preserve">interplay between </w:t>
      </w:r>
      <w:r w:rsidR="00150A31">
        <w:rPr>
          <w:rFonts w:ascii="Times New Roman" w:hAnsi="Times New Roman" w:cs="Times New Roman"/>
          <w:sz w:val="24"/>
          <w:lang w:val="en-GB"/>
        </w:rPr>
        <w:t>TL and recovery</w:t>
      </w:r>
      <w:r w:rsidR="00264725">
        <w:rPr>
          <w:rFonts w:ascii="Times New Roman" w:hAnsi="Times New Roman" w:cs="Times New Roman"/>
          <w:sz w:val="24"/>
          <w:lang w:val="en-GB"/>
        </w:rPr>
        <w:t xml:space="preserve"> cannot be captured in a simple linear model.</w:t>
      </w:r>
      <w:r w:rsidR="00E23707">
        <w:rPr>
          <w:rFonts w:ascii="Times New Roman" w:hAnsi="Times New Roman" w:cs="Times New Roman"/>
          <w:sz w:val="24"/>
          <w:vertAlign w:val="superscript"/>
          <w:lang w:val="en-GB"/>
        </w:rPr>
        <w:t>5</w:t>
      </w:r>
      <w:r w:rsidR="00264725">
        <w:rPr>
          <w:rFonts w:ascii="Times New Roman" w:hAnsi="Times New Roman" w:cs="Times New Roman"/>
          <w:sz w:val="24"/>
          <w:lang w:val="en-GB"/>
        </w:rPr>
        <w:t xml:space="preserve"> </w:t>
      </w:r>
      <w:r w:rsidR="00264725" w:rsidRPr="00C4528C">
        <w:rPr>
          <w:rFonts w:ascii="Times New Roman" w:hAnsi="Times New Roman" w:cs="Times New Roman"/>
          <w:sz w:val="24"/>
          <w:lang w:val="en-GB"/>
        </w:rPr>
        <w:t>Mathematical models however</w:t>
      </w:r>
      <w:r w:rsidR="00150A31">
        <w:rPr>
          <w:rFonts w:ascii="Times New Roman" w:hAnsi="Times New Roman" w:cs="Times New Roman"/>
          <w:sz w:val="24"/>
          <w:lang w:val="en-GB"/>
        </w:rPr>
        <w:t>,</w:t>
      </w:r>
      <w:r w:rsidR="00F72F37" w:rsidRPr="00C4528C">
        <w:rPr>
          <w:rFonts w:ascii="Times New Roman" w:hAnsi="Times New Roman" w:cs="Times New Roman"/>
          <w:sz w:val="24"/>
          <w:lang w:val="en-GB"/>
        </w:rPr>
        <w:t xml:space="preserve"> have previously shown </w:t>
      </w:r>
      <w:r w:rsidR="007E6B93" w:rsidRPr="00C4528C">
        <w:rPr>
          <w:rFonts w:ascii="Times New Roman" w:hAnsi="Times New Roman" w:cs="Times New Roman"/>
          <w:sz w:val="24"/>
          <w:lang w:val="en-GB"/>
        </w:rPr>
        <w:t>promising results in relating</w:t>
      </w:r>
      <w:r w:rsidR="00F72F37" w:rsidRPr="00C4528C">
        <w:rPr>
          <w:rFonts w:ascii="Times New Roman" w:hAnsi="Times New Roman" w:cs="Times New Roman"/>
          <w:sz w:val="24"/>
          <w:lang w:val="en-GB"/>
        </w:rPr>
        <w:t xml:space="preserve"> TL and performance</w:t>
      </w:r>
      <w:r w:rsidR="00C4528C" w:rsidRPr="00C4528C">
        <w:rPr>
          <w:rFonts w:ascii="Times New Roman" w:hAnsi="Times New Roman" w:cs="Times New Roman"/>
          <w:sz w:val="24"/>
          <w:lang w:val="en-GB"/>
        </w:rPr>
        <w:t xml:space="preserve"> </w:t>
      </w:r>
      <w:r w:rsidR="00F72F37" w:rsidRPr="00C4528C">
        <w:rPr>
          <w:rFonts w:ascii="Times New Roman" w:hAnsi="Times New Roman" w:cs="Times New Roman"/>
          <w:sz w:val="24"/>
          <w:lang w:val="en-GB"/>
        </w:rPr>
        <w:t>in athletes</w:t>
      </w:r>
      <w:r w:rsidR="00F72F37">
        <w:rPr>
          <w:rFonts w:ascii="Times New Roman" w:hAnsi="Times New Roman" w:cs="Times New Roman"/>
          <w:sz w:val="24"/>
          <w:lang w:val="en-GB"/>
        </w:rPr>
        <w:t>.</w:t>
      </w:r>
      <w:r w:rsidR="00AF60BC">
        <w:rPr>
          <w:rFonts w:ascii="Times New Roman" w:hAnsi="Times New Roman" w:cs="Times New Roman"/>
          <w:sz w:val="24"/>
          <w:vertAlign w:val="superscript"/>
          <w:lang w:val="en-GB"/>
        </w:rPr>
        <w:t>6</w:t>
      </w:r>
      <w:r w:rsidR="00F72F37">
        <w:rPr>
          <w:rFonts w:ascii="Times New Roman" w:hAnsi="Times New Roman" w:cs="Times New Roman"/>
          <w:sz w:val="24"/>
          <w:lang w:val="en-GB"/>
        </w:rPr>
        <w:t xml:space="preserve"> </w:t>
      </w:r>
      <w:r w:rsidR="00142A63">
        <w:rPr>
          <w:rFonts w:ascii="Times New Roman" w:hAnsi="Times New Roman" w:cs="Times New Roman"/>
          <w:sz w:val="24"/>
          <w:lang w:val="en-GB"/>
        </w:rPr>
        <w:t xml:space="preserve">Perhaps the most </w:t>
      </w:r>
      <w:r w:rsidR="009F6DA6">
        <w:rPr>
          <w:rFonts w:ascii="Times New Roman" w:hAnsi="Times New Roman" w:cs="Times New Roman"/>
          <w:sz w:val="24"/>
          <w:lang w:val="en-GB"/>
        </w:rPr>
        <w:t>cited</w:t>
      </w:r>
      <w:r w:rsidR="00142A63">
        <w:rPr>
          <w:rFonts w:ascii="Times New Roman" w:hAnsi="Times New Roman" w:cs="Times New Roman"/>
          <w:sz w:val="24"/>
          <w:lang w:val="en-GB"/>
        </w:rPr>
        <w:t xml:space="preserve"> mathematical model</w:t>
      </w:r>
      <w:del w:id="16" w:author="Michael Ghijs" w:date="2020-06-18T10:06:00Z">
        <w:r w:rsidR="00142A63" w:rsidDel="00793EFE">
          <w:rPr>
            <w:rFonts w:ascii="Times New Roman" w:hAnsi="Times New Roman" w:cs="Times New Roman"/>
            <w:sz w:val="24"/>
            <w:lang w:val="en-GB"/>
          </w:rPr>
          <w:delText>,</w:delText>
        </w:r>
      </w:del>
      <w:r w:rsidR="00142A63">
        <w:rPr>
          <w:rFonts w:ascii="Times New Roman" w:hAnsi="Times New Roman" w:cs="Times New Roman"/>
          <w:sz w:val="24"/>
          <w:lang w:val="en-GB"/>
        </w:rPr>
        <w:t xml:space="preserve"> is the model of Banister.</w:t>
      </w:r>
      <w:r w:rsidR="00CB3BFB">
        <w:rPr>
          <w:rFonts w:ascii="Times New Roman" w:hAnsi="Times New Roman" w:cs="Times New Roman"/>
          <w:sz w:val="24"/>
          <w:vertAlign w:val="superscript"/>
          <w:lang w:val="en-GB"/>
        </w:rPr>
        <w:t>7</w:t>
      </w:r>
      <w:r w:rsidR="00142A63">
        <w:rPr>
          <w:rFonts w:ascii="Times New Roman" w:hAnsi="Times New Roman" w:cs="Times New Roman"/>
          <w:sz w:val="24"/>
          <w:lang w:val="en-GB"/>
        </w:rPr>
        <w:t xml:space="preserve"> This model implies that every training session has both a positive (fitness) and a negative effect (fatigue). It is the difference between these two elements that reflects the performance of an athlete at any given time so that</w:t>
      </w:r>
    </w:p>
    <w:p w14:paraId="6756751E" w14:textId="77777777" w:rsidR="00142A63" w:rsidRDefault="00142A63" w:rsidP="00392AE6">
      <w:pPr>
        <w:jc w:val="both"/>
        <w:rPr>
          <w:rFonts w:ascii="Times New Roman" w:hAnsi="Times New Roman" w:cs="Times New Roman"/>
          <w:sz w:val="24"/>
          <w:lang w:val="en-GB"/>
        </w:rPr>
      </w:pPr>
      <w:r>
        <w:rPr>
          <w:rFonts w:ascii="Times New Roman" w:hAnsi="Times New Roman" w:cs="Times New Roman"/>
          <w:sz w:val="24"/>
          <w:lang w:val="en-GB"/>
        </w:rPr>
        <w:t>Performance = Fitness – Fatigue</w:t>
      </w:r>
    </w:p>
    <w:p w14:paraId="7AD7DEFB" w14:textId="77777777" w:rsidR="001B41BE" w:rsidRDefault="00F72F37" w:rsidP="00392AE6">
      <w:pPr>
        <w:jc w:val="both"/>
        <w:rPr>
          <w:rFonts w:ascii="Times New Roman" w:hAnsi="Times New Roman" w:cs="Times New Roman"/>
          <w:sz w:val="24"/>
          <w:lang w:val="en-GB"/>
        </w:rPr>
      </w:pPr>
      <w:r>
        <w:rPr>
          <w:rFonts w:ascii="Times New Roman" w:hAnsi="Times New Roman" w:cs="Times New Roman"/>
          <w:sz w:val="24"/>
          <w:lang w:val="en-GB"/>
        </w:rPr>
        <w:t xml:space="preserve">Although the model of Banister is most referred to, it are actually the refinements of the model by </w:t>
      </w:r>
      <w:r w:rsidR="00156207">
        <w:rPr>
          <w:rFonts w:ascii="Times New Roman" w:hAnsi="Times New Roman" w:cs="Times New Roman"/>
          <w:sz w:val="24"/>
          <w:lang w:val="en-GB"/>
        </w:rPr>
        <w:t>Morton et al.</w:t>
      </w:r>
      <w:r w:rsidR="00156207">
        <w:rPr>
          <w:rFonts w:ascii="Times New Roman" w:hAnsi="Times New Roman" w:cs="Times New Roman"/>
          <w:sz w:val="24"/>
          <w:vertAlign w:val="superscript"/>
          <w:lang w:val="en-GB"/>
        </w:rPr>
        <w:t>8</w:t>
      </w:r>
      <w:r>
        <w:rPr>
          <w:rFonts w:ascii="Times New Roman" w:hAnsi="Times New Roman" w:cs="Times New Roman"/>
          <w:sz w:val="24"/>
          <w:lang w:val="en-GB"/>
        </w:rPr>
        <w:t xml:space="preserve"> and later </w:t>
      </w:r>
      <w:proofErr w:type="spellStart"/>
      <w:r>
        <w:rPr>
          <w:rFonts w:ascii="Times New Roman" w:hAnsi="Times New Roman" w:cs="Times New Roman"/>
          <w:sz w:val="24"/>
          <w:lang w:val="en-GB"/>
        </w:rPr>
        <w:t>Busso</w:t>
      </w:r>
      <w:proofErr w:type="spellEnd"/>
      <w:r w:rsidR="00156207">
        <w:rPr>
          <w:rFonts w:ascii="Times New Roman" w:hAnsi="Times New Roman" w:cs="Times New Roman"/>
          <w:sz w:val="24"/>
          <w:lang w:val="en-GB"/>
        </w:rPr>
        <w:t xml:space="preserve"> et al.,</w:t>
      </w:r>
      <w:r w:rsidR="00156207">
        <w:rPr>
          <w:rFonts w:ascii="Times New Roman" w:hAnsi="Times New Roman" w:cs="Times New Roman"/>
          <w:sz w:val="24"/>
          <w:vertAlign w:val="superscript"/>
          <w:lang w:val="en-GB"/>
        </w:rPr>
        <w:t>9</w:t>
      </w:r>
      <w:r>
        <w:rPr>
          <w:rFonts w:ascii="Times New Roman" w:hAnsi="Times New Roman" w:cs="Times New Roman"/>
          <w:sz w:val="24"/>
          <w:lang w:val="en-GB"/>
        </w:rPr>
        <w:t xml:space="preserve"> that led to the formula in the form that is most </w:t>
      </w:r>
      <w:r w:rsidR="00800D47">
        <w:rPr>
          <w:rFonts w:ascii="Times New Roman" w:hAnsi="Times New Roman" w:cs="Times New Roman"/>
          <w:sz w:val="24"/>
          <w:lang w:val="en-GB"/>
        </w:rPr>
        <w:t>frequently</w:t>
      </w:r>
      <w:r>
        <w:rPr>
          <w:rFonts w:ascii="Times New Roman" w:hAnsi="Times New Roman" w:cs="Times New Roman"/>
          <w:sz w:val="24"/>
          <w:lang w:val="en-GB"/>
        </w:rPr>
        <w:t xml:space="preserve"> used</w:t>
      </w:r>
    </w:p>
    <w:p w14:paraId="46923047" w14:textId="77777777" w:rsidR="00142A63" w:rsidRPr="00C06B72" w:rsidRDefault="00EC5ED8" w:rsidP="00753A4A">
      <w:pPr>
        <w:ind w:left="360"/>
        <w:rPr>
          <w:rFonts w:ascii="Times New Roman" w:eastAsiaTheme="minorEastAsia" w:hAnsi="Times New Roman" w:cs="Times New Roman"/>
          <w:sz w:val="24"/>
          <w:lang w:val="en-GB"/>
        </w:rPr>
      </w:pPr>
      <m:oMathPara>
        <m:oMath>
          <m:sSub>
            <m:sSubPr>
              <m:ctrlPr>
                <w:rPr>
                  <w:rFonts w:ascii="Cambria Math" w:hAnsi="Cambria Math" w:cs="Times New Roman"/>
                  <w:i/>
                  <w:sz w:val="24"/>
                  <w:lang w:val="en-GB"/>
                </w:rPr>
              </m:ctrlPr>
            </m:sSubPr>
            <m:e>
              <m:acc>
                <m:accPr>
                  <m:ctrlPr>
                    <w:rPr>
                      <w:rFonts w:ascii="Cambria Math" w:hAnsi="Cambria Math" w:cs="Times New Roman"/>
                      <w:i/>
                      <w:sz w:val="24"/>
                      <w:lang w:val="en-GB"/>
                    </w:rPr>
                  </m:ctrlPr>
                </m:accPr>
                <m:e>
                  <m:r>
                    <w:rPr>
                      <w:rFonts w:ascii="Cambria Math" w:hAnsi="Cambria Math" w:cs="Times New Roman"/>
                      <w:sz w:val="24"/>
                      <w:lang w:val="en-GB"/>
                    </w:rPr>
                    <m:t>p</m:t>
                  </m:r>
                </m:e>
              </m:acc>
            </m:e>
            <m:sub>
              <m:r>
                <w:rPr>
                  <w:rFonts w:ascii="Cambria Math" w:hAnsi="Cambria Math" w:cs="Times New Roman"/>
                  <w:sz w:val="24"/>
                  <w:lang w:val="en-GB"/>
                </w:rPr>
                <m:t>n</m:t>
              </m:r>
            </m:sub>
          </m:sSub>
          <m:r>
            <w:rPr>
              <w:rFonts w:ascii="Cambria Math" w:hAnsi="Cambria Math" w:cs="Times New Roman"/>
              <w:sz w:val="24"/>
              <w:lang w:val="en-GB"/>
            </w:rPr>
            <m:t>=</m:t>
          </m:r>
          <m:sSup>
            <m:sSupPr>
              <m:ctrlPr>
                <w:rPr>
                  <w:rFonts w:ascii="Cambria Math" w:hAnsi="Cambria Math" w:cs="Times New Roman"/>
                  <w:i/>
                  <w:sz w:val="24"/>
                  <w:lang w:val="en-GB"/>
                </w:rPr>
              </m:ctrlPr>
            </m:sSupPr>
            <m:e>
              <m:r>
                <w:rPr>
                  <w:rFonts w:ascii="Cambria Math" w:hAnsi="Cambria Math" w:cs="Times New Roman"/>
                  <w:sz w:val="24"/>
                  <w:lang w:val="en-GB"/>
                </w:rPr>
                <m:t>p</m:t>
              </m:r>
            </m:e>
            <m:sup>
              <m:r>
                <w:rPr>
                  <w:rFonts w:ascii="Cambria Math" w:hAnsi="Cambria Math" w:cs="Times New Roman"/>
                  <w:sz w:val="24"/>
                  <w:lang w:val="en-GB"/>
                </w:rPr>
                <m:t>*</m:t>
              </m:r>
            </m:sup>
          </m:sSup>
          <m:r>
            <w:rPr>
              <w:rFonts w:ascii="Cambria Math" w:hAnsi="Cambria Math" w:cs="Times New Roman"/>
              <w:sz w:val="24"/>
              <w:lang w:val="en-GB"/>
            </w:rPr>
            <m:t>+</m:t>
          </m:r>
          <m:sSub>
            <m:sSubPr>
              <m:ctrlPr>
                <w:rPr>
                  <w:rFonts w:ascii="Cambria Math" w:hAnsi="Cambria Math" w:cs="Times New Roman"/>
                  <w:i/>
                  <w:sz w:val="24"/>
                  <w:lang w:val="en-GB"/>
                </w:rPr>
              </m:ctrlPr>
            </m:sSubPr>
            <m:e>
              <m:r>
                <w:rPr>
                  <w:rFonts w:ascii="Cambria Math" w:hAnsi="Cambria Math" w:cs="Times New Roman"/>
                  <w:sz w:val="24"/>
                  <w:lang w:val="en-GB"/>
                </w:rPr>
                <m:t>k</m:t>
              </m:r>
            </m:e>
            <m:sub>
              <m:r>
                <w:rPr>
                  <w:rFonts w:ascii="Cambria Math" w:hAnsi="Cambria Math" w:cs="Times New Roman"/>
                  <w:sz w:val="24"/>
                  <w:lang w:val="en-GB"/>
                </w:rPr>
                <m:t>1</m:t>
              </m:r>
            </m:sub>
          </m:sSub>
          <m:r>
            <w:rPr>
              <w:rFonts w:ascii="Cambria Math" w:hAnsi="Cambria Math" w:cs="Times New Roman"/>
              <w:sz w:val="24"/>
              <w:lang w:val="en-GB"/>
            </w:rPr>
            <m:t xml:space="preserve"> </m:t>
          </m:r>
          <m:nary>
            <m:naryPr>
              <m:chr m:val="∑"/>
              <m:limLoc m:val="undOvr"/>
              <m:ctrlPr>
                <w:rPr>
                  <w:rFonts w:ascii="Cambria Math" w:hAnsi="Cambria Math" w:cs="Times New Roman"/>
                  <w:i/>
                  <w:sz w:val="24"/>
                  <w:lang w:val="en-GB"/>
                </w:rPr>
              </m:ctrlPr>
            </m:naryPr>
            <m:sub>
              <m:r>
                <w:rPr>
                  <w:rFonts w:ascii="Cambria Math" w:hAnsi="Cambria Math" w:cs="Times New Roman"/>
                  <w:sz w:val="24"/>
                  <w:lang w:val="en-GB"/>
                </w:rPr>
                <m:t>i=1</m:t>
              </m:r>
            </m:sub>
            <m:sup>
              <m:r>
                <w:rPr>
                  <w:rFonts w:ascii="Cambria Math" w:hAnsi="Cambria Math" w:cs="Times New Roman"/>
                  <w:sz w:val="24"/>
                  <w:lang w:val="en-GB"/>
                </w:rPr>
                <m:t>n-1</m:t>
              </m:r>
            </m:sup>
            <m:e>
              <m:sSub>
                <m:sSubPr>
                  <m:ctrlPr>
                    <w:rPr>
                      <w:rFonts w:ascii="Cambria Math" w:hAnsi="Cambria Math" w:cs="Times New Roman"/>
                      <w:i/>
                      <w:sz w:val="24"/>
                      <w:lang w:val="en-GB"/>
                    </w:rPr>
                  </m:ctrlPr>
                </m:sSubPr>
                <m:e>
                  <m:r>
                    <w:rPr>
                      <w:rFonts w:ascii="Cambria Math" w:hAnsi="Cambria Math" w:cs="Times New Roman"/>
                      <w:sz w:val="24"/>
                      <w:lang w:val="en-GB"/>
                    </w:rPr>
                    <m:t>w</m:t>
                  </m:r>
                </m:e>
                <m:sub>
                  <m:r>
                    <w:rPr>
                      <w:rFonts w:ascii="Cambria Math" w:hAnsi="Cambria Math" w:cs="Times New Roman"/>
                      <w:sz w:val="24"/>
                      <w:lang w:val="en-GB"/>
                    </w:rPr>
                    <m:t>i</m:t>
                  </m:r>
                </m:sub>
              </m:sSub>
              <m:sSup>
                <m:sSupPr>
                  <m:ctrlPr>
                    <w:rPr>
                      <w:rFonts w:ascii="Cambria Math" w:hAnsi="Cambria Math" w:cs="Times New Roman"/>
                      <w:i/>
                      <w:sz w:val="24"/>
                      <w:lang w:val="en-GB"/>
                    </w:rPr>
                  </m:ctrlPr>
                </m:sSupPr>
                <m:e>
                  <m:r>
                    <w:rPr>
                      <w:rFonts w:ascii="Cambria Math" w:hAnsi="Cambria Math" w:cs="Times New Roman"/>
                      <w:sz w:val="24"/>
                      <w:lang w:val="en-GB"/>
                    </w:rPr>
                    <m:t>e</m:t>
                  </m:r>
                </m:e>
                <m:sup>
                  <m:r>
                    <w:rPr>
                      <w:rFonts w:ascii="Cambria Math" w:hAnsi="Cambria Math" w:cs="Times New Roman"/>
                      <w:sz w:val="24"/>
                      <w:lang w:val="en-GB"/>
                    </w:rPr>
                    <m:t>-(n-i)/</m:t>
                  </m:r>
                  <m:sSub>
                    <m:sSubPr>
                      <m:ctrlPr>
                        <w:rPr>
                          <w:rFonts w:ascii="Cambria Math" w:hAnsi="Cambria Math" w:cs="Times New Roman"/>
                          <w:i/>
                          <w:sz w:val="24"/>
                          <w:lang w:val="en-GB"/>
                        </w:rPr>
                      </m:ctrlPr>
                    </m:sSubPr>
                    <m:e>
                      <m:r>
                        <w:rPr>
                          <w:rFonts w:ascii="Cambria Math" w:hAnsi="Cambria Math" w:cs="Times New Roman"/>
                          <w:sz w:val="24"/>
                          <w:lang w:val="en-GB"/>
                        </w:rPr>
                        <m:t>τ</m:t>
                      </m:r>
                    </m:e>
                    <m:sub>
                      <m:r>
                        <w:rPr>
                          <w:rFonts w:ascii="Cambria Math" w:hAnsi="Cambria Math" w:cs="Times New Roman"/>
                          <w:sz w:val="24"/>
                          <w:lang w:val="en-GB"/>
                        </w:rPr>
                        <m:t>1</m:t>
                      </m:r>
                    </m:sub>
                  </m:sSub>
                </m:sup>
              </m:sSup>
            </m:e>
          </m:nary>
          <m:r>
            <w:rPr>
              <w:rFonts w:ascii="Cambria Math" w:hAnsi="Cambria Math" w:cs="Times New Roman"/>
              <w:sz w:val="24"/>
              <w:lang w:val="en-GB"/>
            </w:rPr>
            <m:t>-</m:t>
          </m:r>
          <m:sSub>
            <m:sSubPr>
              <m:ctrlPr>
                <w:rPr>
                  <w:rFonts w:ascii="Cambria Math" w:hAnsi="Cambria Math" w:cs="Times New Roman"/>
                  <w:i/>
                  <w:sz w:val="24"/>
                  <w:lang w:val="en-GB"/>
                </w:rPr>
              </m:ctrlPr>
            </m:sSubPr>
            <m:e>
              <m:r>
                <w:rPr>
                  <w:rFonts w:ascii="Cambria Math" w:hAnsi="Cambria Math" w:cs="Times New Roman"/>
                  <w:sz w:val="24"/>
                  <w:lang w:val="en-GB"/>
                </w:rPr>
                <m:t>k</m:t>
              </m:r>
            </m:e>
            <m:sub>
              <m:r>
                <w:rPr>
                  <w:rFonts w:ascii="Cambria Math" w:hAnsi="Cambria Math" w:cs="Times New Roman"/>
                  <w:sz w:val="24"/>
                  <w:lang w:val="en-GB"/>
                </w:rPr>
                <m:t>2</m:t>
              </m:r>
            </m:sub>
          </m:sSub>
          <m:r>
            <w:rPr>
              <w:rFonts w:ascii="Cambria Math" w:hAnsi="Cambria Math" w:cs="Times New Roman"/>
              <w:sz w:val="24"/>
              <w:lang w:val="en-GB"/>
            </w:rPr>
            <m:t xml:space="preserve"> </m:t>
          </m:r>
          <m:nary>
            <m:naryPr>
              <m:chr m:val="∑"/>
              <m:limLoc m:val="undOvr"/>
              <m:ctrlPr>
                <w:rPr>
                  <w:rFonts w:ascii="Cambria Math" w:hAnsi="Cambria Math" w:cs="Times New Roman"/>
                  <w:i/>
                  <w:sz w:val="24"/>
                  <w:lang w:val="en-GB"/>
                </w:rPr>
              </m:ctrlPr>
            </m:naryPr>
            <m:sub>
              <m:r>
                <w:rPr>
                  <w:rFonts w:ascii="Cambria Math" w:hAnsi="Cambria Math" w:cs="Times New Roman"/>
                  <w:sz w:val="24"/>
                  <w:lang w:val="en-GB"/>
                </w:rPr>
                <m:t>i=1</m:t>
              </m:r>
            </m:sub>
            <m:sup>
              <m:r>
                <w:rPr>
                  <w:rFonts w:ascii="Cambria Math" w:hAnsi="Cambria Math" w:cs="Times New Roman"/>
                  <w:sz w:val="24"/>
                  <w:lang w:val="en-GB"/>
                </w:rPr>
                <m:t>n-1</m:t>
              </m:r>
            </m:sup>
            <m:e>
              <m:sSub>
                <m:sSubPr>
                  <m:ctrlPr>
                    <w:rPr>
                      <w:rFonts w:ascii="Cambria Math" w:hAnsi="Cambria Math" w:cs="Times New Roman"/>
                      <w:i/>
                      <w:sz w:val="24"/>
                      <w:lang w:val="en-GB"/>
                    </w:rPr>
                  </m:ctrlPr>
                </m:sSubPr>
                <m:e>
                  <m:r>
                    <w:rPr>
                      <w:rFonts w:ascii="Cambria Math" w:hAnsi="Cambria Math" w:cs="Times New Roman"/>
                      <w:sz w:val="24"/>
                      <w:lang w:val="en-GB"/>
                    </w:rPr>
                    <m:t>w</m:t>
                  </m:r>
                </m:e>
                <m:sub>
                  <m:r>
                    <w:rPr>
                      <w:rFonts w:ascii="Cambria Math" w:hAnsi="Cambria Math" w:cs="Times New Roman"/>
                      <w:sz w:val="24"/>
                      <w:lang w:val="en-GB"/>
                    </w:rPr>
                    <m:t>i</m:t>
                  </m:r>
                </m:sub>
              </m:sSub>
              <m:sSup>
                <m:sSupPr>
                  <m:ctrlPr>
                    <w:rPr>
                      <w:rFonts w:ascii="Cambria Math" w:hAnsi="Cambria Math" w:cs="Times New Roman"/>
                      <w:i/>
                      <w:sz w:val="24"/>
                      <w:lang w:val="en-GB"/>
                    </w:rPr>
                  </m:ctrlPr>
                </m:sSupPr>
                <m:e>
                  <m:r>
                    <w:rPr>
                      <w:rFonts w:ascii="Cambria Math" w:hAnsi="Cambria Math" w:cs="Times New Roman"/>
                      <w:sz w:val="24"/>
                      <w:lang w:val="en-GB"/>
                    </w:rPr>
                    <m:t>e</m:t>
                  </m:r>
                </m:e>
                <m:sup>
                  <m:r>
                    <w:rPr>
                      <w:rFonts w:ascii="Cambria Math" w:hAnsi="Cambria Math" w:cs="Times New Roman"/>
                      <w:sz w:val="24"/>
                      <w:lang w:val="en-GB"/>
                    </w:rPr>
                    <m:t>-(n-i)/</m:t>
                  </m:r>
                  <m:sSub>
                    <m:sSubPr>
                      <m:ctrlPr>
                        <w:rPr>
                          <w:rFonts w:ascii="Cambria Math" w:hAnsi="Cambria Math" w:cs="Times New Roman"/>
                          <w:i/>
                          <w:sz w:val="24"/>
                          <w:lang w:val="en-GB"/>
                        </w:rPr>
                      </m:ctrlPr>
                    </m:sSubPr>
                    <m:e>
                      <m:r>
                        <w:rPr>
                          <w:rFonts w:ascii="Cambria Math" w:hAnsi="Cambria Math" w:cs="Times New Roman"/>
                          <w:sz w:val="24"/>
                          <w:lang w:val="en-GB"/>
                        </w:rPr>
                        <m:t>τ</m:t>
                      </m:r>
                    </m:e>
                    <m:sub>
                      <m:r>
                        <w:rPr>
                          <w:rFonts w:ascii="Cambria Math" w:hAnsi="Cambria Math" w:cs="Times New Roman"/>
                          <w:sz w:val="24"/>
                          <w:lang w:val="en-GB"/>
                        </w:rPr>
                        <m:t>2</m:t>
                      </m:r>
                    </m:sub>
                  </m:sSub>
                </m:sup>
              </m:sSup>
            </m:e>
          </m:nary>
        </m:oMath>
      </m:oMathPara>
    </w:p>
    <w:p w14:paraId="7152FF9D" w14:textId="77777777" w:rsidR="00C06B72" w:rsidRPr="00753A4A" w:rsidRDefault="00C06B72" w:rsidP="00753A4A">
      <w:pPr>
        <w:ind w:left="360"/>
        <w:rPr>
          <w:rFonts w:ascii="Times New Roman" w:eastAsiaTheme="minorEastAsia" w:hAnsi="Times New Roman" w:cs="Times New Roman"/>
          <w:sz w:val="24"/>
          <w:lang w:val="en-GB"/>
        </w:rPr>
      </w:pPr>
      <w:r>
        <w:rPr>
          <w:rFonts w:ascii="Times New Roman" w:eastAsiaTheme="minorEastAsia" w:hAnsi="Times New Roman" w:cs="Times New Roman"/>
          <w:sz w:val="24"/>
          <w:lang w:val="en-GB"/>
        </w:rPr>
        <w:tab/>
      </w:r>
      <w:r>
        <w:rPr>
          <w:rFonts w:ascii="Times New Roman" w:eastAsiaTheme="minorEastAsia" w:hAnsi="Times New Roman" w:cs="Times New Roman"/>
          <w:sz w:val="24"/>
          <w:lang w:val="en-GB"/>
        </w:rPr>
        <w:tab/>
      </w:r>
      <w:r>
        <w:rPr>
          <w:rFonts w:ascii="Times New Roman" w:eastAsiaTheme="minorEastAsia" w:hAnsi="Times New Roman" w:cs="Times New Roman"/>
          <w:sz w:val="24"/>
          <w:lang w:val="en-GB"/>
        </w:rPr>
        <w:tab/>
      </w:r>
      <w:r>
        <w:rPr>
          <w:rFonts w:ascii="Times New Roman" w:eastAsiaTheme="minorEastAsia" w:hAnsi="Times New Roman" w:cs="Times New Roman"/>
          <w:sz w:val="24"/>
          <w:lang w:val="en-GB"/>
        </w:rPr>
        <w:tab/>
      </w:r>
      <w:r>
        <w:rPr>
          <w:rFonts w:ascii="Times New Roman" w:eastAsiaTheme="minorEastAsia" w:hAnsi="Times New Roman" w:cs="Times New Roman"/>
          <w:sz w:val="24"/>
          <w:lang w:val="en-GB"/>
        </w:rPr>
        <w:tab/>
      </w:r>
      <w:r>
        <w:rPr>
          <w:rFonts w:ascii="Times New Roman" w:eastAsiaTheme="minorEastAsia" w:hAnsi="Times New Roman" w:cs="Times New Roman"/>
          <w:sz w:val="24"/>
          <w:lang w:val="en-GB"/>
        </w:rPr>
        <w:tab/>
      </w:r>
      <w:r>
        <w:rPr>
          <w:rFonts w:ascii="Times New Roman" w:eastAsiaTheme="minorEastAsia" w:hAnsi="Times New Roman" w:cs="Times New Roman"/>
          <w:sz w:val="24"/>
          <w:lang w:val="en-GB"/>
        </w:rPr>
        <w:tab/>
      </w:r>
      <w:r>
        <w:rPr>
          <w:rFonts w:ascii="Times New Roman" w:eastAsiaTheme="minorEastAsia" w:hAnsi="Times New Roman" w:cs="Times New Roman"/>
          <w:sz w:val="24"/>
          <w:lang w:val="en-GB"/>
        </w:rPr>
        <w:tab/>
      </w:r>
      <w:r>
        <w:rPr>
          <w:rFonts w:ascii="Times New Roman" w:eastAsiaTheme="minorEastAsia" w:hAnsi="Times New Roman" w:cs="Times New Roman"/>
          <w:sz w:val="24"/>
          <w:lang w:val="en-GB"/>
        </w:rPr>
        <w:tab/>
      </w:r>
      <w:r>
        <w:rPr>
          <w:rFonts w:ascii="Times New Roman" w:eastAsiaTheme="minorEastAsia" w:hAnsi="Times New Roman" w:cs="Times New Roman"/>
          <w:sz w:val="24"/>
          <w:lang w:val="en-GB"/>
        </w:rPr>
        <w:tab/>
      </w:r>
      <w:r>
        <w:rPr>
          <w:rFonts w:ascii="Times New Roman" w:eastAsiaTheme="minorEastAsia" w:hAnsi="Times New Roman" w:cs="Times New Roman"/>
          <w:sz w:val="24"/>
          <w:lang w:val="en-GB"/>
        </w:rPr>
        <w:tab/>
      </w:r>
      <w:r w:rsidR="00994CFE">
        <w:rPr>
          <w:rFonts w:ascii="Times New Roman" w:eastAsiaTheme="minorEastAsia" w:hAnsi="Times New Roman" w:cs="Times New Roman"/>
          <w:sz w:val="24"/>
          <w:lang w:val="en-GB"/>
        </w:rPr>
        <w:t xml:space="preserve">          </w:t>
      </w:r>
      <w:r>
        <w:rPr>
          <w:rFonts w:ascii="Times New Roman" w:eastAsiaTheme="minorEastAsia" w:hAnsi="Times New Roman" w:cs="Times New Roman"/>
          <w:sz w:val="24"/>
          <w:lang w:val="en-GB"/>
        </w:rPr>
        <w:t>(eq</w:t>
      </w:r>
      <w:r w:rsidR="00994CFE">
        <w:rPr>
          <w:rFonts w:ascii="Times New Roman" w:eastAsiaTheme="minorEastAsia" w:hAnsi="Times New Roman" w:cs="Times New Roman"/>
          <w:sz w:val="24"/>
          <w:lang w:val="en-GB"/>
        </w:rPr>
        <w:t>. 1)</w:t>
      </w:r>
    </w:p>
    <w:p w14:paraId="1825127D" w14:textId="05C8A0DB" w:rsidR="00680DF8" w:rsidRDefault="00E53F69" w:rsidP="007E6B93">
      <w:pPr>
        <w:jc w:val="both"/>
        <w:rPr>
          <w:rFonts w:ascii="Times New Roman" w:eastAsiaTheme="minorEastAsia" w:hAnsi="Times New Roman" w:cs="Times New Roman"/>
          <w:sz w:val="24"/>
          <w:lang w:val="en-GB"/>
        </w:rPr>
      </w:pPr>
      <w:r>
        <w:rPr>
          <w:rFonts w:ascii="Times New Roman" w:hAnsi="Times New Roman" w:cs="Times New Roman"/>
          <w:sz w:val="24"/>
          <w:lang w:val="en-GB"/>
        </w:rPr>
        <w:t>T</w:t>
      </w:r>
      <w:commentRangeStart w:id="17"/>
      <w:r w:rsidR="00F72F37">
        <w:rPr>
          <w:rFonts w:ascii="Times New Roman" w:hAnsi="Times New Roman" w:cs="Times New Roman"/>
          <w:sz w:val="24"/>
          <w:lang w:val="en-GB"/>
        </w:rPr>
        <w:t xml:space="preserve">he model performance </w:t>
      </w:r>
      <w:commentRangeEnd w:id="17"/>
      <w:r w:rsidR="00CF3AF6">
        <w:rPr>
          <w:rStyle w:val="CommentReference"/>
        </w:rPr>
        <w:commentReference w:id="17"/>
      </w:r>
      <w:r w:rsidR="00F72F37">
        <w:rPr>
          <w:rFonts w:ascii="Times New Roman" w:hAnsi="Times New Roman" w:cs="Times New Roman"/>
          <w:sz w:val="24"/>
          <w:lang w:val="en-GB"/>
        </w:rPr>
        <w:t xml:space="preserve">at day </w:t>
      </w:r>
      <m:oMath>
        <m:r>
          <w:rPr>
            <w:rFonts w:ascii="Cambria Math" w:hAnsi="Cambria Math" w:cs="Times New Roman"/>
            <w:sz w:val="24"/>
            <w:lang w:val="en-GB"/>
          </w:rPr>
          <m:t>n</m:t>
        </m:r>
      </m:oMath>
      <w:r w:rsidR="00F72F37">
        <w:rPr>
          <w:rFonts w:ascii="Times New Roman" w:hAnsi="Times New Roman" w:cs="Times New Roman"/>
          <w:sz w:val="24"/>
          <w:lang w:val="en-GB"/>
        </w:rPr>
        <w:t xml:space="preserve"> (</w:t>
      </w:r>
      <m:oMath>
        <m:sSub>
          <m:sSubPr>
            <m:ctrlPr>
              <w:rPr>
                <w:rFonts w:ascii="Cambria Math" w:hAnsi="Cambria Math" w:cs="Times New Roman"/>
                <w:i/>
                <w:sz w:val="24"/>
                <w:lang w:val="en-GB"/>
              </w:rPr>
            </m:ctrlPr>
          </m:sSubPr>
          <m:e>
            <m:acc>
              <m:accPr>
                <m:ctrlPr>
                  <w:rPr>
                    <w:rFonts w:ascii="Cambria Math" w:hAnsi="Cambria Math" w:cs="Times New Roman"/>
                    <w:i/>
                    <w:sz w:val="24"/>
                    <w:lang w:val="en-GB"/>
                  </w:rPr>
                </m:ctrlPr>
              </m:accPr>
              <m:e>
                <m:r>
                  <w:rPr>
                    <w:rFonts w:ascii="Cambria Math" w:hAnsi="Cambria Math" w:cs="Times New Roman"/>
                    <w:sz w:val="24"/>
                    <w:lang w:val="en-GB"/>
                  </w:rPr>
                  <m:t>p</m:t>
                </m:r>
              </m:e>
            </m:acc>
          </m:e>
          <m:sub>
            <m:r>
              <w:rPr>
                <w:rFonts w:ascii="Cambria Math" w:hAnsi="Cambria Math" w:cs="Times New Roman"/>
                <w:sz w:val="24"/>
                <w:lang w:val="en-GB"/>
              </w:rPr>
              <m:t>n</m:t>
            </m:r>
          </m:sub>
        </m:sSub>
      </m:oMath>
      <w:r w:rsidR="00F72F37">
        <w:rPr>
          <w:rFonts w:ascii="Times New Roman" w:hAnsi="Times New Roman" w:cs="Times New Roman"/>
          <w:sz w:val="24"/>
          <w:lang w:val="en-GB"/>
        </w:rPr>
        <w:t>) is</w:t>
      </w:r>
      <w:r w:rsidR="005229A2">
        <w:rPr>
          <w:rFonts w:ascii="Times New Roman" w:hAnsi="Times New Roman" w:cs="Times New Roman"/>
          <w:sz w:val="24"/>
          <w:lang w:val="en-GB"/>
        </w:rPr>
        <w:t xml:space="preserve"> estimated from successive TLs </w:t>
      </w:r>
      <m:oMath>
        <m:sSub>
          <m:sSubPr>
            <m:ctrlPr>
              <w:rPr>
                <w:rFonts w:ascii="Cambria Math" w:hAnsi="Cambria Math" w:cs="Times New Roman"/>
                <w:i/>
                <w:sz w:val="24"/>
                <w:lang w:val="en-GB"/>
              </w:rPr>
            </m:ctrlPr>
          </m:sSubPr>
          <m:e>
            <m:r>
              <w:rPr>
                <w:rFonts w:ascii="Cambria Math" w:hAnsi="Cambria Math" w:cs="Times New Roman"/>
                <w:sz w:val="24"/>
                <w:lang w:val="en-GB"/>
              </w:rPr>
              <m:t>w</m:t>
            </m:r>
          </m:e>
          <m:sub>
            <m:r>
              <w:rPr>
                <w:rFonts w:ascii="Cambria Math" w:hAnsi="Cambria Math" w:cs="Times New Roman"/>
                <w:sz w:val="24"/>
                <w:lang w:val="en-GB"/>
              </w:rPr>
              <m:t>i</m:t>
            </m:r>
          </m:sub>
        </m:sSub>
      </m:oMath>
      <w:r w:rsidR="005229A2">
        <w:rPr>
          <w:rFonts w:ascii="Times New Roman" w:hAnsi="Times New Roman" w:cs="Times New Roman"/>
          <w:sz w:val="24"/>
          <w:vertAlign w:val="subscript"/>
          <w:lang w:val="en-GB"/>
        </w:rPr>
        <w:t xml:space="preserve"> </w:t>
      </w:r>
      <w:r w:rsidR="005229A2">
        <w:rPr>
          <w:rFonts w:ascii="Times New Roman" w:hAnsi="Times New Roman" w:cs="Times New Roman"/>
          <w:sz w:val="24"/>
          <w:lang w:val="en-GB"/>
        </w:rPr>
        <w:t xml:space="preserve">with </w:t>
      </w:r>
      <m:oMath>
        <m:r>
          <w:rPr>
            <w:rFonts w:ascii="Cambria Math" w:hAnsi="Cambria Math" w:cs="Times New Roman"/>
            <w:sz w:val="24"/>
            <w:lang w:val="en-GB"/>
          </w:rPr>
          <m:t>i</m:t>
        </m:r>
      </m:oMath>
      <w:r w:rsidR="005229A2">
        <w:rPr>
          <w:rFonts w:ascii="Times New Roman" w:hAnsi="Times New Roman" w:cs="Times New Roman"/>
          <w:sz w:val="24"/>
          <w:lang w:val="en-GB"/>
        </w:rPr>
        <w:t xml:space="preserve"> </w:t>
      </w:r>
      <w:del w:id="18" w:author="Michael Ghijs" w:date="2020-06-18T10:08:00Z">
        <w:r w:rsidR="005229A2" w:rsidDel="00793EFE">
          <w:rPr>
            <w:rFonts w:ascii="Times New Roman" w:hAnsi="Times New Roman" w:cs="Times New Roman"/>
            <w:sz w:val="24"/>
            <w:lang w:val="en-GB"/>
          </w:rPr>
          <w:delText xml:space="preserve">varying </w:delText>
        </w:r>
      </w:del>
      <w:ins w:id="19" w:author="Michael Ghijs" w:date="2020-06-18T10:08:00Z">
        <w:r w:rsidR="00793EFE">
          <w:rPr>
            <w:rFonts w:ascii="Times New Roman" w:hAnsi="Times New Roman" w:cs="Times New Roman"/>
            <w:sz w:val="24"/>
            <w:lang w:val="en-GB"/>
          </w:rPr>
          <w:t>ranging</w:t>
        </w:r>
        <w:r w:rsidR="00793EFE">
          <w:rPr>
            <w:rFonts w:ascii="Times New Roman" w:hAnsi="Times New Roman" w:cs="Times New Roman"/>
            <w:sz w:val="24"/>
            <w:lang w:val="en-GB"/>
          </w:rPr>
          <w:t xml:space="preserve"> </w:t>
        </w:r>
      </w:ins>
      <w:r w:rsidR="005229A2">
        <w:rPr>
          <w:rFonts w:ascii="Times New Roman" w:hAnsi="Times New Roman" w:cs="Times New Roman"/>
          <w:sz w:val="24"/>
          <w:lang w:val="en-GB"/>
        </w:rPr>
        <w:t xml:space="preserve">from 1 to </w:t>
      </w:r>
      <m:oMath>
        <m:r>
          <w:rPr>
            <w:rFonts w:ascii="Cambria Math" w:hAnsi="Cambria Math" w:cs="Times New Roman"/>
            <w:sz w:val="24"/>
            <w:lang w:val="en-GB"/>
          </w:rPr>
          <m:t>n</m:t>
        </m:r>
      </m:oMath>
      <w:r w:rsidR="005229A2">
        <w:rPr>
          <w:rFonts w:ascii="Times New Roman" w:hAnsi="Times New Roman" w:cs="Times New Roman"/>
          <w:sz w:val="24"/>
          <w:lang w:val="en-GB"/>
        </w:rPr>
        <w:t xml:space="preserve">-1. </w:t>
      </w:r>
      <m:oMath>
        <m:sSup>
          <m:sSupPr>
            <m:ctrlPr>
              <w:ins w:id="20" w:author="Michael Ghijs" w:date="2020-06-18T10:08:00Z">
                <w:rPr>
                  <w:rFonts w:ascii="Cambria Math" w:hAnsi="Cambria Math" w:cs="Times New Roman"/>
                  <w:i/>
                  <w:sz w:val="24"/>
                  <w:lang w:val="en-GB"/>
                </w:rPr>
              </w:ins>
            </m:ctrlPr>
          </m:sSupPr>
          <m:e>
            <m:r>
              <w:ins w:id="21" w:author="Michael Ghijs" w:date="2020-06-18T10:08:00Z">
                <w:rPr>
                  <w:rFonts w:ascii="Cambria Math" w:hAnsi="Cambria Math" w:cs="Times New Roman"/>
                  <w:sz w:val="24"/>
                  <w:lang w:val="en-GB"/>
                </w:rPr>
                <m:t>p</m:t>
              </w:ins>
            </m:r>
          </m:e>
          <m:sup>
            <m:r>
              <w:ins w:id="22" w:author="Michael Ghijs" w:date="2020-06-18T10:08:00Z">
                <w:rPr>
                  <w:rFonts w:ascii="Cambria Math" w:hAnsi="Cambria Math" w:cs="Times New Roman"/>
                  <w:sz w:val="24"/>
                  <w:lang w:val="en-GB"/>
                </w:rPr>
                <m:t>*</m:t>
              </w:ins>
            </m:r>
          </m:sup>
        </m:sSup>
      </m:oMath>
      <w:del w:id="23" w:author="Michael Ghijs" w:date="2020-06-18T10:08:00Z">
        <w:r w:rsidR="00C26C61" w:rsidDel="00793EFE">
          <w:rPr>
            <w:rFonts w:ascii="Times New Roman" w:hAnsi="Times New Roman" w:cs="Times New Roman"/>
            <w:sz w:val="24"/>
            <w:lang w:val="en-GB"/>
          </w:rPr>
          <w:delText xml:space="preserve">p* </w:delText>
        </w:r>
      </w:del>
      <w:proofErr w:type="gramStart"/>
      <w:ins w:id="24" w:author="Michael Ghijs" w:date="2020-06-18T10:08:00Z">
        <w:r w:rsidR="00793EFE">
          <w:rPr>
            <w:rFonts w:ascii="Times New Roman" w:hAnsi="Times New Roman" w:cs="Times New Roman"/>
            <w:sz w:val="24"/>
            <w:lang w:val="en-GB"/>
          </w:rPr>
          <w:t>i</w:t>
        </w:r>
      </w:ins>
      <w:proofErr w:type="gramEnd"/>
      <w:del w:id="25" w:author="Michael Ghijs" w:date="2020-06-18T10:08:00Z">
        <w:r w:rsidR="00C26C61" w:rsidDel="00793EFE">
          <w:rPr>
            <w:rFonts w:ascii="Times New Roman" w:hAnsi="Times New Roman" w:cs="Times New Roman"/>
            <w:sz w:val="24"/>
            <w:lang w:val="en-GB"/>
          </w:rPr>
          <w:delText>i</w:delText>
        </w:r>
      </w:del>
      <w:r w:rsidR="00C26C61">
        <w:rPr>
          <w:rFonts w:ascii="Times New Roman" w:hAnsi="Times New Roman" w:cs="Times New Roman"/>
          <w:sz w:val="24"/>
          <w:lang w:val="en-GB"/>
        </w:rPr>
        <w:t xml:space="preserve">s an additive term that represents the initial performance level of the subject. </w:t>
      </w:r>
      <m:oMath>
        <m:sSub>
          <m:sSubPr>
            <m:ctrlPr>
              <w:rPr>
                <w:rFonts w:ascii="Cambria Math" w:hAnsi="Cambria Math" w:cs="Times New Roman"/>
                <w:i/>
                <w:sz w:val="24"/>
                <w:lang w:val="en-GB"/>
              </w:rPr>
            </m:ctrlPr>
          </m:sSubPr>
          <m:e>
            <m:r>
              <w:rPr>
                <w:rFonts w:ascii="Cambria Math" w:hAnsi="Cambria Math" w:cs="Times New Roman"/>
                <w:sz w:val="24"/>
                <w:lang w:val="en-GB"/>
              </w:rPr>
              <m:t>τ</m:t>
            </m:r>
          </m:e>
          <m:sub>
            <m:r>
              <w:rPr>
                <w:rFonts w:ascii="Cambria Math" w:hAnsi="Cambria Math" w:cs="Times New Roman"/>
                <w:sz w:val="24"/>
                <w:lang w:val="en-GB"/>
              </w:rPr>
              <m:t>1</m:t>
            </m:r>
          </m:sub>
        </m:sSub>
      </m:oMath>
      <w:r w:rsidR="00C26C61">
        <w:rPr>
          <w:rFonts w:ascii="Times New Roman" w:eastAsiaTheme="minorEastAsia" w:hAnsi="Times New Roman" w:cs="Times New Roman"/>
          <w:sz w:val="24"/>
          <w:lang w:val="en-GB"/>
        </w:rPr>
        <w:t xml:space="preserve"> and </w:t>
      </w:r>
      <m:oMath>
        <m:sSub>
          <m:sSubPr>
            <m:ctrlPr>
              <w:rPr>
                <w:rFonts w:ascii="Cambria Math" w:eastAsiaTheme="minorEastAsia" w:hAnsi="Cambria Math" w:cs="Times New Roman"/>
                <w:i/>
                <w:sz w:val="24"/>
                <w:lang w:val="en-GB"/>
              </w:rPr>
            </m:ctrlPr>
          </m:sSubPr>
          <m:e>
            <m:r>
              <w:rPr>
                <w:rFonts w:ascii="Cambria Math" w:eastAsiaTheme="minorEastAsia" w:hAnsi="Cambria Math" w:cs="Times New Roman"/>
                <w:sz w:val="24"/>
                <w:lang w:val="en-GB"/>
              </w:rPr>
              <m:t>τ</m:t>
            </m:r>
          </m:e>
          <m:sub>
            <m:r>
              <w:rPr>
                <w:rFonts w:ascii="Cambria Math" w:eastAsiaTheme="minorEastAsia" w:hAnsi="Cambria Math" w:cs="Times New Roman"/>
                <w:sz w:val="24"/>
                <w:lang w:val="en-GB"/>
              </w:rPr>
              <m:t>2</m:t>
            </m:r>
          </m:sub>
        </m:sSub>
      </m:oMath>
      <w:r w:rsidR="00C26C61">
        <w:rPr>
          <w:rFonts w:ascii="Times New Roman" w:eastAsiaTheme="minorEastAsia" w:hAnsi="Times New Roman" w:cs="Times New Roman"/>
          <w:sz w:val="24"/>
          <w:lang w:val="en-GB"/>
        </w:rPr>
        <w:t xml:space="preserve"> are the </w:t>
      </w:r>
      <w:r w:rsidR="00150A31">
        <w:rPr>
          <w:rFonts w:ascii="Times New Roman" w:eastAsiaTheme="minorEastAsia" w:hAnsi="Times New Roman" w:cs="Times New Roman"/>
          <w:sz w:val="24"/>
          <w:lang w:val="en-GB"/>
        </w:rPr>
        <w:t>exponential time</w:t>
      </w:r>
      <w:r w:rsidR="00C26C61">
        <w:rPr>
          <w:rFonts w:ascii="Times New Roman" w:eastAsiaTheme="minorEastAsia" w:hAnsi="Times New Roman" w:cs="Times New Roman"/>
          <w:sz w:val="24"/>
          <w:lang w:val="en-GB"/>
        </w:rPr>
        <w:t xml:space="preserve"> constants</w:t>
      </w:r>
      <w:r w:rsidR="001354DD">
        <w:rPr>
          <w:rFonts w:ascii="Times New Roman" w:eastAsiaTheme="minorEastAsia" w:hAnsi="Times New Roman" w:cs="Times New Roman"/>
          <w:sz w:val="24"/>
          <w:lang w:val="en-GB"/>
        </w:rPr>
        <w:t>, expressed in days,</w:t>
      </w:r>
      <w:r w:rsidR="00C26C61">
        <w:rPr>
          <w:rFonts w:ascii="Times New Roman" w:eastAsiaTheme="minorEastAsia" w:hAnsi="Times New Roman" w:cs="Times New Roman"/>
          <w:sz w:val="24"/>
          <w:lang w:val="en-GB"/>
        </w:rPr>
        <w:t xml:space="preserve"> for respectively the fitness and the fatigue term</w:t>
      </w:r>
      <w:r w:rsidR="001354DD">
        <w:rPr>
          <w:rFonts w:ascii="Times New Roman" w:eastAsiaTheme="minorEastAsia" w:hAnsi="Times New Roman" w:cs="Times New Roman"/>
          <w:sz w:val="24"/>
          <w:lang w:val="en-GB"/>
        </w:rPr>
        <w:t xml:space="preserve"> and </w:t>
      </w:r>
      <w:r w:rsidR="008B3813">
        <w:rPr>
          <w:rFonts w:ascii="Times New Roman" w:eastAsiaTheme="minorEastAsia" w:hAnsi="Times New Roman" w:cs="Times New Roman"/>
          <w:sz w:val="24"/>
          <w:lang w:val="en-GB"/>
        </w:rPr>
        <w:t>magnitude</w:t>
      </w:r>
      <w:r w:rsidR="00150A31">
        <w:rPr>
          <w:rFonts w:ascii="Times New Roman" w:eastAsiaTheme="minorEastAsia" w:hAnsi="Times New Roman" w:cs="Times New Roman"/>
          <w:sz w:val="24"/>
          <w:lang w:val="en-GB"/>
        </w:rPr>
        <w:t xml:space="preserve"> factors have been added to both</w:t>
      </w:r>
      <w:r w:rsidR="0055186A">
        <w:rPr>
          <w:rFonts w:ascii="Times New Roman" w:eastAsiaTheme="minorEastAsia" w:hAnsi="Times New Roman" w:cs="Times New Roman"/>
          <w:sz w:val="24"/>
          <w:lang w:val="en-GB"/>
        </w:rPr>
        <w:t xml:space="preserve"> </w:t>
      </w:r>
      <w:r w:rsidR="001354DD">
        <w:rPr>
          <w:rFonts w:ascii="Times New Roman" w:eastAsiaTheme="minorEastAsia" w:hAnsi="Times New Roman" w:cs="Times New Roman"/>
          <w:sz w:val="24"/>
          <w:lang w:val="en-GB"/>
        </w:rPr>
        <w:t>fitness (</w:t>
      </w:r>
      <m:oMath>
        <m:sSub>
          <m:sSubPr>
            <m:ctrlPr>
              <w:rPr>
                <w:rFonts w:ascii="Cambria Math" w:eastAsiaTheme="minorEastAsia" w:hAnsi="Cambria Math" w:cs="Times New Roman"/>
                <w:i/>
                <w:sz w:val="24"/>
                <w:lang w:val="en-GB"/>
              </w:rPr>
            </m:ctrlPr>
          </m:sSubPr>
          <m:e>
            <m:r>
              <w:rPr>
                <w:rFonts w:ascii="Cambria Math" w:eastAsiaTheme="minorEastAsia" w:hAnsi="Cambria Math" w:cs="Times New Roman"/>
                <w:sz w:val="24"/>
                <w:lang w:val="en-GB"/>
              </w:rPr>
              <m:t>k</m:t>
            </m:r>
          </m:e>
          <m:sub>
            <m:r>
              <w:rPr>
                <w:rFonts w:ascii="Cambria Math" w:eastAsiaTheme="minorEastAsia" w:hAnsi="Cambria Math" w:cs="Times New Roman"/>
                <w:sz w:val="24"/>
                <w:lang w:val="en-GB"/>
              </w:rPr>
              <m:t>1</m:t>
            </m:r>
          </m:sub>
        </m:sSub>
      </m:oMath>
      <w:r w:rsidR="001354DD">
        <w:rPr>
          <w:rFonts w:ascii="Times New Roman" w:eastAsiaTheme="minorEastAsia" w:hAnsi="Times New Roman" w:cs="Times New Roman"/>
          <w:sz w:val="24"/>
          <w:lang w:val="en-GB"/>
        </w:rPr>
        <w:t>) and fatigue (</w:t>
      </w:r>
      <m:oMath>
        <m:sSub>
          <m:sSubPr>
            <m:ctrlPr>
              <w:rPr>
                <w:rFonts w:ascii="Cambria Math" w:eastAsiaTheme="minorEastAsia" w:hAnsi="Cambria Math" w:cs="Times New Roman"/>
                <w:i/>
                <w:sz w:val="24"/>
                <w:lang w:val="en-GB"/>
              </w:rPr>
            </m:ctrlPr>
          </m:sSubPr>
          <m:e>
            <m:r>
              <w:rPr>
                <w:rFonts w:ascii="Cambria Math" w:eastAsiaTheme="minorEastAsia" w:hAnsi="Cambria Math" w:cs="Times New Roman"/>
                <w:sz w:val="24"/>
                <w:lang w:val="en-GB"/>
              </w:rPr>
              <m:t>k</m:t>
            </m:r>
          </m:e>
          <m:sub>
            <m:r>
              <w:rPr>
                <w:rFonts w:ascii="Cambria Math" w:eastAsiaTheme="minorEastAsia" w:hAnsi="Cambria Math" w:cs="Times New Roman"/>
                <w:sz w:val="24"/>
                <w:lang w:val="en-GB"/>
              </w:rPr>
              <m:t>2</m:t>
            </m:r>
          </m:sub>
        </m:sSub>
      </m:oMath>
      <w:r w:rsidR="0055186A">
        <w:rPr>
          <w:rFonts w:ascii="Times New Roman" w:eastAsiaTheme="minorEastAsia" w:hAnsi="Times New Roman" w:cs="Times New Roman"/>
          <w:sz w:val="24"/>
          <w:lang w:val="en-GB"/>
        </w:rPr>
        <w:t>)</w:t>
      </w:r>
      <w:r w:rsidR="001354DD">
        <w:rPr>
          <w:rFonts w:ascii="Times New Roman" w:eastAsiaTheme="minorEastAsia" w:hAnsi="Times New Roman" w:cs="Times New Roman"/>
          <w:sz w:val="24"/>
          <w:lang w:val="en-GB"/>
        </w:rPr>
        <w:t>.</w:t>
      </w:r>
      <w:r w:rsidR="00C26C61">
        <w:rPr>
          <w:rFonts w:ascii="Times New Roman" w:eastAsiaTheme="minorEastAsia" w:hAnsi="Times New Roman" w:cs="Times New Roman"/>
          <w:sz w:val="24"/>
          <w:lang w:val="en-GB"/>
        </w:rPr>
        <w:t xml:space="preserve"> </w:t>
      </w:r>
    </w:p>
    <w:p w14:paraId="614300FA" w14:textId="74DBE961" w:rsidR="008D1775" w:rsidRDefault="008D1775" w:rsidP="007E6B93">
      <w:pPr>
        <w:jc w:val="both"/>
        <w:rPr>
          <w:rFonts w:ascii="Times New Roman" w:eastAsiaTheme="minorEastAsia" w:hAnsi="Times New Roman" w:cs="Times New Roman"/>
          <w:sz w:val="24"/>
          <w:lang w:val="en-GB"/>
        </w:rPr>
      </w:pPr>
      <w:r>
        <w:rPr>
          <w:rFonts w:ascii="Times New Roman" w:eastAsiaTheme="minorEastAsia" w:hAnsi="Times New Roman" w:cs="Times New Roman"/>
          <w:sz w:val="24"/>
          <w:lang w:val="en-GB"/>
        </w:rPr>
        <w:lastRenderedPageBreak/>
        <w:t>After individualizing the parameters in the model to the specific athlete, it is possible to calculate the influence curves (</w:t>
      </w:r>
      <w:r w:rsidRPr="008D1775">
        <w:rPr>
          <w:rFonts w:ascii="Times New Roman" w:eastAsiaTheme="minorEastAsia" w:hAnsi="Times New Roman" w:cs="Times New Roman"/>
          <w:color w:val="FF0000"/>
          <w:sz w:val="24"/>
          <w:lang w:val="en-GB"/>
        </w:rPr>
        <w:t>Fitz-Clarke</w:t>
      </w:r>
      <w:r>
        <w:rPr>
          <w:rFonts w:ascii="Times New Roman" w:eastAsiaTheme="minorEastAsia" w:hAnsi="Times New Roman" w:cs="Times New Roman"/>
          <w:sz w:val="24"/>
          <w:lang w:val="en-GB"/>
        </w:rPr>
        <w:t xml:space="preserve">). These influence curves give us the opportunity to calculate the moment </w:t>
      </w:r>
      <w:r w:rsidR="00CF3AF6">
        <w:rPr>
          <w:rFonts w:ascii="Times New Roman" w:eastAsiaTheme="minorEastAsia" w:hAnsi="Times New Roman" w:cs="Times New Roman"/>
          <w:sz w:val="24"/>
          <w:lang w:val="en-GB"/>
        </w:rPr>
        <w:t>at</w:t>
      </w:r>
      <w:r>
        <w:rPr>
          <w:rFonts w:ascii="Times New Roman" w:eastAsiaTheme="minorEastAsia" w:hAnsi="Times New Roman" w:cs="Times New Roman"/>
          <w:sz w:val="24"/>
          <w:lang w:val="en-GB"/>
        </w:rPr>
        <w:t xml:space="preserve"> which training has the greatest influence on performance (</w:t>
      </w:r>
      <w:proofErr w:type="spellStart"/>
      <w:proofErr w:type="gramStart"/>
      <w:r>
        <w:rPr>
          <w:rFonts w:ascii="Times New Roman" w:eastAsiaTheme="minorEastAsia" w:hAnsi="Times New Roman" w:cs="Times New Roman"/>
          <w:sz w:val="24"/>
          <w:lang w:val="en-GB"/>
        </w:rPr>
        <w:t>t</w:t>
      </w:r>
      <w:r>
        <w:rPr>
          <w:rFonts w:ascii="Times New Roman" w:eastAsiaTheme="minorEastAsia" w:hAnsi="Times New Roman" w:cs="Times New Roman"/>
          <w:sz w:val="24"/>
          <w:vertAlign w:val="subscript"/>
          <w:lang w:val="en-GB"/>
        </w:rPr>
        <w:t>g</w:t>
      </w:r>
      <w:proofErr w:type="spellEnd"/>
      <w:proofErr w:type="gramEnd"/>
      <w:r>
        <w:rPr>
          <w:rFonts w:ascii="Times New Roman" w:eastAsiaTheme="minorEastAsia" w:hAnsi="Times New Roman" w:cs="Times New Roman"/>
          <w:sz w:val="24"/>
          <w:lang w:val="en-GB"/>
        </w:rPr>
        <w:t>) and the moment at which training</w:t>
      </w:r>
      <w:r w:rsidR="0055186A">
        <w:rPr>
          <w:rFonts w:ascii="Times New Roman" w:eastAsiaTheme="minorEastAsia" w:hAnsi="Times New Roman" w:cs="Times New Roman"/>
          <w:sz w:val="24"/>
          <w:lang w:val="en-GB"/>
        </w:rPr>
        <w:t xml:space="preserve"> </w:t>
      </w:r>
      <w:r>
        <w:rPr>
          <w:rFonts w:ascii="Times New Roman" w:eastAsiaTheme="minorEastAsia" w:hAnsi="Times New Roman" w:cs="Times New Roman"/>
          <w:sz w:val="24"/>
          <w:lang w:val="en-GB"/>
        </w:rPr>
        <w:t>results in a negative impact on performance (</w:t>
      </w:r>
      <w:proofErr w:type="spellStart"/>
      <w:r>
        <w:rPr>
          <w:rFonts w:ascii="Times New Roman" w:eastAsiaTheme="minorEastAsia" w:hAnsi="Times New Roman" w:cs="Times New Roman"/>
          <w:sz w:val="24"/>
          <w:lang w:val="en-GB"/>
        </w:rPr>
        <w:t>t</w:t>
      </w:r>
      <w:r>
        <w:rPr>
          <w:rFonts w:ascii="Times New Roman" w:eastAsiaTheme="minorEastAsia" w:hAnsi="Times New Roman" w:cs="Times New Roman"/>
          <w:sz w:val="24"/>
          <w:vertAlign w:val="subscript"/>
          <w:lang w:val="en-GB"/>
        </w:rPr>
        <w:t>n</w:t>
      </w:r>
      <w:proofErr w:type="spellEnd"/>
      <w:r>
        <w:rPr>
          <w:rFonts w:ascii="Times New Roman" w:eastAsiaTheme="minorEastAsia" w:hAnsi="Times New Roman" w:cs="Times New Roman"/>
          <w:sz w:val="24"/>
          <w:lang w:val="en-GB"/>
        </w:rPr>
        <w:t>)</w:t>
      </w:r>
      <w:r w:rsidR="00987AE4">
        <w:rPr>
          <w:rFonts w:ascii="Times New Roman" w:eastAsiaTheme="minorEastAsia" w:hAnsi="Times New Roman" w:cs="Times New Roman"/>
          <w:sz w:val="24"/>
          <w:lang w:val="en-GB"/>
        </w:rPr>
        <w:t xml:space="preserve">, </w:t>
      </w:r>
      <w:del w:id="26" w:author="Michael Ghijs" w:date="2020-06-18T10:11:00Z">
        <w:r w:rsidR="00987AE4" w:rsidDel="00EC5ED8">
          <w:rPr>
            <w:rFonts w:ascii="Times New Roman" w:eastAsiaTheme="minorEastAsia" w:hAnsi="Times New Roman" w:cs="Times New Roman"/>
            <w:sz w:val="24"/>
            <w:lang w:val="en-GB"/>
          </w:rPr>
          <w:delText xml:space="preserve">thus </w:delText>
        </w:r>
      </w:del>
      <w:ins w:id="27" w:author="Michael Ghijs" w:date="2020-06-18T10:11:00Z">
        <w:r w:rsidR="00EC5ED8">
          <w:rPr>
            <w:rFonts w:ascii="Times New Roman" w:eastAsiaTheme="minorEastAsia" w:hAnsi="Times New Roman" w:cs="Times New Roman"/>
            <w:sz w:val="24"/>
            <w:lang w:val="en-GB"/>
          </w:rPr>
          <w:t>denoting</w:t>
        </w:r>
        <w:r w:rsidR="00EC5ED8">
          <w:rPr>
            <w:rFonts w:ascii="Times New Roman" w:eastAsiaTheme="minorEastAsia" w:hAnsi="Times New Roman" w:cs="Times New Roman"/>
            <w:sz w:val="24"/>
            <w:lang w:val="en-GB"/>
          </w:rPr>
          <w:t xml:space="preserve"> </w:t>
        </w:r>
      </w:ins>
      <w:r w:rsidR="00987AE4">
        <w:rPr>
          <w:rFonts w:ascii="Times New Roman" w:eastAsiaTheme="minorEastAsia" w:hAnsi="Times New Roman" w:cs="Times New Roman"/>
          <w:sz w:val="24"/>
          <w:lang w:val="en-GB"/>
        </w:rPr>
        <w:t>the timeframe in which training should be avoided</w:t>
      </w:r>
      <w:r>
        <w:rPr>
          <w:rFonts w:ascii="Times New Roman" w:eastAsiaTheme="minorEastAsia" w:hAnsi="Times New Roman" w:cs="Times New Roman"/>
          <w:sz w:val="24"/>
          <w:lang w:val="en-GB"/>
        </w:rPr>
        <w:t xml:space="preserve">. On the basis of these parameters we can then individualize </w:t>
      </w:r>
      <w:r w:rsidR="00574824">
        <w:rPr>
          <w:rFonts w:ascii="Times New Roman" w:eastAsiaTheme="minorEastAsia" w:hAnsi="Times New Roman" w:cs="Times New Roman"/>
          <w:sz w:val="24"/>
          <w:lang w:val="en-GB"/>
        </w:rPr>
        <w:t xml:space="preserve">tapering strategies in order to obtain maximal performance </w:t>
      </w:r>
      <w:del w:id="28" w:author="Michael Ghijs" w:date="2020-06-18T10:11:00Z">
        <w:r w:rsidR="00574824" w:rsidDel="00EC5ED8">
          <w:rPr>
            <w:rFonts w:ascii="Times New Roman" w:eastAsiaTheme="minorEastAsia" w:hAnsi="Times New Roman" w:cs="Times New Roman"/>
            <w:sz w:val="24"/>
            <w:lang w:val="en-GB"/>
          </w:rPr>
          <w:delText>on the moment</w:delText>
        </w:r>
      </w:del>
      <w:ins w:id="29" w:author="Michael Ghijs" w:date="2020-06-18T10:12:00Z">
        <w:r w:rsidR="00EC5ED8">
          <w:rPr>
            <w:rFonts w:ascii="Times New Roman" w:eastAsiaTheme="minorEastAsia" w:hAnsi="Times New Roman" w:cs="Times New Roman"/>
            <w:sz w:val="24"/>
            <w:lang w:val="en-GB"/>
          </w:rPr>
          <w:t>exactly</w:t>
        </w:r>
      </w:ins>
      <w:ins w:id="30" w:author="Michael Ghijs" w:date="2020-06-18T10:11:00Z">
        <w:r w:rsidR="00EC5ED8">
          <w:rPr>
            <w:rFonts w:ascii="Times New Roman" w:eastAsiaTheme="minorEastAsia" w:hAnsi="Times New Roman" w:cs="Times New Roman"/>
            <w:sz w:val="24"/>
            <w:lang w:val="en-GB"/>
          </w:rPr>
          <w:t xml:space="preserve"> when it is</w:t>
        </w:r>
      </w:ins>
      <w:r w:rsidR="00574824">
        <w:rPr>
          <w:rFonts w:ascii="Times New Roman" w:eastAsiaTheme="minorEastAsia" w:hAnsi="Times New Roman" w:cs="Times New Roman"/>
          <w:sz w:val="24"/>
          <w:lang w:val="en-GB"/>
        </w:rPr>
        <w:t xml:space="preserve"> </w:t>
      </w:r>
      <w:commentRangeStart w:id="31"/>
      <w:r w:rsidR="00574824">
        <w:rPr>
          <w:rFonts w:ascii="Times New Roman" w:eastAsiaTheme="minorEastAsia" w:hAnsi="Times New Roman" w:cs="Times New Roman"/>
          <w:sz w:val="24"/>
          <w:lang w:val="en-GB"/>
        </w:rPr>
        <w:t>required</w:t>
      </w:r>
      <w:commentRangeEnd w:id="31"/>
      <w:r w:rsidR="00CF3AF6">
        <w:rPr>
          <w:rStyle w:val="CommentReference"/>
        </w:rPr>
        <w:commentReference w:id="31"/>
      </w:r>
      <w:r w:rsidR="00E53F69">
        <w:rPr>
          <w:rFonts w:ascii="Times New Roman" w:eastAsiaTheme="minorEastAsia" w:hAnsi="Times New Roman" w:cs="Times New Roman"/>
          <w:sz w:val="24"/>
          <w:lang w:val="en-GB"/>
        </w:rPr>
        <w:t xml:space="preserve"> (</w:t>
      </w:r>
      <w:r w:rsidR="00E53F69" w:rsidRPr="00E53F69">
        <w:rPr>
          <w:rFonts w:ascii="Times New Roman" w:eastAsiaTheme="minorEastAsia" w:hAnsi="Times New Roman" w:cs="Times New Roman"/>
          <w:color w:val="FF0000"/>
          <w:sz w:val="24"/>
          <w:lang w:val="en-GB"/>
        </w:rPr>
        <w:t>Fitz-Clarke</w:t>
      </w:r>
      <w:r w:rsidR="00E53F69">
        <w:rPr>
          <w:rFonts w:ascii="Times New Roman" w:eastAsiaTheme="minorEastAsia" w:hAnsi="Times New Roman" w:cs="Times New Roman"/>
          <w:sz w:val="24"/>
          <w:lang w:val="en-GB"/>
        </w:rPr>
        <w:t>)</w:t>
      </w:r>
      <w:r w:rsidR="00574824">
        <w:rPr>
          <w:rFonts w:ascii="Times New Roman" w:eastAsiaTheme="minorEastAsia" w:hAnsi="Times New Roman" w:cs="Times New Roman"/>
          <w:sz w:val="24"/>
          <w:lang w:val="en-GB"/>
        </w:rPr>
        <w:t>.</w:t>
      </w:r>
      <w:r w:rsidR="00CF3AF6">
        <w:rPr>
          <w:rFonts w:ascii="Times New Roman" w:eastAsiaTheme="minorEastAsia" w:hAnsi="Times New Roman" w:cs="Times New Roman"/>
          <w:sz w:val="24"/>
          <w:lang w:val="en-GB"/>
        </w:rPr>
        <w:t xml:space="preserve"> </w:t>
      </w:r>
    </w:p>
    <w:p w14:paraId="6289602B" w14:textId="2412AD7F" w:rsidR="00987AE4" w:rsidRDefault="00987AE4" w:rsidP="007E6B93">
      <w:pPr>
        <w:jc w:val="both"/>
        <w:rPr>
          <w:rFonts w:ascii="Times New Roman" w:eastAsiaTheme="minorEastAsia" w:hAnsi="Times New Roman" w:cs="Times New Roman"/>
          <w:sz w:val="24"/>
          <w:lang w:val="en-GB"/>
        </w:rPr>
      </w:pPr>
      <w:r>
        <w:rPr>
          <w:rFonts w:ascii="Times New Roman" w:eastAsiaTheme="minorEastAsia" w:hAnsi="Times New Roman" w:cs="Times New Roman"/>
          <w:sz w:val="24"/>
          <w:lang w:val="en-GB"/>
        </w:rPr>
        <w:t>Over the past decades</w:t>
      </w:r>
      <w:ins w:id="32" w:author="Michael Ghijs" w:date="2020-06-18T10:12:00Z">
        <w:r w:rsidR="00EC5ED8">
          <w:rPr>
            <w:rFonts w:ascii="Times New Roman" w:eastAsiaTheme="minorEastAsia" w:hAnsi="Times New Roman" w:cs="Times New Roman"/>
            <w:sz w:val="24"/>
            <w:lang w:val="en-GB"/>
          </w:rPr>
          <w:t>,</w:t>
        </w:r>
      </w:ins>
      <w:r>
        <w:rPr>
          <w:rFonts w:ascii="Times New Roman" w:eastAsiaTheme="minorEastAsia" w:hAnsi="Times New Roman" w:cs="Times New Roman"/>
          <w:sz w:val="24"/>
          <w:lang w:val="en-GB"/>
        </w:rPr>
        <w:t xml:space="preserve"> the model has been used by researchers in various sports such as swimming</w:t>
      </w:r>
      <w:r w:rsidR="00D2414A">
        <w:rPr>
          <w:rFonts w:ascii="Times New Roman" w:eastAsiaTheme="minorEastAsia" w:hAnsi="Times New Roman" w:cs="Times New Roman"/>
          <w:sz w:val="24"/>
          <w:vertAlign w:val="superscript"/>
          <w:lang w:val="en-GB"/>
        </w:rPr>
        <w:t>1</w:t>
      </w:r>
      <w:proofErr w:type="gramStart"/>
      <w:r w:rsidR="00D2414A">
        <w:rPr>
          <w:rFonts w:ascii="Times New Roman" w:eastAsiaTheme="minorEastAsia" w:hAnsi="Times New Roman" w:cs="Times New Roman"/>
          <w:sz w:val="24"/>
          <w:vertAlign w:val="superscript"/>
          <w:lang w:val="en-GB"/>
        </w:rPr>
        <w:t>,10</w:t>
      </w:r>
      <w:proofErr w:type="gramEnd"/>
      <w:r w:rsidR="00D2414A">
        <w:rPr>
          <w:rFonts w:ascii="Times New Roman" w:eastAsiaTheme="minorEastAsia" w:hAnsi="Times New Roman" w:cs="Times New Roman"/>
          <w:sz w:val="24"/>
          <w:vertAlign w:val="superscript"/>
          <w:lang w:val="en-GB"/>
        </w:rPr>
        <w:t>-11</w:t>
      </w:r>
      <w:r>
        <w:rPr>
          <w:rFonts w:ascii="Times New Roman" w:eastAsiaTheme="minorEastAsia" w:hAnsi="Times New Roman" w:cs="Times New Roman"/>
          <w:sz w:val="24"/>
          <w:lang w:val="en-GB"/>
        </w:rPr>
        <w:t>, running</w:t>
      </w:r>
      <w:r w:rsidR="00D2414A">
        <w:rPr>
          <w:rFonts w:ascii="Times New Roman" w:eastAsiaTheme="minorEastAsia" w:hAnsi="Times New Roman" w:cs="Times New Roman"/>
          <w:sz w:val="24"/>
          <w:vertAlign w:val="superscript"/>
          <w:lang w:val="en-GB"/>
        </w:rPr>
        <w:t>8,12</w:t>
      </w:r>
      <w:r>
        <w:rPr>
          <w:rFonts w:ascii="Times New Roman" w:eastAsiaTheme="minorEastAsia" w:hAnsi="Times New Roman" w:cs="Times New Roman"/>
          <w:sz w:val="24"/>
          <w:lang w:val="en-GB"/>
        </w:rPr>
        <w:t>, cycling</w:t>
      </w:r>
      <w:r w:rsidR="00D2414A">
        <w:rPr>
          <w:rFonts w:ascii="Times New Roman" w:eastAsiaTheme="minorEastAsia" w:hAnsi="Times New Roman" w:cs="Times New Roman"/>
          <w:sz w:val="24"/>
          <w:vertAlign w:val="superscript"/>
          <w:lang w:val="en-GB"/>
        </w:rPr>
        <w:t>13-16</w:t>
      </w:r>
      <w:r>
        <w:rPr>
          <w:rFonts w:ascii="Times New Roman" w:eastAsiaTheme="minorEastAsia" w:hAnsi="Times New Roman" w:cs="Times New Roman"/>
          <w:sz w:val="24"/>
          <w:lang w:val="en-GB"/>
        </w:rPr>
        <w:t xml:space="preserve"> and triathlon</w:t>
      </w:r>
      <w:r w:rsidR="00D2414A">
        <w:rPr>
          <w:rFonts w:ascii="Times New Roman" w:eastAsiaTheme="minorEastAsia" w:hAnsi="Times New Roman" w:cs="Times New Roman"/>
          <w:sz w:val="24"/>
          <w:vertAlign w:val="superscript"/>
          <w:lang w:val="en-GB"/>
        </w:rPr>
        <w:t>17-18</w:t>
      </w:r>
      <w:r>
        <w:rPr>
          <w:rFonts w:ascii="Times New Roman" w:eastAsiaTheme="minorEastAsia" w:hAnsi="Times New Roman" w:cs="Times New Roman"/>
          <w:sz w:val="24"/>
          <w:lang w:val="en-GB"/>
        </w:rPr>
        <w:t>.</w:t>
      </w:r>
      <w:r w:rsidR="00F06326">
        <w:rPr>
          <w:rFonts w:ascii="Times New Roman" w:eastAsiaTheme="minorEastAsia" w:hAnsi="Times New Roman" w:cs="Times New Roman"/>
          <w:sz w:val="24"/>
          <w:lang w:val="en-GB"/>
        </w:rPr>
        <w:t xml:space="preserve"> </w:t>
      </w:r>
      <w:r w:rsidR="00D2414A">
        <w:rPr>
          <w:rFonts w:ascii="Times New Roman" w:eastAsiaTheme="minorEastAsia" w:hAnsi="Times New Roman" w:cs="Times New Roman"/>
          <w:sz w:val="24"/>
          <w:lang w:val="en-GB"/>
        </w:rPr>
        <w:t>Nevertheless</w:t>
      </w:r>
      <w:ins w:id="33" w:author="Michael Ghijs" w:date="2020-06-18T10:12:00Z">
        <w:r w:rsidR="00EC5ED8">
          <w:rPr>
            <w:rFonts w:ascii="Times New Roman" w:eastAsiaTheme="minorEastAsia" w:hAnsi="Times New Roman" w:cs="Times New Roman"/>
            <w:sz w:val="24"/>
            <w:lang w:val="en-GB"/>
          </w:rPr>
          <w:t>,</w:t>
        </w:r>
      </w:ins>
      <w:r w:rsidR="00F06326">
        <w:rPr>
          <w:rFonts w:ascii="Times New Roman" w:eastAsiaTheme="minorEastAsia" w:hAnsi="Times New Roman" w:cs="Times New Roman"/>
          <w:sz w:val="24"/>
          <w:lang w:val="en-GB"/>
        </w:rPr>
        <w:t xml:space="preserve"> results are inconclusive, showing a high variability in the output parameters and an inability to predict real-world performances in several studies</w:t>
      </w:r>
      <w:r w:rsidR="00D2414A">
        <w:rPr>
          <w:rFonts w:ascii="Times New Roman" w:eastAsiaTheme="minorEastAsia" w:hAnsi="Times New Roman" w:cs="Times New Roman"/>
          <w:sz w:val="24"/>
          <w:lang w:val="en-GB"/>
        </w:rPr>
        <w:t xml:space="preserve"> (</w:t>
      </w:r>
      <w:r w:rsidR="00D2414A" w:rsidRPr="00D2414A">
        <w:rPr>
          <w:rFonts w:ascii="Times New Roman" w:eastAsiaTheme="minorEastAsia" w:hAnsi="Times New Roman" w:cs="Times New Roman"/>
          <w:color w:val="FF0000"/>
          <w:sz w:val="24"/>
          <w:lang w:val="en-GB"/>
        </w:rPr>
        <w:t>Taha &amp; Thomas</w:t>
      </w:r>
      <w:r w:rsidR="00D2414A">
        <w:rPr>
          <w:rFonts w:ascii="Times New Roman" w:eastAsiaTheme="minorEastAsia" w:hAnsi="Times New Roman" w:cs="Times New Roman"/>
          <w:sz w:val="24"/>
          <w:lang w:val="en-GB"/>
        </w:rPr>
        <w:t>)</w:t>
      </w:r>
      <w:r w:rsidR="00F06326">
        <w:rPr>
          <w:rFonts w:ascii="Times New Roman" w:eastAsiaTheme="minorEastAsia" w:hAnsi="Times New Roman" w:cs="Times New Roman"/>
          <w:sz w:val="24"/>
          <w:lang w:val="en-GB"/>
        </w:rPr>
        <w:t>.</w:t>
      </w:r>
      <w:r w:rsidR="00D845C4">
        <w:rPr>
          <w:rFonts w:ascii="Times New Roman" w:eastAsiaTheme="minorEastAsia" w:hAnsi="Times New Roman" w:cs="Times New Roman"/>
          <w:sz w:val="24"/>
          <w:lang w:val="en-GB"/>
        </w:rPr>
        <w:t xml:space="preserve"> This variability could be explained by various methodological issues such as limited number of par</w:t>
      </w:r>
      <w:bookmarkStart w:id="34" w:name="_GoBack"/>
      <w:bookmarkEnd w:id="34"/>
      <w:r w:rsidR="00D845C4">
        <w:rPr>
          <w:rFonts w:ascii="Times New Roman" w:eastAsiaTheme="minorEastAsia" w:hAnsi="Times New Roman" w:cs="Times New Roman"/>
          <w:sz w:val="24"/>
          <w:lang w:val="en-GB"/>
        </w:rPr>
        <w:t>ticipants, variability in level of subjects and the fact that almost every study uses a different method to quantify TL. Next to this, most of the studies have not been performed in laboratory settings even though data of the highest quality are preferred in systems modelling (</w:t>
      </w:r>
      <w:r w:rsidR="00D845C4" w:rsidRPr="00D845C4">
        <w:rPr>
          <w:rFonts w:ascii="Times New Roman" w:eastAsiaTheme="minorEastAsia" w:hAnsi="Times New Roman" w:cs="Times New Roman"/>
          <w:color w:val="FF0000"/>
          <w:sz w:val="24"/>
          <w:lang w:val="en-GB"/>
        </w:rPr>
        <w:t>Clarke &amp; Skiba</w:t>
      </w:r>
      <w:r w:rsidR="00D845C4">
        <w:rPr>
          <w:rFonts w:ascii="Times New Roman" w:eastAsiaTheme="minorEastAsia" w:hAnsi="Times New Roman" w:cs="Times New Roman"/>
          <w:sz w:val="24"/>
          <w:lang w:val="en-GB"/>
        </w:rPr>
        <w:t>).</w:t>
      </w:r>
    </w:p>
    <w:p w14:paraId="4B3B3A4C" w14:textId="6B5FDA65" w:rsidR="00D2414A" w:rsidRPr="00912B61" w:rsidRDefault="00D2414A" w:rsidP="007E6B93">
      <w:pPr>
        <w:jc w:val="both"/>
        <w:rPr>
          <w:rFonts w:ascii="Times New Roman" w:eastAsiaTheme="minorEastAsia" w:hAnsi="Times New Roman" w:cs="Times New Roman"/>
          <w:sz w:val="24"/>
          <w:lang w:val="en-GB"/>
        </w:rPr>
      </w:pPr>
      <w:r>
        <w:rPr>
          <w:rFonts w:ascii="Times New Roman" w:eastAsiaTheme="minorEastAsia" w:hAnsi="Times New Roman" w:cs="Times New Roman"/>
          <w:sz w:val="24"/>
          <w:lang w:val="en-GB"/>
        </w:rPr>
        <w:t xml:space="preserve">Therefore the purpose of this study was twofold. The first aim was to test </w:t>
      </w:r>
      <w:del w:id="35" w:author="Michael Ghijs" w:date="2020-06-18T10:13:00Z">
        <w:r w:rsidDel="00EC5ED8">
          <w:rPr>
            <w:rFonts w:ascii="Times New Roman" w:eastAsiaTheme="minorEastAsia" w:hAnsi="Times New Roman" w:cs="Times New Roman"/>
            <w:sz w:val="24"/>
            <w:lang w:val="en-GB"/>
          </w:rPr>
          <w:delText xml:space="preserve">if </w:delText>
        </w:r>
      </w:del>
      <w:ins w:id="36" w:author="Michael Ghijs" w:date="2020-06-18T10:13:00Z">
        <w:r w:rsidR="00EC5ED8">
          <w:rPr>
            <w:rFonts w:ascii="Times New Roman" w:eastAsiaTheme="minorEastAsia" w:hAnsi="Times New Roman" w:cs="Times New Roman"/>
            <w:sz w:val="24"/>
            <w:lang w:val="en-GB"/>
          </w:rPr>
          <w:t>whether</w:t>
        </w:r>
        <w:r w:rsidR="00EC5ED8">
          <w:rPr>
            <w:rFonts w:ascii="Times New Roman" w:eastAsiaTheme="minorEastAsia" w:hAnsi="Times New Roman" w:cs="Times New Roman"/>
            <w:sz w:val="24"/>
            <w:lang w:val="en-GB"/>
          </w:rPr>
          <w:t xml:space="preserve"> </w:t>
        </w:r>
      </w:ins>
      <w:r>
        <w:rPr>
          <w:rFonts w:ascii="Times New Roman" w:eastAsiaTheme="minorEastAsia" w:hAnsi="Times New Roman" w:cs="Times New Roman"/>
          <w:sz w:val="24"/>
          <w:lang w:val="en-GB"/>
        </w:rPr>
        <w:t xml:space="preserve">the systems model, as proposed in </w:t>
      </w:r>
      <w:ins w:id="37" w:author="Michael Ghijs" w:date="2020-06-18T10:13:00Z">
        <w:r w:rsidR="00EC5ED8">
          <w:rPr>
            <w:rFonts w:ascii="Times New Roman" w:eastAsiaTheme="minorEastAsia" w:hAnsi="Times New Roman" w:cs="Times New Roman"/>
            <w:sz w:val="24"/>
            <w:lang w:val="en-GB"/>
          </w:rPr>
          <w:t>E</w:t>
        </w:r>
      </w:ins>
      <w:del w:id="38" w:author="Michael Ghijs" w:date="2020-06-18T10:13:00Z">
        <w:r w:rsidDel="00EC5ED8">
          <w:rPr>
            <w:rFonts w:ascii="Times New Roman" w:eastAsiaTheme="minorEastAsia" w:hAnsi="Times New Roman" w:cs="Times New Roman"/>
            <w:sz w:val="24"/>
            <w:lang w:val="en-GB"/>
          </w:rPr>
          <w:delText>e</w:delText>
        </w:r>
      </w:del>
      <w:r>
        <w:rPr>
          <w:rFonts w:ascii="Times New Roman" w:eastAsiaTheme="minorEastAsia" w:hAnsi="Times New Roman" w:cs="Times New Roman"/>
          <w:sz w:val="24"/>
          <w:lang w:val="en-GB"/>
        </w:rPr>
        <w:t xml:space="preserve">quation 1, is able to relate TL to performance </w:t>
      </w:r>
      <w:r w:rsidR="00912B61">
        <w:rPr>
          <w:rFonts w:ascii="Times New Roman" w:eastAsiaTheme="minorEastAsia" w:hAnsi="Times New Roman" w:cs="Times New Roman"/>
          <w:sz w:val="24"/>
          <w:lang w:val="en-GB"/>
        </w:rPr>
        <w:t>in an experimental laboratory setting during a recreational cycling training programme. Second</w:t>
      </w:r>
      <w:ins w:id="39" w:author="Michael Ghijs" w:date="2020-06-18T10:13:00Z">
        <w:r w:rsidR="00EC5ED8">
          <w:rPr>
            <w:rFonts w:ascii="Times New Roman" w:eastAsiaTheme="minorEastAsia" w:hAnsi="Times New Roman" w:cs="Times New Roman"/>
            <w:sz w:val="24"/>
            <w:lang w:val="en-GB"/>
          </w:rPr>
          <w:t>ly</w:t>
        </w:r>
      </w:ins>
      <w:r w:rsidR="00912B61">
        <w:rPr>
          <w:rFonts w:ascii="Times New Roman" w:eastAsiaTheme="minorEastAsia" w:hAnsi="Times New Roman" w:cs="Times New Roman"/>
          <w:sz w:val="24"/>
          <w:lang w:val="en-GB"/>
        </w:rPr>
        <w:t xml:space="preserve">, we investigated what the influence of different TL quantification methods is on the output parameters of the model, especially with regards to the parameters from which we can derive practical guidelines (i.e. </w:t>
      </w:r>
      <w:proofErr w:type="spellStart"/>
      <w:proofErr w:type="gramStart"/>
      <w:r w:rsidR="00912B61">
        <w:rPr>
          <w:rFonts w:ascii="Times New Roman" w:eastAsiaTheme="minorEastAsia" w:hAnsi="Times New Roman" w:cs="Times New Roman"/>
          <w:sz w:val="24"/>
          <w:lang w:val="en-GB"/>
        </w:rPr>
        <w:t>t</w:t>
      </w:r>
      <w:r w:rsidR="00912B61">
        <w:rPr>
          <w:rFonts w:ascii="Times New Roman" w:eastAsiaTheme="minorEastAsia" w:hAnsi="Times New Roman" w:cs="Times New Roman"/>
          <w:sz w:val="24"/>
          <w:vertAlign w:val="subscript"/>
          <w:lang w:val="en-GB"/>
        </w:rPr>
        <w:t>g</w:t>
      </w:r>
      <w:proofErr w:type="spellEnd"/>
      <w:proofErr w:type="gramEnd"/>
      <w:r w:rsidR="00912B61">
        <w:rPr>
          <w:rFonts w:ascii="Times New Roman" w:eastAsiaTheme="minorEastAsia" w:hAnsi="Times New Roman" w:cs="Times New Roman"/>
          <w:sz w:val="24"/>
          <w:lang w:val="en-GB"/>
        </w:rPr>
        <w:t xml:space="preserve"> and </w:t>
      </w:r>
      <w:proofErr w:type="spellStart"/>
      <w:r w:rsidR="00912B61">
        <w:rPr>
          <w:rFonts w:ascii="Times New Roman" w:eastAsiaTheme="minorEastAsia" w:hAnsi="Times New Roman" w:cs="Times New Roman"/>
          <w:sz w:val="24"/>
          <w:lang w:val="en-GB"/>
        </w:rPr>
        <w:t>t</w:t>
      </w:r>
      <w:r w:rsidR="00912B61">
        <w:rPr>
          <w:rFonts w:ascii="Times New Roman" w:eastAsiaTheme="minorEastAsia" w:hAnsi="Times New Roman" w:cs="Times New Roman"/>
          <w:sz w:val="24"/>
          <w:vertAlign w:val="subscript"/>
          <w:lang w:val="en-GB"/>
        </w:rPr>
        <w:t>n</w:t>
      </w:r>
      <w:proofErr w:type="spellEnd"/>
      <w:r w:rsidR="00912B61">
        <w:rPr>
          <w:rFonts w:ascii="Times New Roman" w:eastAsiaTheme="minorEastAsia" w:hAnsi="Times New Roman" w:cs="Times New Roman"/>
          <w:sz w:val="24"/>
          <w:lang w:val="en-GB"/>
        </w:rPr>
        <w:t>).</w:t>
      </w:r>
    </w:p>
    <w:p w14:paraId="1BDFB0E0" w14:textId="26B46C29" w:rsidR="00D2414A" w:rsidRPr="008B3813" w:rsidRDefault="00D2414A" w:rsidP="00AE31F8">
      <w:pPr>
        <w:jc w:val="both"/>
        <w:rPr>
          <w:rFonts w:ascii="Times New Roman" w:eastAsiaTheme="minorEastAsia" w:hAnsi="Times New Roman" w:cs="Times New Roman"/>
          <w:color w:val="4472C4" w:themeColor="accent1"/>
          <w:sz w:val="24"/>
          <w:lang w:val="en-GB"/>
        </w:rPr>
      </w:pPr>
    </w:p>
    <w:sectPr w:rsidR="00D2414A" w:rsidRPr="008B3813" w:rsidSect="00D4053C">
      <w:pgSz w:w="11906" w:h="16838"/>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Ghijs" w:date="2020-06-18T10:01:00Z" w:initials="MG">
    <w:p w14:paraId="10B53A7D" w14:textId="7D9F8AFF" w:rsidR="00793EFE" w:rsidRDefault="00793EFE">
      <w:pPr>
        <w:pStyle w:val="CommentText"/>
      </w:pPr>
      <w:r>
        <w:rPr>
          <w:rStyle w:val="CommentReference"/>
        </w:rPr>
        <w:annotationRef/>
      </w:r>
      <w:r>
        <w:t xml:space="preserve">Ik weet niet of ik de titel mocht aanpassen maar ik vond dit beter </w:t>
      </w:r>
      <w:proofErr w:type="gramStart"/>
      <w:r>
        <w:t>klinken :</w:t>
      </w:r>
      <w:proofErr w:type="gramEnd"/>
      <w:r>
        <w:t>p</w:t>
      </w:r>
    </w:p>
  </w:comment>
  <w:comment w:id="9" w:author="Jan Boone" w:date="2020-06-02T16:20:00Z" w:initials="JB">
    <w:p w14:paraId="765998CB" w14:textId="77777777" w:rsidR="00CF3AF6" w:rsidRDefault="00CF3AF6">
      <w:pPr>
        <w:pStyle w:val="CommentText"/>
      </w:pPr>
      <w:r>
        <w:rPr>
          <w:rStyle w:val="CommentReference"/>
        </w:rPr>
        <w:annotationRef/>
      </w:r>
      <w:r>
        <w:t>I</w:t>
      </w:r>
    </w:p>
  </w:comment>
  <w:comment w:id="10" w:author="Jan Boone" w:date="2020-06-02T16:20:00Z" w:initials="JB">
    <w:p w14:paraId="6647A538" w14:textId="77777777" w:rsidR="00CF3AF6" w:rsidRDefault="00CF3AF6">
      <w:pPr>
        <w:pStyle w:val="CommentText"/>
      </w:pPr>
      <w:r>
        <w:rPr>
          <w:rStyle w:val="CommentReference"/>
        </w:rPr>
        <w:annotationRef/>
      </w:r>
      <w:r>
        <w:t>Ik weet niet of dit stuk volledig klopt. Je zegt hier dat de multiplicatie van duur en intensiteit gebeurt om TL te bepalen en dat die multiplicatie gebeurt om ervoor te zorgen dat de TL van korte intensieve trainingen niet overruled wordt door langere sessies.</w:t>
      </w:r>
    </w:p>
    <w:p w14:paraId="659A50C0" w14:textId="77777777" w:rsidR="00CF3AF6" w:rsidRDefault="00CF3AF6">
      <w:pPr>
        <w:pStyle w:val="CommentText"/>
      </w:pPr>
      <w:proofErr w:type="gramStart"/>
      <w:r>
        <w:t xml:space="preserve">Door die multiplicatie heb je dat juist wel volgens mij, maar doordat we op zoek zijn naar een juiste uitdrukking voor de intensiteit kunnen we toch een globale TL van een sessie berekenen. </w:t>
      </w:r>
      <w:proofErr w:type="gramEnd"/>
    </w:p>
    <w:p w14:paraId="6C18B5CE" w14:textId="77777777" w:rsidR="00CF3AF6" w:rsidRDefault="00CF3AF6">
      <w:pPr>
        <w:pStyle w:val="CommentText"/>
      </w:pPr>
      <w:r>
        <w:t>Dit stuk zou je nog eens moeten bekijken…</w:t>
      </w:r>
    </w:p>
  </w:comment>
  <w:comment w:id="17" w:author="Jan Boone" w:date="2020-06-02T16:23:00Z" w:initials="JB">
    <w:p w14:paraId="24563A6F" w14:textId="77777777" w:rsidR="00CF3AF6" w:rsidRDefault="00CF3AF6">
      <w:pPr>
        <w:pStyle w:val="CommentText"/>
      </w:pPr>
      <w:r>
        <w:rPr>
          <w:rStyle w:val="CommentReference"/>
        </w:rPr>
        <w:annotationRef/>
      </w:r>
      <w:r>
        <w:t xml:space="preserve">Die zin begint wat vreemd… In </w:t>
      </w:r>
      <w:proofErr w:type="spellStart"/>
      <w:r>
        <w:t>the</w:t>
      </w:r>
      <w:proofErr w:type="spellEnd"/>
      <w:r>
        <w:t xml:space="preserve"> model, performance…</w:t>
      </w:r>
    </w:p>
  </w:comment>
  <w:comment w:id="31" w:author="Jan Boone" w:date="2020-06-02T16:23:00Z" w:initials="JB">
    <w:p w14:paraId="1B0C8241" w14:textId="77777777" w:rsidR="00CF3AF6" w:rsidRDefault="00CF3AF6">
      <w:pPr>
        <w:pStyle w:val="CommentText"/>
      </w:pPr>
      <w:r>
        <w:rPr>
          <w:rStyle w:val="CommentReference"/>
        </w:rPr>
        <w:annotationRef/>
      </w:r>
      <w:r>
        <w:t xml:space="preserve">Misschien hier nog een referentie toevoegen waarin iets gezegd wordt over </w:t>
      </w:r>
      <w:proofErr w:type="spellStart"/>
      <w:r>
        <w:t>taperen</w:t>
      </w:r>
      <w:proofErr w:type="spellEnd"/>
      <w:r>
        <w:t xml:space="preserve"> en dit model.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B53A7D" w15:done="0"/>
  <w15:commentEx w15:paraId="765998CB" w15:done="1"/>
  <w15:commentEx w15:paraId="6C18B5CE" w15:done="1"/>
  <w15:commentEx w15:paraId="24563A6F" w15:done="1"/>
  <w15:commentEx w15:paraId="1B0C824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5998CB" w16cid:durableId="2281EE58"/>
  <w16cid:commentId w16cid:paraId="6C18B5CE" w16cid:durableId="2281EE59"/>
  <w16cid:commentId w16cid:paraId="24563A6F" w16cid:durableId="2281EE5B"/>
  <w16cid:commentId w16cid:paraId="1B0C8241" w16cid:durableId="2281EE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Yu Mincho">
    <w:altName w:val="游明朝"/>
    <w:panose1 w:val="00000000000000000000"/>
    <w:charset w:val="8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950C7"/>
    <w:multiLevelType w:val="hybridMultilevel"/>
    <w:tmpl w:val="340AE6C0"/>
    <w:lvl w:ilvl="0" w:tplc="FCE0E740">
      <w:start w:val="1"/>
      <w:numFmt w:val="bullet"/>
      <w:lvlText w:val="-"/>
      <w:lvlJc w:val="left"/>
      <w:pPr>
        <w:ind w:left="720" w:hanging="360"/>
      </w:pPr>
      <w:rPr>
        <w:rFonts w:ascii="Times New Roman" w:eastAsiaTheme="minorEastAsia"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42849D1"/>
    <w:multiLevelType w:val="hybridMultilevel"/>
    <w:tmpl w:val="B742D2B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4CDD7B55"/>
    <w:multiLevelType w:val="hybridMultilevel"/>
    <w:tmpl w:val="B01EF136"/>
    <w:lvl w:ilvl="0" w:tplc="F4CE16D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58882C99"/>
    <w:multiLevelType w:val="hybridMultilevel"/>
    <w:tmpl w:val="298645C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62BA4C54"/>
    <w:multiLevelType w:val="hybridMultilevel"/>
    <w:tmpl w:val="1744F342"/>
    <w:lvl w:ilvl="0" w:tplc="6338B9C4">
      <w:start w:val="1"/>
      <w:numFmt w:val="decimal"/>
      <w:lvlText w:val="%1."/>
      <w:lvlJc w:val="left"/>
      <w:pPr>
        <w:ind w:left="720" w:hanging="360"/>
      </w:pPr>
      <w:rPr>
        <w:rFonts w:eastAsiaTheme="minorEastAsia"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Ghijs">
    <w15:presenceInfo w15:providerId="None" w15:userId="Michael Ghijs"/>
  </w15:person>
  <w15:person w15:author="Jan Boone">
    <w15:presenceInfo w15:providerId="AD" w15:userId="S-1-5-21-4030456262-320625612-449655040-152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DCF"/>
    <w:rsid w:val="00005A09"/>
    <w:rsid w:val="00042DCF"/>
    <w:rsid w:val="00044B7F"/>
    <w:rsid w:val="00087364"/>
    <w:rsid w:val="000C6D7E"/>
    <w:rsid w:val="000E5063"/>
    <w:rsid w:val="001354DD"/>
    <w:rsid w:val="0014069E"/>
    <w:rsid w:val="00142A63"/>
    <w:rsid w:val="00150A31"/>
    <w:rsid w:val="00151D3E"/>
    <w:rsid w:val="00156207"/>
    <w:rsid w:val="001B41BE"/>
    <w:rsid w:val="001F084C"/>
    <w:rsid w:val="00230586"/>
    <w:rsid w:val="00233D1D"/>
    <w:rsid w:val="002402A1"/>
    <w:rsid w:val="0025187C"/>
    <w:rsid w:val="00264725"/>
    <w:rsid w:val="002A0F53"/>
    <w:rsid w:val="002B40C1"/>
    <w:rsid w:val="002E372D"/>
    <w:rsid w:val="002F5C31"/>
    <w:rsid w:val="00312B64"/>
    <w:rsid w:val="003173EC"/>
    <w:rsid w:val="00392AE6"/>
    <w:rsid w:val="003C2898"/>
    <w:rsid w:val="003E7048"/>
    <w:rsid w:val="0040417A"/>
    <w:rsid w:val="00413B35"/>
    <w:rsid w:val="00424D12"/>
    <w:rsid w:val="00430E77"/>
    <w:rsid w:val="00432623"/>
    <w:rsid w:val="0044576C"/>
    <w:rsid w:val="00462469"/>
    <w:rsid w:val="004708A7"/>
    <w:rsid w:val="004A41DB"/>
    <w:rsid w:val="004C3668"/>
    <w:rsid w:val="004D42B4"/>
    <w:rsid w:val="00513A06"/>
    <w:rsid w:val="0052223A"/>
    <w:rsid w:val="005229A2"/>
    <w:rsid w:val="0055186A"/>
    <w:rsid w:val="005546CF"/>
    <w:rsid w:val="00571614"/>
    <w:rsid w:val="00574824"/>
    <w:rsid w:val="005D2A31"/>
    <w:rsid w:val="005D3B91"/>
    <w:rsid w:val="0060750A"/>
    <w:rsid w:val="00631580"/>
    <w:rsid w:val="006401E2"/>
    <w:rsid w:val="00645414"/>
    <w:rsid w:val="00654E90"/>
    <w:rsid w:val="00657A69"/>
    <w:rsid w:val="00680DF8"/>
    <w:rsid w:val="006C5191"/>
    <w:rsid w:val="00753A4A"/>
    <w:rsid w:val="00754C2F"/>
    <w:rsid w:val="00775156"/>
    <w:rsid w:val="00783DFC"/>
    <w:rsid w:val="00793EFE"/>
    <w:rsid w:val="007D0D54"/>
    <w:rsid w:val="007E6B93"/>
    <w:rsid w:val="007F174C"/>
    <w:rsid w:val="007F7EE3"/>
    <w:rsid w:val="00800D47"/>
    <w:rsid w:val="00843AB7"/>
    <w:rsid w:val="00853675"/>
    <w:rsid w:val="00860C67"/>
    <w:rsid w:val="008B3813"/>
    <w:rsid w:val="008D1775"/>
    <w:rsid w:val="008D6CF4"/>
    <w:rsid w:val="008E3007"/>
    <w:rsid w:val="008E72A7"/>
    <w:rsid w:val="00912B61"/>
    <w:rsid w:val="00955363"/>
    <w:rsid w:val="009703C6"/>
    <w:rsid w:val="00971740"/>
    <w:rsid w:val="0097191F"/>
    <w:rsid w:val="00975441"/>
    <w:rsid w:val="00987AE4"/>
    <w:rsid w:val="00994CFE"/>
    <w:rsid w:val="00996DF9"/>
    <w:rsid w:val="009B2727"/>
    <w:rsid w:val="009E5EB5"/>
    <w:rsid w:val="009F2972"/>
    <w:rsid w:val="009F6DA6"/>
    <w:rsid w:val="00A057F2"/>
    <w:rsid w:val="00A101E1"/>
    <w:rsid w:val="00A16E2A"/>
    <w:rsid w:val="00A97347"/>
    <w:rsid w:val="00AE31F8"/>
    <w:rsid w:val="00AF60BC"/>
    <w:rsid w:val="00B12EF1"/>
    <w:rsid w:val="00B33C57"/>
    <w:rsid w:val="00B51D8B"/>
    <w:rsid w:val="00B84164"/>
    <w:rsid w:val="00BA3813"/>
    <w:rsid w:val="00BC3C86"/>
    <w:rsid w:val="00C06B72"/>
    <w:rsid w:val="00C26C61"/>
    <w:rsid w:val="00C4528C"/>
    <w:rsid w:val="00C556AB"/>
    <w:rsid w:val="00C93B83"/>
    <w:rsid w:val="00C94EE8"/>
    <w:rsid w:val="00C97C9C"/>
    <w:rsid w:val="00CB3BFB"/>
    <w:rsid w:val="00CC4B94"/>
    <w:rsid w:val="00CF3AF6"/>
    <w:rsid w:val="00D22365"/>
    <w:rsid w:val="00D2414A"/>
    <w:rsid w:val="00D34D31"/>
    <w:rsid w:val="00D4053C"/>
    <w:rsid w:val="00D7228C"/>
    <w:rsid w:val="00D845C4"/>
    <w:rsid w:val="00DB039C"/>
    <w:rsid w:val="00DE303D"/>
    <w:rsid w:val="00E23707"/>
    <w:rsid w:val="00E53F69"/>
    <w:rsid w:val="00E92077"/>
    <w:rsid w:val="00E9518A"/>
    <w:rsid w:val="00EC5ED8"/>
    <w:rsid w:val="00ED6EEE"/>
    <w:rsid w:val="00F06326"/>
    <w:rsid w:val="00F23EC1"/>
    <w:rsid w:val="00F72F37"/>
    <w:rsid w:val="00F80A8B"/>
    <w:rsid w:val="00FA3720"/>
    <w:rsid w:val="00FA5B7A"/>
    <w:rsid w:val="00FE7C79"/>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DBC3"/>
  <w15:chartTrackingRefBased/>
  <w15:docId w15:val="{5256FBB2-EE0C-4CF7-9860-8A8A16DDA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4053C"/>
  </w:style>
  <w:style w:type="character" w:styleId="PlaceholderText">
    <w:name w:val="Placeholder Text"/>
    <w:basedOn w:val="DefaultParagraphFont"/>
    <w:uiPriority w:val="99"/>
    <w:semiHidden/>
    <w:rsid w:val="00ED6EEE"/>
    <w:rPr>
      <w:color w:val="808080"/>
    </w:rPr>
  </w:style>
  <w:style w:type="paragraph" w:styleId="ListParagraph">
    <w:name w:val="List Paragraph"/>
    <w:basedOn w:val="Normal"/>
    <w:uiPriority w:val="34"/>
    <w:qFormat/>
    <w:rsid w:val="007E6B93"/>
    <w:pPr>
      <w:ind w:left="720"/>
      <w:contextualSpacing/>
    </w:pPr>
  </w:style>
  <w:style w:type="character" w:styleId="CommentReference">
    <w:name w:val="annotation reference"/>
    <w:basedOn w:val="DefaultParagraphFont"/>
    <w:uiPriority w:val="99"/>
    <w:semiHidden/>
    <w:unhideWhenUsed/>
    <w:rsid w:val="00CF3AF6"/>
    <w:rPr>
      <w:sz w:val="16"/>
      <w:szCs w:val="16"/>
    </w:rPr>
  </w:style>
  <w:style w:type="paragraph" w:styleId="CommentText">
    <w:name w:val="annotation text"/>
    <w:basedOn w:val="Normal"/>
    <w:link w:val="CommentTextChar"/>
    <w:uiPriority w:val="99"/>
    <w:semiHidden/>
    <w:unhideWhenUsed/>
    <w:rsid w:val="00CF3AF6"/>
    <w:pPr>
      <w:spacing w:line="240" w:lineRule="auto"/>
    </w:pPr>
    <w:rPr>
      <w:sz w:val="20"/>
      <w:szCs w:val="20"/>
    </w:rPr>
  </w:style>
  <w:style w:type="character" w:customStyle="1" w:styleId="CommentTextChar">
    <w:name w:val="Comment Text Char"/>
    <w:basedOn w:val="DefaultParagraphFont"/>
    <w:link w:val="CommentText"/>
    <w:uiPriority w:val="99"/>
    <w:semiHidden/>
    <w:rsid w:val="00CF3AF6"/>
    <w:rPr>
      <w:sz w:val="20"/>
      <w:szCs w:val="20"/>
    </w:rPr>
  </w:style>
  <w:style w:type="paragraph" w:styleId="CommentSubject">
    <w:name w:val="annotation subject"/>
    <w:basedOn w:val="CommentText"/>
    <w:next w:val="CommentText"/>
    <w:link w:val="CommentSubjectChar"/>
    <w:uiPriority w:val="99"/>
    <w:semiHidden/>
    <w:unhideWhenUsed/>
    <w:rsid w:val="00CF3AF6"/>
    <w:rPr>
      <w:b/>
      <w:bCs/>
    </w:rPr>
  </w:style>
  <w:style w:type="character" w:customStyle="1" w:styleId="CommentSubjectChar">
    <w:name w:val="Comment Subject Char"/>
    <w:basedOn w:val="CommentTextChar"/>
    <w:link w:val="CommentSubject"/>
    <w:uiPriority w:val="99"/>
    <w:semiHidden/>
    <w:rsid w:val="00CF3AF6"/>
    <w:rPr>
      <w:b/>
      <w:bCs/>
      <w:sz w:val="20"/>
      <w:szCs w:val="20"/>
    </w:rPr>
  </w:style>
  <w:style w:type="paragraph" w:styleId="BalloonText">
    <w:name w:val="Balloon Text"/>
    <w:basedOn w:val="Normal"/>
    <w:link w:val="BalloonTextChar"/>
    <w:uiPriority w:val="99"/>
    <w:semiHidden/>
    <w:unhideWhenUsed/>
    <w:rsid w:val="00CF3A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A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9FC3A-6BCF-41AB-99AE-EF66FA8F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766</Words>
  <Characters>4369</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Vermeire</dc:creator>
  <cp:keywords/>
  <dc:description/>
  <cp:lastModifiedBy>Michael Ghijs</cp:lastModifiedBy>
  <cp:revision>3</cp:revision>
  <cp:lastPrinted>2019-09-16T13:45:00Z</cp:lastPrinted>
  <dcterms:created xsi:type="dcterms:W3CDTF">2020-06-03T07:42:00Z</dcterms:created>
  <dcterms:modified xsi:type="dcterms:W3CDTF">2020-06-18T08:15:00Z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